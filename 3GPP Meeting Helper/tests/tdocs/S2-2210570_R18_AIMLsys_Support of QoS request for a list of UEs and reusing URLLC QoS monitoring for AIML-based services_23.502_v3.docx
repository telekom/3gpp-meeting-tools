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684D" w14:textId="7719BA67" w:rsidR="00A7684E" w:rsidRDefault="00F51E07">
      <w:pPr>
        <w:pStyle w:val="CRCoverPage"/>
        <w:tabs>
          <w:tab w:val="right" w:pos="9639"/>
        </w:tabs>
        <w:spacing w:after="0"/>
        <w:rPr>
          <w:b/>
          <w:i/>
          <w:sz w:val="28"/>
        </w:rPr>
      </w:pPr>
      <w:r>
        <w:rPr>
          <w:b/>
          <w:sz w:val="24"/>
        </w:rPr>
        <w:t>3GPP TSG-</w:t>
      </w:r>
      <w:r w:rsidR="00C813AB">
        <w:rPr>
          <w:b/>
          <w:sz w:val="24"/>
        </w:rPr>
        <w:fldChar w:fldCharType="begin"/>
      </w:r>
      <w:r w:rsidR="00C813AB">
        <w:rPr>
          <w:b/>
          <w:sz w:val="24"/>
        </w:rPr>
        <w:instrText xml:space="preserve"> DOCPROPERTY  TSG/WGRef  \* MERGEFORMAT </w:instrText>
      </w:r>
      <w:r w:rsidR="00C813AB">
        <w:rPr>
          <w:b/>
          <w:sz w:val="24"/>
        </w:rPr>
        <w:fldChar w:fldCharType="separate"/>
      </w:r>
      <w:r>
        <w:rPr>
          <w:b/>
          <w:sz w:val="24"/>
        </w:rPr>
        <w:t>SA2</w:t>
      </w:r>
      <w:r w:rsidR="00C813AB">
        <w:rPr>
          <w:b/>
          <w:sz w:val="24"/>
        </w:rPr>
        <w:fldChar w:fldCharType="end"/>
      </w:r>
      <w:r>
        <w:rPr>
          <w:b/>
          <w:sz w:val="24"/>
        </w:rPr>
        <w:t xml:space="preserve"> Meeting #1</w:t>
      </w:r>
      <w:r w:rsidR="009C1D4E">
        <w:rPr>
          <w:b/>
          <w:sz w:val="24"/>
        </w:rPr>
        <w:t>5</w:t>
      </w:r>
      <w:r w:rsidR="00E37397">
        <w:rPr>
          <w:b/>
          <w:sz w:val="24"/>
        </w:rPr>
        <w:t>4</w:t>
      </w:r>
      <w:r w:rsidR="00557200">
        <w:rPr>
          <w:b/>
          <w:sz w:val="24"/>
        </w:rPr>
        <w:tab/>
      </w:r>
      <w:r w:rsidR="00F65142" w:rsidRPr="00F65142">
        <w:rPr>
          <w:rFonts w:cs="Arial"/>
          <w:b/>
          <w:bCs/>
          <w:color w:val="808080"/>
          <w:sz w:val="26"/>
          <w:szCs w:val="26"/>
        </w:rPr>
        <w:t>S2-2210570</w:t>
      </w:r>
    </w:p>
    <w:p w14:paraId="53231F99" w14:textId="5836CA98" w:rsidR="00A7684E" w:rsidRDefault="005376DA">
      <w:pPr>
        <w:pStyle w:val="CRCoverPage"/>
        <w:outlineLvl w:val="0"/>
        <w:rPr>
          <w:b/>
          <w:sz w:val="24"/>
        </w:rPr>
      </w:pPr>
      <w:r w:rsidRPr="00C912CF">
        <w:rPr>
          <w:rFonts w:eastAsia="Arial Unicode MS" w:cs="Arial"/>
          <w:b/>
          <w:bCs/>
          <w:sz w:val="24"/>
        </w:rPr>
        <w:t xml:space="preserve">Toulouse, France, </w:t>
      </w:r>
      <w:r w:rsidR="00E37397">
        <w:rPr>
          <w:rFonts w:eastAsia="Arial Unicode MS" w:cs="Arial"/>
          <w:b/>
          <w:bCs/>
          <w:sz w:val="24"/>
        </w:rPr>
        <w:t>November</w:t>
      </w:r>
      <w:r w:rsidR="009C1D4E">
        <w:rPr>
          <w:rFonts w:eastAsia="Arial Unicode MS" w:cs="Arial"/>
          <w:b/>
          <w:bCs/>
          <w:sz w:val="24"/>
        </w:rPr>
        <w:t xml:space="preserve"> </w:t>
      </w:r>
      <w:r w:rsidR="003E3131">
        <w:rPr>
          <w:rFonts w:eastAsia="Arial Unicode MS" w:cs="Arial"/>
          <w:b/>
          <w:bCs/>
          <w:sz w:val="24"/>
        </w:rPr>
        <w:t>1</w:t>
      </w:r>
      <w:r w:rsidR="00E37397">
        <w:rPr>
          <w:rFonts w:eastAsia="Arial Unicode MS" w:cs="Arial"/>
          <w:b/>
          <w:bCs/>
          <w:sz w:val="24"/>
        </w:rPr>
        <w:t>4</w:t>
      </w:r>
      <w:r w:rsidR="00A37FEF">
        <w:rPr>
          <w:rFonts w:eastAsia="Arial Unicode MS" w:cs="Arial"/>
          <w:b/>
          <w:bCs/>
          <w:sz w:val="24"/>
        </w:rPr>
        <w:t xml:space="preserve"> –</w:t>
      </w:r>
      <w:r w:rsidR="005E252E">
        <w:rPr>
          <w:rFonts w:eastAsia="Arial Unicode MS" w:cs="Arial"/>
          <w:b/>
          <w:bCs/>
          <w:sz w:val="24"/>
        </w:rPr>
        <w:t xml:space="preserve"> </w:t>
      </w:r>
      <w:r w:rsidR="00E37397">
        <w:rPr>
          <w:rFonts w:eastAsia="Arial Unicode MS" w:cs="Arial"/>
          <w:b/>
          <w:bCs/>
          <w:sz w:val="24"/>
        </w:rPr>
        <w:t>18</w:t>
      </w:r>
      <w:r w:rsidR="00A37FEF">
        <w:rPr>
          <w:rFonts w:eastAsia="Arial Unicode MS" w:cs="Arial"/>
          <w:b/>
          <w:bCs/>
          <w:sz w:val="24"/>
        </w:rPr>
        <w:t>,</w:t>
      </w:r>
      <w:r w:rsidR="00F51E07">
        <w:rPr>
          <w:rFonts w:eastAsia="Arial Unicode MS" w:cs="Arial"/>
          <w:b/>
          <w:bCs/>
          <w:sz w:val="24"/>
        </w:rPr>
        <w:t xml:space="preserve"> 202</w:t>
      </w:r>
      <w:r w:rsidR="009C1D4E">
        <w:rPr>
          <w:rFonts w:eastAsia="Arial Unicode MS" w:cs="Arial"/>
          <w:b/>
          <w:bCs/>
          <w:sz w:val="24"/>
        </w:rPr>
        <w:t>2</w:t>
      </w:r>
      <w:r w:rsidR="00F51E07">
        <w:rPr>
          <w:b/>
          <w:sz w:val="24"/>
        </w:rPr>
        <w:tab/>
      </w:r>
      <w:r w:rsidR="00F51E07">
        <w:rPr>
          <w:b/>
          <w:sz w:val="24"/>
        </w:rPr>
        <w:tab/>
      </w:r>
      <w:r w:rsidR="00F51E07">
        <w:rPr>
          <w:b/>
          <w:sz w:val="24"/>
        </w:rPr>
        <w:tab/>
      </w:r>
      <w:r w:rsidR="00F51E07">
        <w:rPr>
          <w:b/>
          <w:sz w:val="24"/>
        </w:rPr>
        <w:tab/>
      </w:r>
      <w:r w:rsidR="00F51E07">
        <w:rPr>
          <w:b/>
          <w:sz w:val="24"/>
        </w:rPr>
        <w:tab/>
      </w:r>
      <w:r w:rsidR="00F51E07">
        <w:rPr>
          <w:b/>
          <w:sz w:val="24"/>
        </w:rPr>
        <w:tab/>
      </w:r>
      <w:r w:rsidR="00F51E07">
        <w:rPr>
          <w:b/>
          <w:sz w:val="24"/>
        </w:rPr>
        <w:tab/>
      </w:r>
      <w:r w:rsidR="00F51E07">
        <w:rPr>
          <w:b/>
          <w:sz w:val="24"/>
        </w:rPr>
        <w:tab/>
      </w:r>
      <w:r w:rsidR="00F51E07">
        <w:rPr>
          <w:b/>
          <w:sz w:val="24"/>
        </w:rPr>
        <w:tab/>
      </w:r>
      <w:r w:rsidR="00F51E07">
        <w:rPr>
          <w:b/>
          <w:sz w:val="24"/>
        </w:rPr>
        <w:tab/>
      </w:r>
      <w:r w:rsidR="00F51E07">
        <w:rPr>
          <w:b/>
          <w:sz w:val="24"/>
        </w:rPr>
        <w:tab/>
      </w:r>
      <w:r w:rsidR="00F51E07">
        <w:rPr>
          <w:b/>
          <w:sz w:val="24"/>
        </w:rPr>
        <w:tab/>
      </w:r>
      <w:r w:rsidR="00557200">
        <w:rPr>
          <w:b/>
          <w:sz w:val="24"/>
        </w:rPr>
        <w:t xml:space="preserve">  </w:t>
      </w:r>
      <w:r w:rsidR="00C5338D">
        <w:rPr>
          <w:b/>
          <w:sz w:val="24"/>
        </w:rPr>
        <w:t xml:space="preserve">      </w:t>
      </w:r>
    </w:p>
    <w:tbl>
      <w:tblPr>
        <w:tblW w:w="9641" w:type="dxa"/>
        <w:tblInd w:w="42" w:type="dxa"/>
        <w:tblLayout w:type="fixed"/>
        <w:tblCellMar>
          <w:left w:w="42" w:type="dxa"/>
          <w:right w:w="42" w:type="dxa"/>
        </w:tblCellMar>
        <w:tblLook w:val="04A0" w:firstRow="1" w:lastRow="0" w:firstColumn="1" w:lastColumn="0" w:noHBand="0" w:noVBand="1"/>
      </w:tblPr>
      <w:tblGrid>
        <w:gridCol w:w="142"/>
        <w:gridCol w:w="1559"/>
        <w:gridCol w:w="709"/>
        <w:gridCol w:w="1276"/>
        <w:gridCol w:w="709"/>
        <w:gridCol w:w="992"/>
        <w:gridCol w:w="2410"/>
        <w:gridCol w:w="1701"/>
        <w:gridCol w:w="143"/>
      </w:tblGrid>
      <w:tr w:rsidR="00A7684E" w14:paraId="1D251703" w14:textId="77777777">
        <w:tc>
          <w:tcPr>
            <w:tcW w:w="9641" w:type="dxa"/>
            <w:gridSpan w:val="9"/>
            <w:tcBorders>
              <w:top w:val="single" w:sz="4" w:space="0" w:color="auto"/>
              <w:left w:val="single" w:sz="4" w:space="0" w:color="auto"/>
              <w:right w:val="single" w:sz="4" w:space="0" w:color="auto"/>
            </w:tcBorders>
          </w:tcPr>
          <w:p w14:paraId="05801151" w14:textId="77777777" w:rsidR="00A7684E" w:rsidRDefault="00F51E07">
            <w:pPr>
              <w:pStyle w:val="CRCoverPage"/>
              <w:spacing w:after="0"/>
              <w:jc w:val="right"/>
              <w:rPr>
                <w:i/>
              </w:rPr>
            </w:pPr>
            <w:r>
              <w:rPr>
                <w:i/>
                <w:sz w:val="14"/>
              </w:rPr>
              <w:t>CR-Form-v12.1</w:t>
            </w:r>
          </w:p>
        </w:tc>
      </w:tr>
      <w:tr w:rsidR="00A7684E" w14:paraId="5042A25D" w14:textId="77777777">
        <w:tc>
          <w:tcPr>
            <w:tcW w:w="9641" w:type="dxa"/>
            <w:gridSpan w:val="9"/>
            <w:tcBorders>
              <w:left w:val="single" w:sz="4" w:space="0" w:color="auto"/>
              <w:right w:val="single" w:sz="4" w:space="0" w:color="auto"/>
            </w:tcBorders>
          </w:tcPr>
          <w:p w14:paraId="32F0859D" w14:textId="77777777" w:rsidR="00A7684E" w:rsidRDefault="00F51E07">
            <w:pPr>
              <w:pStyle w:val="CRCoverPage"/>
              <w:spacing w:after="0"/>
              <w:jc w:val="center"/>
            </w:pPr>
            <w:r>
              <w:rPr>
                <w:b/>
                <w:sz w:val="32"/>
              </w:rPr>
              <w:t>CHANGE REQUEST</w:t>
            </w:r>
          </w:p>
        </w:tc>
      </w:tr>
      <w:tr w:rsidR="00A7684E" w14:paraId="02B4F663" w14:textId="77777777">
        <w:tc>
          <w:tcPr>
            <w:tcW w:w="9641" w:type="dxa"/>
            <w:gridSpan w:val="9"/>
            <w:tcBorders>
              <w:left w:val="single" w:sz="4" w:space="0" w:color="auto"/>
              <w:right w:val="single" w:sz="4" w:space="0" w:color="auto"/>
            </w:tcBorders>
          </w:tcPr>
          <w:p w14:paraId="275BAAD2" w14:textId="77777777" w:rsidR="00A7684E" w:rsidRDefault="00A7684E">
            <w:pPr>
              <w:pStyle w:val="CRCoverPage"/>
              <w:spacing w:after="0"/>
              <w:rPr>
                <w:sz w:val="8"/>
                <w:szCs w:val="8"/>
              </w:rPr>
            </w:pPr>
          </w:p>
        </w:tc>
      </w:tr>
      <w:tr w:rsidR="00A7684E" w14:paraId="69D6E43F" w14:textId="77777777">
        <w:tc>
          <w:tcPr>
            <w:tcW w:w="142" w:type="dxa"/>
            <w:tcBorders>
              <w:left w:val="single" w:sz="4" w:space="0" w:color="auto"/>
            </w:tcBorders>
          </w:tcPr>
          <w:p w14:paraId="735CDB00" w14:textId="77777777" w:rsidR="00A7684E" w:rsidRDefault="00A7684E">
            <w:pPr>
              <w:pStyle w:val="CRCoverPage"/>
              <w:spacing w:after="0"/>
              <w:jc w:val="right"/>
            </w:pPr>
          </w:p>
        </w:tc>
        <w:tc>
          <w:tcPr>
            <w:tcW w:w="1559" w:type="dxa"/>
            <w:shd w:val="pct30" w:color="FFFF00" w:fill="auto"/>
          </w:tcPr>
          <w:p w14:paraId="4C4A8131" w14:textId="20874055" w:rsidR="00A7684E" w:rsidRDefault="00F51E07" w:rsidP="00DE7C16">
            <w:pPr>
              <w:pStyle w:val="CRCoverPage"/>
              <w:spacing w:after="0"/>
              <w:jc w:val="right"/>
              <w:rPr>
                <w:b/>
                <w:sz w:val="28"/>
              </w:rPr>
            </w:pPr>
            <w:r>
              <w:rPr>
                <w:b/>
                <w:sz w:val="28"/>
              </w:rPr>
              <w:t>23.</w:t>
            </w:r>
            <w:r w:rsidR="00A37FEF">
              <w:rPr>
                <w:b/>
                <w:sz w:val="28"/>
              </w:rPr>
              <w:t>50</w:t>
            </w:r>
            <w:r w:rsidR="00F609C2">
              <w:rPr>
                <w:b/>
                <w:sz w:val="28"/>
              </w:rPr>
              <w:t>2</w:t>
            </w:r>
          </w:p>
        </w:tc>
        <w:tc>
          <w:tcPr>
            <w:tcW w:w="709" w:type="dxa"/>
          </w:tcPr>
          <w:p w14:paraId="614B1ED3" w14:textId="77777777" w:rsidR="00A7684E" w:rsidRDefault="00F51E07">
            <w:pPr>
              <w:pStyle w:val="CRCoverPage"/>
              <w:spacing w:after="0"/>
              <w:jc w:val="center"/>
            </w:pPr>
            <w:r>
              <w:rPr>
                <w:b/>
                <w:sz w:val="28"/>
              </w:rPr>
              <w:t>CR</w:t>
            </w:r>
          </w:p>
        </w:tc>
        <w:tc>
          <w:tcPr>
            <w:tcW w:w="1276" w:type="dxa"/>
            <w:shd w:val="pct30" w:color="FFFF00" w:fill="auto"/>
          </w:tcPr>
          <w:p w14:paraId="19EA5F51" w14:textId="7B238FF1" w:rsidR="00A7684E" w:rsidRPr="00121C27" w:rsidRDefault="00121C27" w:rsidP="00A37FEF">
            <w:pPr>
              <w:pStyle w:val="CRCoverPage"/>
              <w:spacing w:after="0"/>
              <w:jc w:val="center"/>
              <w:rPr>
                <w:rFonts w:eastAsia="Malgun Gothic"/>
                <w:b/>
                <w:sz w:val="28"/>
                <w:lang w:eastAsia="ko-KR"/>
              </w:rPr>
            </w:pPr>
            <w:r>
              <w:rPr>
                <w:rFonts w:eastAsia="Malgun Gothic" w:hint="eastAsia"/>
                <w:b/>
                <w:sz w:val="28"/>
                <w:lang w:eastAsia="ko-KR"/>
              </w:rPr>
              <w:t>3</w:t>
            </w:r>
            <w:r>
              <w:rPr>
                <w:rFonts w:eastAsia="Malgun Gothic"/>
                <w:b/>
                <w:sz w:val="28"/>
                <w:lang w:eastAsia="ko-KR"/>
              </w:rPr>
              <w:t>627</w:t>
            </w:r>
          </w:p>
        </w:tc>
        <w:tc>
          <w:tcPr>
            <w:tcW w:w="709" w:type="dxa"/>
          </w:tcPr>
          <w:p w14:paraId="4F577806" w14:textId="77777777" w:rsidR="00A7684E" w:rsidRDefault="00F51E07">
            <w:pPr>
              <w:pStyle w:val="CRCoverPage"/>
              <w:tabs>
                <w:tab w:val="right" w:pos="625"/>
              </w:tabs>
              <w:spacing w:after="0"/>
              <w:jc w:val="center"/>
            </w:pPr>
            <w:r>
              <w:rPr>
                <w:b/>
                <w:bCs/>
                <w:sz w:val="28"/>
              </w:rPr>
              <w:t>rev</w:t>
            </w:r>
          </w:p>
        </w:tc>
        <w:tc>
          <w:tcPr>
            <w:tcW w:w="992" w:type="dxa"/>
            <w:shd w:val="pct30" w:color="FFFF00" w:fill="auto"/>
          </w:tcPr>
          <w:p w14:paraId="69A45099" w14:textId="3CFA5AB1" w:rsidR="00A7684E" w:rsidRPr="00162342" w:rsidRDefault="00EE456B">
            <w:pPr>
              <w:pStyle w:val="CRCoverPage"/>
              <w:spacing w:after="0"/>
              <w:jc w:val="center"/>
              <w:rPr>
                <w:rFonts w:eastAsia="Malgun Gothic"/>
                <w:b/>
                <w:sz w:val="28"/>
                <w:lang w:eastAsia="ko-KR"/>
              </w:rPr>
            </w:pPr>
            <w:r>
              <w:rPr>
                <w:rFonts w:eastAsia="Malgun Gothic"/>
                <w:b/>
                <w:sz w:val="28"/>
                <w:lang w:eastAsia="ko-KR"/>
              </w:rPr>
              <w:t>-</w:t>
            </w:r>
          </w:p>
        </w:tc>
        <w:tc>
          <w:tcPr>
            <w:tcW w:w="2410" w:type="dxa"/>
          </w:tcPr>
          <w:p w14:paraId="5FB4F64A" w14:textId="77777777" w:rsidR="00A7684E" w:rsidRDefault="00F51E07">
            <w:pPr>
              <w:pStyle w:val="CRCoverPage"/>
              <w:tabs>
                <w:tab w:val="right" w:pos="1825"/>
              </w:tabs>
              <w:spacing w:after="0"/>
              <w:jc w:val="center"/>
            </w:pPr>
            <w:r>
              <w:rPr>
                <w:b/>
                <w:sz w:val="28"/>
                <w:szCs w:val="28"/>
              </w:rPr>
              <w:t>Current version:</w:t>
            </w:r>
          </w:p>
        </w:tc>
        <w:tc>
          <w:tcPr>
            <w:tcW w:w="1701" w:type="dxa"/>
            <w:shd w:val="pct30" w:color="FFFF00" w:fill="auto"/>
          </w:tcPr>
          <w:p w14:paraId="3C5966A0" w14:textId="53236526" w:rsidR="00A7684E" w:rsidRDefault="00F51E07" w:rsidP="009C1D4E">
            <w:pPr>
              <w:pStyle w:val="CRCoverPage"/>
              <w:spacing w:after="0"/>
              <w:jc w:val="center"/>
              <w:rPr>
                <w:sz w:val="28"/>
              </w:rPr>
            </w:pPr>
            <w:r>
              <w:rPr>
                <w:b/>
                <w:sz w:val="28"/>
              </w:rPr>
              <w:t>17.</w:t>
            </w:r>
            <w:r w:rsidR="00E37397">
              <w:rPr>
                <w:b/>
                <w:sz w:val="28"/>
              </w:rPr>
              <w:t>6</w:t>
            </w:r>
            <w:r>
              <w:rPr>
                <w:b/>
                <w:sz w:val="28"/>
              </w:rPr>
              <w:t>.</w:t>
            </w:r>
            <w:r w:rsidR="009C1D4E">
              <w:rPr>
                <w:b/>
                <w:sz w:val="28"/>
              </w:rPr>
              <w:t>0</w:t>
            </w:r>
          </w:p>
        </w:tc>
        <w:tc>
          <w:tcPr>
            <w:tcW w:w="143" w:type="dxa"/>
            <w:tcBorders>
              <w:right w:val="single" w:sz="4" w:space="0" w:color="auto"/>
            </w:tcBorders>
          </w:tcPr>
          <w:p w14:paraId="4CC2D7A0" w14:textId="77777777" w:rsidR="00A7684E" w:rsidRDefault="00A7684E">
            <w:pPr>
              <w:pStyle w:val="CRCoverPage"/>
              <w:spacing w:after="0"/>
            </w:pPr>
          </w:p>
        </w:tc>
      </w:tr>
      <w:tr w:rsidR="00A7684E" w14:paraId="21F66172" w14:textId="77777777">
        <w:tc>
          <w:tcPr>
            <w:tcW w:w="9641" w:type="dxa"/>
            <w:gridSpan w:val="9"/>
            <w:tcBorders>
              <w:left w:val="single" w:sz="4" w:space="0" w:color="auto"/>
              <w:right w:val="single" w:sz="4" w:space="0" w:color="auto"/>
            </w:tcBorders>
          </w:tcPr>
          <w:p w14:paraId="73FF3DE5" w14:textId="77777777" w:rsidR="00A7684E" w:rsidRDefault="00A7684E">
            <w:pPr>
              <w:pStyle w:val="CRCoverPage"/>
              <w:spacing w:after="0"/>
            </w:pPr>
          </w:p>
        </w:tc>
      </w:tr>
      <w:tr w:rsidR="00A7684E" w14:paraId="51803953" w14:textId="77777777">
        <w:tc>
          <w:tcPr>
            <w:tcW w:w="9641" w:type="dxa"/>
            <w:gridSpan w:val="9"/>
            <w:tcBorders>
              <w:top w:val="single" w:sz="4" w:space="0" w:color="auto"/>
            </w:tcBorders>
          </w:tcPr>
          <w:p w14:paraId="04051195" w14:textId="77777777" w:rsidR="00A7684E" w:rsidRDefault="00F51E07">
            <w:pPr>
              <w:pStyle w:val="CRCoverPage"/>
              <w:spacing w:after="0"/>
              <w:jc w:val="center"/>
              <w:rPr>
                <w:rFonts w:cs="Arial"/>
                <w:i/>
              </w:rPr>
            </w:pPr>
            <w:r>
              <w:rPr>
                <w:rFonts w:cs="Arial"/>
                <w:i/>
              </w:rPr>
              <w:t xml:space="preserve">For </w:t>
            </w:r>
            <w:hyperlink r:id="rId12" w:anchor="_blank" w:history="1">
              <w:r>
                <w:rPr>
                  <w:rStyle w:val="Hyperlink"/>
                  <w:rFonts w:cs="Arial"/>
                  <w:b/>
                  <w:i/>
                  <w:color w:val="FF0000"/>
                </w:rPr>
                <w:t>HE</w:t>
              </w:r>
              <w:bookmarkStart w:id="0" w:name="_Hlt497126619"/>
              <w:r>
                <w:rPr>
                  <w:rStyle w:val="Hyperlink"/>
                  <w:rFonts w:cs="Arial"/>
                  <w:b/>
                  <w:i/>
                  <w:color w:val="FF0000"/>
                </w:rPr>
                <w:t>L</w:t>
              </w:r>
              <w:bookmarkEnd w:id="0"/>
              <w:r>
                <w:rPr>
                  <w:rStyle w:val="Hyperlink"/>
                  <w:rFonts w:cs="Arial"/>
                  <w:b/>
                  <w:i/>
                  <w:color w:val="FF0000"/>
                </w:rPr>
                <w:t>P</w:t>
              </w:r>
            </w:hyperlink>
            <w:r>
              <w:rPr>
                <w:rFonts w:cs="Arial"/>
                <w:b/>
                <w:i/>
                <w:color w:val="FF0000"/>
              </w:rPr>
              <w:t xml:space="preserve"> </w:t>
            </w:r>
            <w:r>
              <w:rPr>
                <w:rFonts w:cs="Arial"/>
                <w:i/>
              </w:rPr>
              <w:t xml:space="preserve">on using this form: comprehensive instructions can be found at </w:t>
            </w:r>
            <w:r>
              <w:rPr>
                <w:rFonts w:cs="Arial"/>
                <w:i/>
              </w:rPr>
              <w:br/>
            </w:r>
            <w:hyperlink r:id="rId13" w:history="1">
              <w:r>
                <w:rPr>
                  <w:rStyle w:val="Hyperlink"/>
                  <w:rFonts w:cs="Arial"/>
                  <w:i/>
                </w:rPr>
                <w:t>http://www.3gpp.org/Change-Requests</w:t>
              </w:r>
            </w:hyperlink>
            <w:r>
              <w:rPr>
                <w:rFonts w:cs="Arial"/>
                <w:i/>
              </w:rPr>
              <w:t>.</w:t>
            </w:r>
          </w:p>
        </w:tc>
      </w:tr>
      <w:tr w:rsidR="00A7684E" w14:paraId="644D58AF" w14:textId="77777777">
        <w:tc>
          <w:tcPr>
            <w:tcW w:w="9641" w:type="dxa"/>
            <w:gridSpan w:val="9"/>
          </w:tcPr>
          <w:p w14:paraId="3F2407D5" w14:textId="77777777" w:rsidR="00A7684E" w:rsidRDefault="00A7684E">
            <w:pPr>
              <w:pStyle w:val="CRCoverPage"/>
              <w:spacing w:after="0"/>
              <w:rPr>
                <w:sz w:val="8"/>
                <w:szCs w:val="8"/>
              </w:rPr>
            </w:pPr>
          </w:p>
        </w:tc>
      </w:tr>
    </w:tbl>
    <w:p w14:paraId="06501768" w14:textId="77777777" w:rsidR="00A7684E" w:rsidRDefault="00A7684E">
      <w:pPr>
        <w:rPr>
          <w:sz w:val="8"/>
          <w:szCs w:val="8"/>
        </w:rPr>
      </w:pPr>
    </w:p>
    <w:tbl>
      <w:tblPr>
        <w:tblW w:w="9639" w:type="dxa"/>
        <w:tblInd w:w="42" w:type="dxa"/>
        <w:tblLayout w:type="fixed"/>
        <w:tblCellMar>
          <w:left w:w="42" w:type="dxa"/>
          <w:right w:w="42" w:type="dxa"/>
        </w:tblCellMar>
        <w:tblLook w:val="04A0" w:firstRow="1" w:lastRow="0" w:firstColumn="1" w:lastColumn="0" w:noHBand="0" w:noVBand="1"/>
      </w:tblPr>
      <w:tblGrid>
        <w:gridCol w:w="2835"/>
        <w:gridCol w:w="1418"/>
        <w:gridCol w:w="283"/>
        <w:gridCol w:w="709"/>
        <w:gridCol w:w="284"/>
        <w:gridCol w:w="2126"/>
        <w:gridCol w:w="283"/>
        <w:gridCol w:w="1418"/>
        <w:gridCol w:w="283"/>
      </w:tblGrid>
      <w:tr w:rsidR="00A7684E" w14:paraId="43BB7B47" w14:textId="77777777">
        <w:tc>
          <w:tcPr>
            <w:tcW w:w="2835" w:type="dxa"/>
          </w:tcPr>
          <w:p w14:paraId="499E9E7D" w14:textId="77777777" w:rsidR="00A7684E" w:rsidRDefault="00F51E07">
            <w:pPr>
              <w:pStyle w:val="CRCoverPage"/>
              <w:tabs>
                <w:tab w:val="right" w:pos="2751"/>
              </w:tabs>
              <w:spacing w:after="0"/>
              <w:rPr>
                <w:b/>
                <w:i/>
              </w:rPr>
            </w:pPr>
            <w:r>
              <w:rPr>
                <w:b/>
                <w:i/>
              </w:rPr>
              <w:t>Proposed change affects:</w:t>
            </w:r>
          </w:p>
        </w:tc>
        <w:tc>
          <w:tcPr>
            <w:tcW w:w="1418" w:type="dxa"/>
          </w:tcPr>
          <w:p w14:paraId="6532F39B" w14:textId="77777777" w:rsidR="00A7684E" w:rsidRDefault="00F51E07">
            <w:pPr>
              <w:pStyle w:val="CRCoverPage"/>
              <w:spacing w:after="0"/>
              <w:jc w:val="right"/>
            </w:pPr>
            <w: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6EB8651C" w14:textId="77777777" w:rsidR="00A7684E" w:rsidRDefault="00A7684E">
            <w:pPr>
              <w:pStyle w:val="CRCoverPage"/>
              <w:spacing w:after="0"/>
              <w:jc w:val="center"/>
              <w:rPr>
                <w:b/>
                <w:caps/>
              </w:rPr>
            </w:pPr>
          </w:p>
        </w:tc>
        <w:tc>
          <w:tcPr>
            <w:tcW w:w="709" w:type="dxa"/>
            <w:tcBorders>
              <w:left w:val="single" w:sz="4" w:space="0" w:color="auto"/>
            </w:tcBorders>
          </w:tcPr>
          <w:p w14:paraId="330BE147" w14:textId="77777777" w:rsidR="00A7684E" w:rsidRDefault="00F51E07">
            <w:pPr>
              <w:pStyle w:val="CRCoverPage"/>
              <w:spacing w:after="0"/>
              <w:jc w:val="right"/>
              <w:rPr>
                <w:u w:val="single"/>
              </w:rPr>
            </w:pPr>
            <w: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69CE2F3E" w14:textId="77777777" w:rsidR="00A7684E" w:rsidRDefault="00A7684E">
            <w:pPr>
              <w:pStyle w:val="CRCoverPage"/>
              <w:spacing w:after="0"/>
              <w:jc w:val="center"/>
              <w:rPr>
                <w:b/>
                <w:caps/>
              </w:rPr>
            </w:pPr>
          </w:p>
        </w:tc>
        <w:tc>
          <w:tcPr>
            <w:tcW w:w="2126" w:type="dxa"/>
          </w:tcPr>
          <w:p w14:paraId="25F73E2F" w14:textId="77777777" w:rsidR="00A7684E" w:rsidRDefault="00F51E07">
            <w:pPr>
              <w:pStyle w:val="CRCoverPage"/>
              <w:spacing w:after="0"/>
              <w:jc w:val="right"/>
              <w:rPr>
                <w:u w:val="single"/>
              </w:rPr>
            </w:pPr>
            <w: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191950B1" w14:textId="69BC6955" w:rsidR="00A7684E" w:rsidRPr="003C378E" w:rsidRDefault="00A7684E">
            <w:pPr>
              <w:pStyle w:val="CRCoverPage"/>
              <w:spacing w:after="0"/>
              <w:jc w:val="center"/>
              <w:rPr>
                <w:rFonts w:eastAsia="Malgun Gothic"/>
                <w:b/>
                <w:caps/>
                <w:lang w:eastAsia="ko-KR"/>
              </w:rPr>
            </w:pPr>
          </w:p>
        </w:tc>
        <w:tc>
          <w:tcPr>
            <w:tcW w:w="1418" w:type="dxa"/>
            <w:tcBorders>
              <w:left w:val="nil"/>
            </w:tcBorders>
          </w:tcPr>
          <w:p w14:paraId="7B3951F1" w14:textId="77777777" w:rsidR="00A7684E" w:rsidRDefault="00F51E07">
            <w:pPr>
              <w:pStyle w:val="CRCoverPage"/>
              <w:spacing w:after="0"/>
              <w:jc w:val="right"/>
            </w:pPr>
            <w: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61097ADE" w14:textId="59E9C341" w:rsidR="00A7684E" w:rsidRPr="007915C7" w:rsidRDefault="007915C7">
            <w:pPr>
              <w:pStyle w:val="CRCoverPage"/>
              <w:spacing w:after="0"/>
              <w:jc w:val="center"/>
              <w:rPr>
                <w:rFonts w:eastAsia="Malgun Gothic"/>
                <w:b/>
                <w:bCs/>
                <w:caps/>
                <w:lang w:eastAsia="ko-KR"/>
              </w:rPr>
            </w:pPr>
            <w:r>
              <w:rPr>
                <w:rFonts w:eastAsia="Malgun Gothic" w:hint="eastAsia"/>
                <w:b/>
                <w:bCs/>
                <w:caps/>
                <w:lang w:eastAsia="ko-KR"/>
              </w:rPr>
              <w:t>X</w:t>
            </w:r>
          </w:p>
        </w:tc>
      </w:tr>
    </w:tbl>
    <w:p w14:paraId="0A752A76" w14:textId="77777777" w:rsidR="00A7684E" w:rsidRDefault="00A7684E">
      <w:pPr>
        <w:rPr>
          <w:sz w:val="8"/>
          <w:szCs w:val="8"/>
        </w:rPr>
      </w:pPr>
    </w:p>
    <w:tbl>
      <w:tblPr>
        <w:tblW w:w="9640" w:type="dxa"/>
        <w:tblInd w:w="42" w:type="dxa"/>
        <w:tblLayout w:type="fixed"/>
        <w:tblCellMar>
          <w:left w:w="42" w:type="dxa"/>
          <w:right w:w="42" w:type="dxa"/>
        </w:tblCellMar>
        <w:tblLook w:val="04A0" w:firstRow="1" w:lastRow="0" w:firstColumn="1" w:lastColumn="0" w:noHBand="0" w:noVBand="1"/>
      </w:tblPr>
      <w:tblGrid>
        <w:gridCol w:w="1843"/>
        <w:gridCol w:w="851"/>
        <w:gridCol w:w="284"/>
        <w:gridCol w:w="284"/>
        <w:gridCol w:w="567"/>
        <w:gridCol w:w="1700"/>
        <w:gridCol w:w="567"/>
        <w:gridCol w:w="143"/>
        <w:gridCol w:w="281"/>
        <w:gridCol w:w="993"/>
        <w:gridCol w:w="2127"/>
      </w:tblGrid>
      <w:tr w:rsidR="00A7684E" w14:paraId="06AC333E" w14:textId="77777777">
        <w:tc>
          <w:tcPr>
            <w:tcW w:w="9640" w:type="dxa"/>
            <w:gridSpan w:val="11"/>
          </w:tcPr>
          <w:p w14:paraId="4BEAB846" w14:textId="77777777" w:rsidR="00A7684E" w:rsidRDefault="00A7684E">
            <w:pPr>
              <w:pStyle w:val="CRCoverPage"/>
              <w:spacing w:after="0"/>
              <w:rPr>
                <w:sz w:val="8"/>
                <w:szCs w:val="8"/>
              </w:rPr>
            </w:pPr>
          </w:p>
        </w:tc>
      </w:tr>
      <w:tr w:rsidR="00E32389" w14:paraId="5D23AAB1" w14:textId="77777777">
        <w:tc>
          <w:tcPr>
            <w:tcW w:w="1843" w:type="dxa"/>
            <w:tcBorders>
              <w:top w:val="single" w:sz="4" w:space="0" w:color="auto"/>
              <w:left w:val="single" w:sz="4" w:space="0" w:color="auto"/>
            </w:tcBorders>
          </w:tcPr>
          <w:p w14:paraId="173694E3" w14:textId="77777777" w:rsidR="00E32389" w:rsidRDefault="00E32389" w:rsidP="00E32389">
            <w:pPr>
              <w:pStyle w:val="CRCoverPage"/>
              <w:tabs>
                <w:tab w:val="right" w:pos="1759"/>
              </w:tabs>
              <w:spacing w:after="0"/>
              <w:rPr>
                <w:b/>
                <w:i/>
              </w:rPr>
            </w:pPr>
            <w:r>
              <w:rPr>
                <w:b/>
                <w:i/>
              </w:rPr>
              <w:t>Title:</w:t>
            </w:r>
            <w:r>
              <w:rPr>
                <w:b/>
                <w:i/>
              </w:rPr>
              <w:tab/>
            </w:r>
          </w:p>
        </w:tc>
        <w:tc>
          <w:tcPr>
            <w:tcW w:w="7797" w:type="dxa"/>
            <w:gridSpan w:val="10"/>
            <w:tcBorders>
              <w:top w:val="single" w:sz="4" w:space="0" w:color="auto"/>
              <w:right w:val="single" w:sz="4" w:space="0" w:color="auto"/>
            </w:tcBorders>
            <w:shd w:val="pct30" w:color="FFFF00" w:fill="auto"/>
          </w:tcPr>
          <w:p w14:paraId="23FA8742" w14:textId="5D370D51" w:rsidR="00E32389" w:rsidRPr="003F4E3C" w:rsidRDefault="003F4E3C" w:rsidP="00BD7670">
            <w:pPr>
              <w:pStyle w:val="CRCoverPage"/>
              <w:tabs>
                <w:tab w:val="left" w:pos="857"/>
              </w:tabs>
              <w:spacing w:after="0"/>
              <w:ind w:left="100"/>
              <w:rPr>
                <w:noProof/>
              </w:rPr>
            </w:pPr>
            <w:r>
              <w:t xml:space="preserve">Support of </w:t>
            </w:r>
            <w:r w:rsidR="00BD7670">
              <w:t xml:space="preserve">QoS request for a list of UEs </w:t>
            </w:r>
            <w:r w:rsidR="0037449E">
              <w:t xml:space="preserve">and reusing URLLC QoS monitoring </w:t>
            </w:r>
            <w:r w:rsidR="00BE0697">
              <w:t>for</w:t>
            </w:r>
            <w:r w:rsidR="00710AF4">
              <w:t xml:space="preserve"> AIML-based services</w:t>
            </w:r>
          </w:p>
        </w:tc>
      </w:tr>
      <w:tr w:rsidR="00E32389" w14:paraId="3F307E2C" w14:textId="77777777">
        <w:tc>
          <w:tcPr>
            <w:tcW w:w="1843" w:type="dxa"/>
            <w:tcBorders>
              <w:left w:val="single" w:sz="4" w:space="0" w:color="auto"/>
            </w:tcBorders>
          </w:tcPr>
          <w:p w14:paraId="3C583F96" w14:textId="77777777" w:rsidR="00E32389" w:rsidRDefault="00E32389" w:rsidP="00E32389">
            <w:pPr>
              <w:pStyle w:val="CRCoverPage"/>
              <w:spacing w:after="0"/>
              <w:rPr>
                <w:b/>
                <w:i/>
                <w:sz w:val="8"/>
                <w:szCs w:val="8"/>
              </w:rPr>
            </w:pPr>
          </w:p>
        </w:tc>
        <w:tc>
          <w:tcPr>
            <w:tcW w:w="7797" w:type="dxa"/>
            <w:gridSpan w:val="10"/>
            <w:tcBorders>
              <w:right w:val="single" w:sz="4" w:space="0" w:color="auto"/>
            </w:tcBorders>
          </w:tcPr>
          <w:p w14:paraId="208C3DED" w14:textId="77777777" w:rsidR="00E32389" w:rsidRPr="00F32048" w:rsidRDefault="00E32389" w:rsidP="00E32389">
            <w:pPr>
              <w:pStyle w:val="CRCoverPage"/>
              <w:spacing w:after="0"/>
              <w:rPr>
                <w:sz w:val="8"/>
                <w:szCs w:val="8"/>
              </w:rPr>
            </w:pPr>
          </w:p>
        </w:tc>
      </w:tr>
      <w:tr w:rsidR="00E32389" w14:paraId="717AB690" w14:textId="77777777">
        <w:tc>
          <w:tcPr>
            <w:tcW w:w="1843" w:type="dxa"/>
            <w:tcBorders>
              <w:left w:val="single" w:sz="4" w:space="0" w:color="auto"/>
            </w:tcBorders>
          </w:tcPr>
          <w:p w14:paraId="426525FE" w14:textId="77777777" w:rsidR="00E32389" w:rsidRDefault="00E32389" w:rsidP="00E32389">
            <w:pPr>
              <w:pStyle w:val="CRCoverPage"/>
              <w:tabs>
                <w:tab w:val="right" w:pos="1759"/>
              </w:tabs>
              <w:spacing w:after="0"/>
              <w:rPr>
                <w:b/>
                <w:i/>
              </w:rPr>
            </w:pPr>
            <w:r>
              <w:rPr>
                <w:b/>
                <w:i/>
              </w:rPr>
              <w:t>Source to WG:</w:t>
            </w:r>
          </w:p>
        </w:tc>
        <w:tc>
          <w:tcPr>
            <w:tcW w:w="7797" w:type="dxa"/>
            <w:gridSpan w:val="10"/>
            <w:tcBorders>
              <w:right w:val="single" w:sz="4" w:space="0" w:color="auto"/>
            </w:tcBorders>
            <w:shd w:val="pct30" w:color="FFFF00" w:fill="auto"/>
          </w:tcPr>
          <w:p w14:paraId="3D6F4A1B" w14:textId="191E3C89" w:rsidR="00E32389" w:rsidRDefault="00E32389" w:rsidP="00E32389">
            <w:pPr>
              <w:pStyle w:val="CRCoverPage"/>
              <w:spacing w:after="0"/>
              <w:ind w:left="100"/>
              <w:rPr>
                <w:lang w:eastAsia="zh-CN"/>
              </w:rPr>
            </w:pPr>
            <w:r>
              <w:rPr>
                <w:noProof/>
              </w:rPr>
              <w:t>Samsung</w:t>
            </w:r>
          </w:p>
        </w:tc>
      </w:tr>
      <w:tr w:rsidR="00E32389" w14:paraId="5F6D235A" w14:textId="77777777">
        <w:tc>
          <w:tcPr>
            <w:tcW w:w="1843" w:type="dxa"/>
            <w:tcBorders>
              <w:left w:val="single" w:sz="4" w:space="0" w:color="auto"/>
            </w:tcBorders>
          </w:tcPr>
          <w:p w14:paraId="0BBA9A77" w14:textId="77777777" w:rsidR="00E32389" w:rsidRDefault="00E32389" w:rsidP="00E32389">
            <w:pPr>
              <w:pStyle w:val="CRCoverPage"/>
              <w:tabs>
                <w:tab w:val="right" w:pos="1759"/>
              </w:tabs>
              <w:spacing w:after="0"/>
              <w:rPr>
                <w:b/>
                <w:i/>
              </w:rPr>
            </w:pPr>
            <w:r>
              <w:rPr>
                <w:b/>
                <w:i/>
              </w:rPr>
              <w:t>Source to TSG:</w:t>
            </w:r>
          </w:p>
        </w:tc>
        <w:tc>
          <w:tcPr>
            <w:tcW w:w="7797" w:type="dxa"/>
            <w:gridSpan w:val="10"/>
            <w:tcBorders>
              <w:right w:val="single" w:sz="4" w:space="0" w:color="auto"/>
            </w:tcBorders>
            <w:shd w:val="pct30" w:color="FFFF00" w:fill="auto"/>
          </w:tcPr>
          <w:p w14:paraId="10C48D4B" w14:textId="77777777" w:rsidR="00E32389" w:rsidRDefault="00E32389" w:rsidP="00E32389">
            <w:pPr>
              <w:pStyle w:val="CRCoverPage"/>
              <w:spacing w:after="0"/>
              <w:ind w:left="100"/>
            </w:pPr>
            <w:r>
              <w:t>SA2</w:t>
            </w:r>
          </w:p>
        </w:tc>
      </w:tr>
      <w:tr w:rsidR="00E32389" w14:paraId="730BF2FA" w14:textId="77777777">
        <w:tc>
          <w:tcPr>
            <w:tcW w:w="1843" w:type="dxa"/>
            <w:tcBorders>
              <w:left w:val="single" w:sz="4" w:space="0" w:color="auto"/>
            </w:tcBorders>
          </w:tcPr>
          <w:p w14:paraId="78F21ADE" w14:textId="77777777" w:rsidR="00E32389" w:rsidRDefault="00E32389" w:rsidP="00E32389">
            <w:pPr>
              <w:pStyle w:val="CRCoverPage"/>
              <w:spacing w:after="0"/>
              <w:rPr>
                <w:b/>
                <w:i/>
                <w:sz w:val="8"/>
                <w:szCs w:val="8"/>
              </w:rPr>
            </w:pPr>
          </w:p>
        </w:tc>
        <w:tc>
          <w:tcPr>
            <w:tcW w:w="7797" w:type="dxa"/>
            <w:gridSpan w:val="10"/>
            <w:tcBorders>
              <w:right w:val="single" w:sz="4" w:space="0" w:color="auto"/>
            </w:tcBorders>
          </w:tcPr>
          <w:p w14:paraId="7AFDBB6B" w14:textId="77777777" w:rsidR="00E32389" w:rsidRDefault="00E32389" w:rsidP="00E32389">
            <w:pPr>
              <w:pStyle w:val="CRCoverPage"/>
              <w:spacing w:after="0"/>
              <w:rPr>
                <w:sz w:val="8"/>
                <w:szCs w:val="8"/>
              </w:rPr>
            </w:pPr>
          </w:p>
        </w:tc>
      </w:tr>
      <w:tr w:rsidR="00E32389" w14:paraId="44F0C1E0" w14:textId="77777777">
        <w:tc>
          <w:tcPr>
            <w:tcW w:w="1843" w:type="dxa"/>
            <w:tcBorders>
              <w:left w:val="single" w:sz="4" w:space="0" w:color="auto"/>
            </w:tcBorders>
          </w:tcPr>
          <w:p w14:paraId="2C754B72" w14:textId="77777777" w:rsidR="00E32389" w:rsidRDefault="00E32389" w:rsidP="00E32389">
            <w:pPr>
              <w:pStyle w:val="CRCoverPage"/>
              <w:tabs>
                <w:tab w:val="right" w:pos="1759"/>
              </w:tabs>
              <w:spacing w:after="0"/>
              <w:rPr>
                <w:b/>
                <w:i/>
              </w:rPr>
            </w:pPr>
            <w:r>
              <w:rPr>
                <w:b/>
                <w:i/>
              </w:rPr>
              <w:t>Work item code:</w:t>
            </w:r>
          </w:p>
        </w:tc>
        <w:tc>
          <w:tcPr>
            <w:tcW w:w="3686" w:type="dxa"/>
            <w:gridSpan w:val="5"/>
            <w:shd w:val="pct30" w:color="FFFF00" w:fill="auto"/>
          </w:tcPr>
          <w:p w14:paraId="2ADC1A2D" w14:textId="4A00BF85" w:rsidR="00E32389" w:rsidRDefault="00890EE3" w:rsidP="00241B3B">
            <w:pPr>
              <w:pStyle w:val="CRCoverPage"/>
              <w:spacing w:after="0"/>
              <w:ind w:left="100"/>
            </w:pPr>
            <w:r>
              <w:t>DUMMY</w:t>
            </w:r>
          </w:p>
        </w:tc>
        <w:tc>
          <w:tcPr>
            <w:tcW w:w="567" w:type="dxa"/>
            <w:tcBorders>
              <w:left w:val="nil"/>
            </w:tcBorders>
          </w:tcPr>
          <w:p w14:paraId="58E4E7F1" w14:textId="77777777" w:rsidR="00E32389" w:rsidRDefault="00E32389" w:rsidP="00E32389">
            <w:pPr>
              <w:pStyle w:val="CRCoverPage"/>
              <w:spacing w:after="0"/>
              <w:ind w:right="100"/>
            </w:pPr>
          </w:p>
        </w:tc>
        <w:tc>
          <w:tcPr>
            <w:tcW w:w="1417" w:type="dxa"/>
            <w:gridSpan w:val="3"/>
            <w:tcBorders>
              <w:left w:val="nil"/>
            </w:tcBorders>
          </w:tcPr>
          <w:p w14:paraId="60A30036" w14:textId="77777777" w:rsidR="00E32389" w:rsidRDefault="00E32389" w:rsidP="00E32389">
            <w:pPr>
              <w:pStyle w:val="CRCoverPage"/>
              <w:spacing w:after="0"/>
              <w:jc w:val="right"/>
            </w:pPr>
            <w:r>
              <w:rPr>
                <w:b/>
                <w:i/>
              </w:rPr>
              <w:t>Date:</w:t>
            </w:r>
          </w:p>
        </w:tc>
        <w:tc>
          <w:tcPr>
            <w:tcW w:w="2127" w:type="dxa"/>
            <w:tcBorders>
              <w:right w:val="single" w:sz="4" w:space="0" w:color="auto"/>
            </w:tcBorders>
            <w:shd w:val="pct30" w:color="FFFF00" w:fill="auto"/>
          </w:tcPr>
          <w:p w14:paraId="684BF487" w14:textId="7D19FF23" w:rsidR="00E32389" w:rsidRDefault="00E32389" w:rsidP="006E35C6">
            <w:pPr>
              <w:pStyle w:val="CRCoverPage"/>
              <w:spacing w:after="0"/>
            </w:pPr>
            <w:r>
              <w:t xml:space="preserve"> 202</w:t>
            </w:r>
            <w:r w:rsidR="004E2E00">
              <w:t>2</w:t>
            </w:r>
            <w:r>
              <w:t>-</w:t>
            </w:r>
            <w:r w:rsidR="003F4E3C">
              <w:t>10</w:t>
            </w:r>
            <w:r>
              <w:t>-</w:t>
            </w:r>
            <w:r w:rsidR="003F4E3C">
              <w:t>31</w:t>
            </w:r>
          </w:p>
        </w:tc>
      </w:tr>
      <w:tr w:rsidR="00E32389" w14:paraId="54B0C8DA" w14:textId="77777777">
        <w:tc>
          <w:tcPr>
            <w:tcW w:w="1843" w:type="dxa"/>
            <w:tcBorders>
              <w:left w:val="single" w:sz="4" w:space="0" w:color="auto"/>
            </w:tcBorders>
          </w:tcPr>
          <w:p w14:paraId="634A7841" w14:textId="77777777" w:rsidR="00E32389" w:rsidRDefault="00E32389" w:rsidP="00E32389">
            <w:pPr>
              <w:pStyle w:val="CRCoverPage"/>
              <w:spacing w:after="0"/>
              <w:rPr>
                <w:b/>
                <w:i/>
                <w:sz w:val="8"/>
                <w:szCs w:val="8"/>
              </w:rPr>
            </w:pPr>
          </w:p>
        </w:tc>
        <w:tc>
          <w:tcPr>
            <w:tcW w:w="1986" w:type="dxa"/>
            <w:gridSpan w:val="4"/>
          </w:tcPr>
          <w:p w14:paraId="3AF43333" w14:textId="77777777" w:rsidR="00E32389" w:rsidRDefault="00E32389" w:rsidP="00E32389">
            <w:pPr>
              <w:pStyle w:val="CRCoverPage"/>
              <w:spacing w:after="0"/>
              <w:rPr>
                <w:sz w:val="8"/>
                <w:szCs w:val="8"/>
              </w:rPr>
            </w:pPr>
          </w:p>
        </w:tc>
        <w:tc>
          <w:tcPr>
            <w:tcW w:w="2267" w:type="dxa"/>
            <w:gridSpan w:val="2"/>
          </w:tcPr>
          <w:p w14:paraId="455D0059" w14:textId="77777777" w:rsidR="00E32389" w:rsidRDefault="00E32389" w:rsidP="00E32389">
            <w:pPr>
              <w:pStyle w:val="CRCoverPage"/>
              <w:spacing w:after="0"/>
              <w:rPr>
                <w:sz w:val="8"/>
                <w:szCs w:val="8"/>
              </w:rPr>
            </w:pPr>
          </w:p>
        </w:tc>
        <w:tc>
          <w:tcPr>
            <w:tcW w:w="1417" w:type="dxa"/>
            <w:gridSpan w:val="3"/>
          </w:tcPr>
          <w:p w14:paraId="1BE3217D" w14:textId="77777777" w:rsidR="00E32389" w:rsidRDefault="00E32389" w:rsidP="00E32389">
            <w:pPr>
              <w:pStyle w:val="CRCoverPage"/>
              <w:spacing w:after="0"/>
              <w:rPr>
                <w:sz w:val="8"/>
                <w:szCs w:val="8"/>
              </w:rPr>
            </w:pPr>
          </w:p>
        </w:tc>
        <w:tc>
          <w:tcPr>
            <w:tcW w:w="2127" w:type="dxa"/>
            <w:tcBorders>
              <w:right w:val="single" w:sz="4" w:space="0" w:color="auto"/>
            </w:tcBorders>
          </w:tcPr>
          <w:p w14:paraId="73887300" w14:textId="77777777" w:rsidR="00E32389" w:rsidRDefault="00E32389" w:rsidP="00E32389">
            <w:pPr>
              <w:pStyle w:val="CRCoverPage"/>
              <w:spacing w:after="0"/>
              <w:rPr>
                <w:sz w:val="8"/>
                <w:szCs w:val="8"/>
              </w:rPr>
            </w:pPr>
          </w:p>
        </w:tc>
      </w:tr>
      <w:tr w:rsidR="00E32389" w14:paraId="4B6CCC64" w14:textId="77777777">
        <w:trPr>
          <w:cantSplit/>
        </w:trPr>
        <w:tc>
          <w:tcPr>
            <w:tcW w:w="1843" w:type="dxa"/>
            <w:tcBorders>
              <w:left w:val="single" w:sz="4" w:space="0" w:color="auto"/>
            </w:tcBorders>
          </w:tcPr>
          <w:p w14:paraId="1D1624CB" w14:textId="77777777" w:rsidR="00E32389" w:rsidRDefault="00E32389" w:rsidP="00E32389">
            <w:pPr>
              <w:pStyle w:val="CRCoverPage"/>
              <w:tabs>
                <w:tab w:val="right" w:pos="1759"/>
              </w:tabs>
              <w:spacing w:after="0"/>
              <w:rPr>
                <w:b/>
                <w:i/>
              </w:rPr>
            </w:pPr>
            <w:r>
              <w:rPr>
                <w:b/>
                <w:i/>
              </w:rPr>
              <w:t>Category:</w:t>
            </w:r>
          </w:p>
        </w:tc>
        <w:tc>
          <w:tcPr>
            <w:tcW w:w="851" w:type="dxa"/>
            <w:shd w:val="pct30" w:color="FFFF00" w:fill="auto"/>
          </w:tcPr>
          <w:p w14:paraId="758E522A" w14:textId="011A4C4B" w:rsidR="00E32389" w:rsidRDefault="008660B0" w:rsidP="00E32389">
            <w:pPr>
              <w:pStyle w:val="CRCoverPage"/>
              <w:spacing w:after="0"/>
              <w:ind w:left="100" w:right="-609"/>
              <w:rPr>
                <w:b/>
              </w:rPr>
            </w:pPr>
            <w:r>
              <w:rPr>
                <w:b/>
              </w:rPr>
              <w:t>B</w:t>
            </w:r>
          </w:p>
        </w:tc>
        <w:tc>
          <w:tcPr>
            <w:tcW w:w="3402" w:type="dxa"/>
            <w:gridSpan w:val="5"/>
            <w:tcBorders>
              <w:left w:val="nil"/>
            </w:tcBorders>
          </w:tcPr>
          <w:p w14:paraId="6FF30DF7" w14:textId="77777777" w:rsidR="00E32389" w:rsidRDefault="00E32389" w:rsidP="00E32389">
            <w:pPr>
              <w:pStyle w:val="CRCoverPage"/>
              <w:spacing w:after="0"/>
            </w:pPr>
          </w:p>
        </w:tc>
        <w:tc>
          <w:tcPr>
            <w:tcW w:w="1417" w:type="dxa"/>
            <w:gridSpan w:val="3"/>
            <w:tcBorders>
              <w:left w:val="nil"/>
            </w:tcBorders>
          </w:tcPr>
          <w:p w14:paraId="5A6BAE8C" w14:textId="77777777" w:rsidR="00E32389" w:rsidRDefault="00E32389" w:rsidP="00E32389">
            <w:pPr>
              <w:pStyle w:val="CRCoverPage"/>
              <w:spacing w:after="0"/>
              <w:jc w:val="right"/>
              <w:rPr>
                <w:b/>
                <w:i/>
              </w:rPr>
            </w:pPr>
            <w:r>
              <w:rPr>
                <w:b/>
                <w:i/>
              </w:rPr>
              <w:t>Release:</w:t>
            </w:r>
          </w:p>
        </w:tc>
        <w:tc>
          <w:tcPr>
            <w:tcW w:w="2127" w:type="dxa"/>
            <w:tcBorders>
              <w:right w:val="single" w:sz="4" w:space="0" w:color="auto"/>
            </w:tcBorders>
            <w:shd w:val="pct30" w:color="FFFF00" w:fill="auto"/>
          </w:tcPr>
          <w:p w14:paraId="70140766" w14:textId="5C26FAD3" w:rsidR="00E32389" w:rsidRDefault="00E32389" w:rsidP="00E32389">
            <w:pPr>
              <w:pStyle w:val="CRCoverPage"/>
              <w:spacing w:after="0"/>
              <w:ind w:left="100"/>
            </w:pPr>
            <w:r>
              <w:t>Rel-1</w:t>
            </w:r>
            <w:r w:rsidR="00640C2E">
              <w:t>8</w:t>
            </w:r>
          </w:p>
        </w:tc>
      </w:tr>
      <w:tr w:rsidR="00E32389" w14:paraId="7F292BAA" w14:textId="77777777">
        <w:tc>
          <w:tcPr>
            <w:tcW w:w="1843" w:type="dxa"/>
            <w:tcBorders>
              <w:left w:val="single" w:sz="4" w:space="0" w:color="auto"/>
              <w:bottom w:val="single" w:sz="4" w:space="0" w:color="auto"/>
            </w:tcBorders>
          </w:tcPr>
          <w:p w14:paraId="27E9E761" w14:textId="77777777" w:rsidR="00E32389" w:rsidRDefault="00E32389" w:rsidP="00E32389">
            <w:pPr>
              <w:pStyle w:val="CRCoverPage"/>
              <w:spacing w:after="0"/>
              <w:rPr>
                <w:b/>
                <w:i/>
              </w:rPr>
            </w:pPr>
          </w:p>
        </w:tc>
        <w:tc>
          <w:tcPr>
            <w:tcW w:w="4677" w:type="dxa"/>
            <w:gridSpan w:val="8"/>
            <w:tcBorders>
              <w:bottom w:val="single" w:sz="4" w:space="0" w:color="auto"/>
            </w:tcBorders>
          </w:tcPr>
          <w:p w14:paraId="535E3FEA" w14:textId="77777777" w:rsidR="00E32389" w:rsidRDefault="00E32389" w:rsidP="00E32389">
            <w:pPr>
              <w:pStyle w:val="CRCoverPage"/>
              <w:spacing w:after="0"/>
              <w:ind w:left="383" w:hanging="383"/>
              <w:rPr>
                <w:i/>
                <w:sz w:val="18"/>
              </w:rPr>
            </w:pPr>
            <w:r>
              <w:rPr>
                <w:i/>
                <w:sz w:val="18"/>
              </w:rPr>
              <w:t xml:space="preserve">Use </w:t>
            </w:r>
            <w:r>
              <w:rPr>
                <w:i/>
                <w:sz w:val="18"/>
                <w:u w:val="single"/>
              </w:rPr>
              <w:t>one</w:t>
            </w:r>
            <w:r>
              <w:rPr>
                <w:i/>
                <w:sz w:val="18"/>
              </w:rPr>
              <w:t xml:space="preserve"> of the following categories:</w:t>
            </w:r>
            <w:r>
              <w:rPr>
                <w:b/>
                <w:i/>
                <w:sz w:val="18"/>
              </w:rPr>
              <w:br/>
              <w:t>F</w:t>
            </w:r>
            <w:r>
              <w:rPr>
                <w:i/>
                <w:sz w:val="18"/>
              </w:rPr>
              <w:t xml:space="preserve">  (correction)</w:t>
            </w:r>
            <w:r>
              <w:rPr>
                <w:i/>
                <w:sz w:val="18"/>
              </w:rPr>
              <w:br/>
            </w:r>
            <w:r>
              <w:rPr>
                <w:b/>
                <w:i/>
                <w:sz w:val="18"/>
              </w:rPr>
              <w:t>A</w:t>
            </w:r>
            <w:r>
              <w:rPr>
                <w:i/>
                <w:sz w:val="18"/>
              </w:rPr>
              <w:t xml:space="preserve">  (mirror corresponding to a change in an earlier </w:t>
            </w:r>
            <w:r>
              <w:rPr>
                <w:i/>
                <w:sz w:val="18"/>
              </w:rPr>
              <w:tab/>
            </w:r>
            <w:r>
              <w:rPr>
                <w:i/>
                <w:sz w:val="18"/>
              </w:rPr>
              <w:tab/>
            </w:r>
            <w:r>
              <w:rPr>
                <w:i/>
                <w:sz w:val="18"/>
              </w:rPr>
              <w:tab/>
            </w:r>
            <w:r>
              <w:rPr>
                <w:i/>
                <w:sz w:val="18"/>
              </w:rPr>
              <w:tab/>
            </w:r>
            <w:r>
              <w:rPr>
                <w:i/>
                <w:sz w:val="18"/>
              </w:rPr>
              <w:tab/>
            </w:r>
            <w:r>
              <w:rPr>
                <w:i/>
                <w:sz w:val="18"/>
              </w:rPr>
              <w:tab/>
            </w:r>
            <w:r>
              <w:rPr>
                <w:i/>
                <w:sz w:val="18"/>
              </w:rPr>
              <w:tab/>
            </w:r>
            <w:r>
              <w:rPr>
                <w:i/>
                <w:sz w:val="18"/>
              </w:rPr>
              <w:tab/>
            </w:r>
            <w:r>
              <w:rPr>
                <w:i/>
                <w:sz w:val="18"/>
              </w:rPr>
              <w:tab/>
            </w:r>
            <w:r>
              <w:rPr>
                <w:i/>
                <w:sz w:val="18"/>
              </w:rPr>
              <w:tab/>
            </w:r>
            <w:r>
              <w:rPr>
                <w:i/>
                <w:sz w:val="18"/>
              </w:rPr>
              <w:tab/>
            </w:r>
            <w:r>
              <w:rPr>
                <w:i/>
                <w:sz w:val="18"/>
              </w:rPr>
              <w:tab/>
            </w:r>
            <w:r>
              <w:rPr>
                <w:i/>
                <w:sz w:val="18"/>
              </w:rPr>
              <w:tab/>
              <w:t>release)</w:t>
            </w:r>
            <w:r>
              <w:rPr>
                <w:i/>
                <w:sz w:val="18"/>
              </w:rPr>
              <w:br/>
            </w:r>
            <w:r>
              <w:rPr>
                <w:b/>
                <w:i/>
                <w:sz w:val="18"/>
              </w:rPr>
              <w:t>B</w:t>
            </w:r>
            <w:r>
              <w:rPr>
                <w:i/>
                <w:sz w:val="18"/>
              </w:rPr>
              <w:t xml:space="preserve">  (addition of feature), </w:t>
            </w:r>
            <w:r>
              <w:rPr>
                <w:i/>
                <w:sz w:val="18"/>
              </w:rPr>
              <w:br/>
            </w:r>
            <w:r>
              <w:rPr>
                <w:b/>
                <w:i/>
                <w:sz w:val="18"/>
              </w:rPr>
              <w:t>C</w:t>
            </w:r>
            <w:r>
              <w:rPr>
                <w:i/>
                <w:sz w:val="18"/>
              </w:rPr>
              <w:t xml:space="preserve">  (functional modification of feature)</w:t>
            </w:r>
            <w:r>
              <w:rPr>
                <w:i/>
                <w:sz w:val="18"/>
              </w:rPr>
              <w:br/>
            </w:r>
            <w:r>
              <w:rPr>
                <w:b/>
                <w:i/>
                <w:sz w:val="18"/>
              </w:rPr>
              <w:t>D</w:t>
            </w:r>
            <w:r>
              <w:rPr>
                <w:i/>
                <w:sz w:val="18"/>
              </w:rPr>
              <w:t xml:space="preserve">  (editorial modification)</w:t>
            </w:r>
          </w:p>
          <w:p w14:paraId="61C6DF61" w14:textId="77777777" w:rsidR="00E32389" w:rsidRDefault="00E32389" w:rsidP="00E32389">
            <w:pPr>
              <w:pStyle w:val="CRCoverPage"/>
            </w:pPr>
            <w:r>
              <w:rPr>
                <w:sz w:val="18"/>
              </w:rPr>
              <w:t>Detailed explanations of the above categories can</w:t>
            </w:r>
            <w:r>
              <w:rPr>
                <w:sz w:val="18"/>
              </w:rPr>
              <w:br/>
              <w:t xml:space="preserve">be found in 3GPP </w:t>
            </w:r>
            <w:hyperlink r:id="rId14" w:history="1">
              <w:r>
                <w:rPr>
                  <w:rStyle w:val="Hyperlink"/>
                  <w:sz w:val="18"/>
                </w:rPr>
                <w:t>TR 21.900</w:t>
              </w:r>
            </w:hyperlink>
            <w:r>
              <w:rPr>
                <w:sz w:val="18"/>
              </w:rPr>
              <w:t>.</w:t>
            </w:r>
          </w:p>
        </w:tc>
        <w:tc>
          <w:tcPr>
            <w:tcW w:w="3120" w:type="dxa"/>
            <w:gridSpan w:val="2"/>
            <w:tcBorders>
              <w:bottom w:val="single" w:sz="4" w:space="0" w:color="auto"/>
              <w:right w:val="single" w:sz="4" w:space="0" w:color="auto"/>
            </w:tcBorders>
          </w:tcPr>
          <w:p w14:paraId="2574713E" w14:textId="77777777" w:rsidR="00E32389" w:rsidRDefault="00E32389" w:rsidP="00E32389">
            <w:pPr>
              <w:pStyle w:val="CRCoverPage"/>
              <w:tabs>
                <w:tab w:val="left" w:pos="950"/>
              </w:tabs>
              <w:spacing w:after="0"/>
              <w:ind w:left="241" w:hanging="241"/>
              <w:rPr>
                <w:i/>
                <w:sz w:val="18"/>
              </w:rPr>
            </w:pPr>
            <w:r>
              <w:rPr>
                <w:i/>
                <w:sz w:val="18"/>
              </w:rPr>
              <w:t xml:space="preserve">Use </w:t>
            </w:r>
            <w:r>
              <w:rPr>
                <w:i/>
                <w:sz w:val="18"/>
                <w:u w:val="single"/>
              </w:rPr>
              <w:t>one</w:t>
            </w:r>
            <w:r>
              <w:rPr>
                <w:i/>
                <w:sz w:val="18"/>
              </w:rPr>
              <w:t xml:space="preserve"> of the following releases:</w:t>
            </w:r>
            <w:r>
              <w:rPr>
                <w:i/>
                <w:sz w:val="18"/>
              </w:rPr>
              <w:br/>
              <w:t>Rel-8</w:t>
            </w:r>
            <w:r>
              <w:rPr>
                <w:i/>
                <w:sz w:val="18"/>
              </w:rPr>
              <w:tab/>
              <w:t>(Release 8)</w:t>
            </w:r>
            <w:r>
              <w:rPr>
                <w:i/>
                <w:sz w:val="18"/>
              </w:rPr>
              <w:br/>
              <w:t>Rel-9</w:t>
            </w:r>
            <w:r>
              <w:rPr>
                <w:i/>
                <w:sz w:val="18"/>
              </w:rPr>
              <w:tab/>
              <w:t>(Release 9)</w:t>
            </w:r>
            <w:r>
              <w:rPr>
                <w:i/>
                <w:sz w:val="18"/>
              </w:rPr>
              <w:br/>
              <w:t>Rel-10</w:t>
            </w:r>
            <w:r>
              <w:rPr>
                <w:i/>
                <w:sz w:val="18"/>
              </w:rPr>
              <w:tab/>
              <w:t>(Release 10)</w:t>
            </w:r>
            <w:r>
              <w:rPr>
                <w:i/>
                <w:sz w:val="18"/>
              </w:rPr>
              <w:br/>
              <w:t>Rel-11</w:t>
            </w:r>
            <w:r>
              <w:rPr>
                <w:i/>
                <w:sz w:val="18"/>
              </w:rPr>
              <w:tab/>
              <w:t>(Release 11)</w:t>
            </w:r>
            <w:r>
              <w:rPr>
                <w:i/>
                <w:sz w:val="18"/>
              </w:rPr>
              <w:br/>
              <w:t>…</w:t>
            </w:r>
            <w:r>
              <w:rPr>
                <w:i/>
                <w:sz w:val="18"/>
              </w:rPr>
              <w:br/>
              <w:t>Rel-15</w:t>
            </w:r>
            <w:r>
              <w:rPr>
                <w:i/>
                <w:sz w:val="18"/>
              </w:rPr>
              <w:tab/>
              <w:t>(Release 15)</w:t>
            </w:r>
            <w:r>
              <w:rPr>
                <w:i/>
                <w:sz w:val="18"/>
              </w:rPr>
              <w:br/>
              <w:t>Rel-16</w:t>
            </w:r>
            <w:r>
              <w:rPr>
                <w:i/>
                <w:sz w:val="18"/>
              </w:rPr>
              <w:tab/>
              <w:t>(Release 16)</w:t>
            </w:r>
            <w:r>
              <w:rPr>
                <w:i/>
                <w:sz w:val="18"/>
              </w:rPr>
              <w:br/>
              <w:t>Rel-17</w:t>
            </w:r>
            <w:r>
              <w:rPr>
                <w:i/>
                <w:sz w:val="18"/>
              </w:rPr>
              <w:tab/>
              <w:t>(Release 17)</w:t>
            </w:r>
            <w:r>
              <w:rPr>
                <w:i/>
                <w:sz w:val="18"/>
              </w:rPr>
              <w:br/>
              <w:t>Rel-18</w:t>
            </w:r>
            <w:r>
              <w:rPr>
                <w:i/>
                <w:sz w:val="18"/>
              </w:rPr>
              <w:tab/>
              <w:t>(Release 18)</w:t>
            </w:r>
          </w:p>
        </w:tc>
      </w:tr>
      <w:tr w:rsidR="00E32389" w14:paraId="1190CAC0" w14:textId="77777777">
        <w:tc>
          <w:tcPr>
            <w:tcW w:w="1843" w:type="dxa"/>
          </w:tcPr>
          <w:p w14:paraId="697D1849" w14:textId="77777777" w:rsidR="00E32389" w:rsidRDefault="00E32389" w:rsidP="00E32389">
            <w:pPr>
              <w:pStyle w:val="CRCoverPage"/>
              <w:spacing w:after="0"/>
              <w:rPr>
                <w:b/>
                <w:i/>
                <w:sz w:val="8"/>
                <w:szCs w:val="8"/>
              </w:rPr>
            </w:pPr>
          </w:p>
        </w:tc>
        <w:tc>
          <w:tcPr>
            <w:tcW w:w="7797" w:type="dxa"/>
            <w:gridSpan w:val="10"/>
          </w:tcPr>
          <w:p w14:paraId="7F198859" w14:textId="77777777" w:rsidR="00E32389" w:rsidRDefault="00E32389" w:rsidP="00E32389">
            <w:pPr>
              <w:pStyle w:val="CRCoverPage"/>
              <w:spacing w:after="0"/>
              <w:rPr>
                <w:sz w:val="8"/>
                <w:szCs w:val="8"/>
              </w:rPr>
            </w:pPr>
          </w:p>
        </w:tc>
      </w:tr>
      <w:tr w:rsidR="00E32389" w14:paraId="5BE6DA95" w14:textId="77777777">
        <w:tc>
          <w:tcPr>
            <w:tcW w:w="2694" w:type="dxa"/>
            <w:gridSpan w:val="2"/>
            <w:tcBorders>
              <w:top w:val="single" w:sz="4" w:space="0" w:color="auto"/>
              <w:left w:val="single" w:sz="4" w:space="0" w:color="auto"/>
            </w:tcBorders>
          </w:tcPr>
          <w:p w14:paraId="7ABEEA82" w14:textId="77777777" w:rsidR="00E32389" w:rsidRDefault="00E32389" w:rsidP="00E32389">
            <w:pPr>
              <w:pStyle w:val="CRCoverPage"/>
              <w:tabs>
                <w:tab w:val="right" w:pos="2184"/>
              </w:tabs>
              <w:spacing w:after="0"/>
              <w:rPr>
                <w:b/>
                <w:i/>
              </w:rPr>
            </w:pPr>
            <w:r>
              <w:rPr>
                <w:b/>
                <w:i/>
              </w:rPr>
              <w:t>Reason for change:</w:t>
            </w:r>
          </w:p>
        </w:tc>
        <w:tc>
          <w:tcPr>
            <w:tcW w:w="6946" w:type="dxa"/>
            <w:gridSpan w:val="9"/>
            <w:tcBorders>
              <w:top w:val="single" w:sz="4" w:space="0" w:color="auto"/>
              <w:right w:val="single" w:sz="4" w:space="0" w:color="auto"/>
            </w:tcBorders>
            <w:shd w:val="pct30" w:color="FFFF00" w:fill="auto"/>
          </w:tcPr>
          <w:p w14:paraId="30A4D3AA" w14:textId="19C03293" w:rsidR="00D014FE" w:rsidRDefault="00D014FE" w:rsidP="00D014FE">
            <w:pPr>
              <w:pStyle w:val="CRCoverPage"/>
              <w:spacing w:after="0"/>
              <w:ind w:left="100"/>
              <w:rPr>
                <w:rFonts w:eastAsia="Malgun Gothic"/>
                <w:noProof/>
                <w:lang w:val="en-US" w:eastAsia="ko-KR"/>
              </w:rPr>
            </w:pPr>
            <w:r>
              <w:rPr>
                <w:rFonts w:eastAsia="Malgun Gothic"/>
                <w:noProof/>
                <w:lang w:val="en-US" w:eastAsia="ko-KR"/>
              </w:rPr>
              <w:t xml:space="preserve">In Clause 8.6.2 of TR </w:t>
            </w:r>
            <w:r>
              <w:rPr>
                <w:rFonts w:eastAsia="Malgun Gothic" w:hint="eastAsia"/>
                <w:noProof/>
                <w:lang w:val="en-US" w:eastAsia="ko-KR"/>
              </w:rPr>
              <w:t>2</w:t>
            </w:r>
            <w:r>
              <w:rPr>
                <w:rFonts w:eastAsia="Malgun Gothic"/>
                <w:noProof/>
                <w:lang w:val="en-US" w:eastAsia="ko-KR"/>
              </w:rPr>
              <w:t>3.700-80, it is concluded that:</w:t>
            </w:r>
          </w:p>
          <w:p w14:paraId="4256C03B" w14:textId="77777777" w:rsidR="00984660" w:rsidRDefault="00984660" w:rsidP="00984660">
            <w:pPr>
              <w:pStyle w:val="CRCoverPage"/>
              <w:spacing w:after="0"/>
              <w:ind w:left="100"/>
              <w:rPr>
                <w:rFonts w:eastAsia="Malgun Gothic"/>
                <w:noProof/>
                <w:lang w:eastAsia="ko-KR"/>
              </w:rPr>
            </w:pPr>
            <w:r>
              <w:rPr>
                <w:rFonts w:eastAsia="Malgun Gothic"/>
                <w:noProof/>
                <w:lang w:eastAsia="ko-KR"/>
              </w:rPr>
              <w:t>-</w:t>
            </w:r>
            <w:r>
              <w:rPr>
                <w:rFonts w:eastAsia="Malgun Gothic"/>
                <w:noProof/>
                <w:lang w:eastAsia="ko-KR"/>
              </w:rPr>
              <w:tab/>
              <w:t>Existing QoS monitoring mechanism for URLLC services is reused for AI/ML traffic.</w:t>
            </w:r>
          </w:p>
          <w:p w14:paraId="15196044" w14:textId="77777777" w:rsidR="00984660" w:rsidRDefault="00984660" w:rsidP="00984660">
            <w:pPr>
              <w:pStyle w:val="CRCoverPage"/>
              <w:spacing w:after="0"/>
              <w:ind w:left="100"/>
            </w:pPr>
            <w:r>
              <w:rPr>
                <w:lang w:val="en-US"/>
              </w:rPr>
              <w:t xml:space="preserve">- </w:t>
            </w:r>
            <w:r>
              <w:t>In order to request QoS for the AIML communication with each of the members of the group, extensions to the procedure for the AF request with QoS, and Nnef_AFsessionwithQoS to provide a list of UE IP address are required.</w:t>
            </w:r>
          </w:p>
          <w:p w14:paraId="098ED976" w14:textId="77777777" w:rsidR="00984660" w:rsidRDefault="00984660" w:rsidP="00984660">
            <w:pPr>
              <w:pStyle w:val="CRCoverPage"/>
              <w:spacing w:after="0"/>
              <w:ind w:left="100"/>
              <w:rPr>
                <w:rFonts w:eastAsia="Malgun Gothic"/>
                <w:noProof/>
                <w:lang w:eastAsia="ko-KR"/>
              </w:rPr>
            </w:pPr>
            <w:r>
              <w:t>- For the scenario where there are more than one PCFs serving the list of UEs whose group QoS is requested, extensions to BSF management discovery to provide a list of PCF addresses based on the UE addresses are supported.</w:t>
            </w:r>
          </w:p>
          <w:p w14:paraId="681D920A" w14:textId="139E72B8" w:rsidR="007017E8" w:rsidRDefault="007017E8" w:rsidP="00E61836">
            <w:pPr>
              <w:pStyle w:val="CRCoverPage"/>
              <w:spacing w:after="0"/>
              <w:ind w:left="100"/>
            </w:pPr>
          </w:p>
          <w:p w14:paraId="7D08F689" w14:textId="62253E58" w:rsidR="007017E8" w:rsidRPr="00022657" w:rsidRDefault="00CE66B2" w:rsidP="00C44D68">
            <w:pPr>
              <w:pStyle w:val="CRCoverPage"/>
              <w:spacing w:after="0"/>
              <w:ind w:left="100"/>
              <w:rPr>
                <w:rFonts w:eastAsia="Malgun Gothic"/>
                <w:noProof/>
                <w:lang w:val="en-US" w:eastAsia="ko-KR"/>
              </w:rPr>
            </w:pPr>
            <w:r>
              <w:rPr>
                <w:rFonts w:eastAsia="Malgun Gothic"/>
                <w:noProof/>
                <w:lang w:val="en-US" w:eastAsia="ko-KR"/>
              </w:rPr>
              <w:t xml:space="preserve">This CR is 1) to capture the general description of reusing the URLLC QoS monitoring </w:t>
            </w:r>
            <w:r>
              <w:rPr>
                <w:rFonts w:eastAsia="Malgun Gothic"/>
                <w:noProof/>
                <w:lang w:eastAsia="ko-KR"/>
              </w:rPr>
              <w:t xml:space="preserve">mechanism </w:t>
            </w:r>
            <w:r>
              <w:rPr>
                <w:rFonts w:eastAsia="Malgun Gothic"/>
                <w:noProof/>
                <w:lang w:val="en-US" w:eastAsia="ko-KR"/>
              </w:rPr>
              <w:t xml:space="preserve">for </w:t>
            </w:r>
            <w:r w:rsidR="00175110">
              <w:rPr>
                <w:rFonts w:eastAsia="Malgun Gothic"/>
                <w:noProof/>
                <w:lang w:eastAsia="ko-KR"/>
              </w:rPr>
              <w:t>AI/ML-based service</w:t>
            </w:r>
            <w:r w:rsidR="00EB22A3">
              <w:rPr>
                <w:rFonts w:eastAsia="Malgun Gothic"/>
                <w:noProof/>
                <w:lang w:eastAsia="ko-KR"/>
              </w:rPr>
              <w:t xml:space="preserve">s </w:t>
            </w:r>
            <w:r>
              <w:rPr>
                <w:rFonts w:eastAsia="Malgun Gothic"/>
                <w:noProof/>
                <w:lang w:val="en-US" w:eastAsia="ko-KR"/>
              </w:rPr>
              <w:t xml:space="preserve">and 2) </w:t>
            </w:r>
            <w:r w:rsidR="00BD7670">
              <w:rPr>
                <w:rFonts w:eastAsia="Malgun Gothic"/>
                <w:noProof/>
                <w:lang w:val="en-US" w:eastAsia="ko-KR"/>
              </w:rPr>
              <w:t xml:space="preserve">enable a QoS request for a </w:t>
            </w:r>
            <w:r w:rsidR="00C44D68">
              <w:rPr>
                <w:rFonts w:eastAsia="Malgun Gothic"/>
                <w:noProof/>
                <w:lang w:val="en-US" w:eastAsia="ko-KR"/>
              </w:rPr>
              <w:t>list</w:t>
            </w:r>
            <w:r w:rsidR="00BD7670">
              <w:rPr>
                <w:rFonts w:eastAsia="Malgun Gothic"/>
                <w:noProof/>
                <w:lang w:val="en-US" w:eastAsia="ko-KR"/>
              </w:rPr>
              <w:t xml:space="preserve"> of UEs.</w:t>
            </w:r>
          </w:p>
        </w:tc>
      </w:tr>
      <w:tr w:rsidR="00E32389" w14:paraId="368C0C89" w14:textId="77777777">
        <w:tc>
          <w:tcPr>
            <w:tcW w:w="2694" w:type="dxa"/>
            <w:gridSpan w:val="2"/>
            <w:tcBorders>
              <w:left w:val="single" w:sz="4" w:space="0" w:color="auto"/>
            </w:tcBorders>
          </w:tcPr>
          <w:p w14:paraId="425C66DD" w14:textId="77777777" w:rsidR="00E32389" w:rsidRDefault="00E32389" w:rsidP="00E32389">
            <w:pPr>
              <w:pStyle w:val="CRCoverPage"/>
              <w:spacing w:after="0"/>
              <w:rPr>
                <w:b/>
                <w:i/>
                <w:sz w:val="8"/>
                <w:szCs w:val="8"/>
              </w:rPr>
            </w:pPr>
          </w:p>
        </w:tc>
        <w:tc>
          <w:tcPr>
            <w:tcW w:w="6946" w:type="dxa"/>
            <w:gridSpan w:val="9"/>
            <w:tcBorders>
              <w:right w:val="single" w:sz="4" w:space="0" w:color="auto"/>
            </w:tcBorders>
          </w:tcPr>
          <w:p w14:paraId="6DE2F2DD" w14:textId="77777777" w:rsidR="00E32389" w:rsidRPr="003A51D5" w:rsidRDefault="00E32389" w:rsidP="00E32389">
            <w:pPr>
              <w:pStyle w:val="CRCoverPage"/>
              <w:spacing w:after="0"/>
              <w:rPr>
                <w:sz w:val="8"/>
                <w:szCs w:val="8"/>
              </w:rPr>
            </w:pPr>
          </w:p>
        </w:tc>
      </w:tr>
      <w:tr w:rsidR="00E32389" w14:paraId="6F6B45E0" w14:textId="77777777">
        <w:tc>
          <w:tcPr>
            <w:tcW w:w="2694" w:type="dxa"/>
            <w:gridSpan w:val="2"/>
            <w:tcBorders>
              <w:left w:val="single" w:sz="4" w:space="0" w:color="auto"/>
            </w:tcBorders>
          </w:tcPr>
          <w:p w14:paraId="35C9AE2D" w14:textId="77777777" w:rsidR="00E32389" w:rsidRDefault="00E32389" w:rsidP="00E32389">
            <w:pPr>
              <w:pStyle w:val="CRCoverPage"/>
              <w:tabs>
                <w:tab w:val="right" w:pos="2184"/>
              </w:tabs>
              <w:spacing w:after="0"/>
              <w:rPr>
                <w:b/>
                <w:i/>
              </w:rPr>
            </w:pPr>
            <w:r>
              <w:rPr>
                <w:b/>
                <w:i/>
              </w:rPr>
              <w:t>Summary of change:</w:t>
            </w:r>
          </w:p>
        </w:tc>
        <w:tc>
          <w:tcPr>
            <w:tcW w:w="6946" w:type="dxa"/>
            <w:gridSpan w:val="9"/>
            <w:tcBorders>
              <w:right w:val="single" w:sz="4" w:space="0" w:color="auto"/>
            </w:tcBorders>
            <w:shd w:val="pct30" w:color="FFFF00" w:fill="auto"/>
          </w:tcPr>
          <w:p w14:paraId="69EE6656" w14:textId="6F373082" w:rsidR="00AA07CC" w:rsidRDefault="00AA07CC" w:rsidP="00AA07CC">
            <w:pPr>
              <w:pStyle w:val="CRCoverPage"/>
              <w:spacing w:after="0"/>
              <w:ind w:left="100"/>
            </w:pPr>
            <w:r>
              <w:t>-Add descriptions of reusing the URLLC QoS monitoring mechanism for AIML-based services</w:t>
            </w:r>
          </w:p>
          <w:p w14:paraId="114E7C9B" w14:textId="7DBD475F" w:rsidR="005F08E0" w:rsidRDefault="005F08E0" w:rsidP="005F08E0">
            <w:pPr>
              <w:pStyle w:val="CRCoverPage"/>
              <w:spacing w:after="0"/>
              <w:ind w:left="100"/>
              <w:rPr>
                <w:rFonts w:eastAsia="Malgun Gothic"/>
                <w:noProof/>
                <w:lang w:val="en-US" w:eastAsia="ko-KR"/>
              </w:rPr>
            </w:pPr>
            <w:r>
              <w:rPr>
                <w:rFonts w:eastAsia="Malgun Gothic"/>
                <w:noProof/>
                <w:lang w:val="en-US" w:eastAsia="ko-KR"/>
              </w:rPr>
              <w:t>-</w:t>
            </w:r>
            <w:r w:rsidR="00BD7670">
              <w:rPr>
                <w:rFonts w:eastAsia="Malgun Gothic"/>
                <w:noProof/>
                <w:lang w:val="en-US" w:eastAsia="ko-KR"/>
              </w:rPr>
              <w:t xml:space="preserve">Update </w:t>
            </w:r>
            <w:r>
              <w:rPr>
                <w:rFonts w:eastAsia="Malgun Gothic"/>
                <w:noProof/>
                <w:lang w:val="en-US" w:eastAsia="ko-KR"/>
              </w:rPr>
              <w:t>AF Session setup with required QoS procedure</w:t>
            </w:r>
            <w:r w:rsidR="0057438F">
              <w:rPr>
                <w:rFonts w:eastAsia="Malgun Gothic"/>
                <w:noProof/>
                <w:lang w:val="en-US" w:eastAsia="ko-KR"/>
              </w:rPr>
              <w:t xml:space="preserve"> </w:t>
            </w:r>
            <w:r w:rsidR="00C100EA">
              <w:rPr>
                <w:rFonts w:eastAsia="Malgun Gothic"/>
                <w:noProof/>
                <w:lang w:val="en-US" w:eastAsia="ko-KR"/>
              </w:rPr>
              <w:t>to support</w:t>
            </w:r>
            <w:r w:rsidR="0057438F">
              <w:rPr>
                <w:rFonts w:eastAsia="Malgun Gothic"/>
                <w:noProof/>
                <w:lang w:val="en-US" w:eastAsia="ko-KR"/>
              </w:rPr>
              <w:t xml:space="preserve"> QoS request for a list of UEs.</w:t>
            </w:r>
          </w:p>
          <w:p w14:paraId="144AEBFA" w14:textId="31771847" w:rsidR="005F08E0" w:rsidRDefault="005F08E0" w:rsidP="005F08E0">
            <w:pPr>
              <w:pStyle w:val="CRCoverPage"/>
              <w:spacing w:after="0"/>
              <w:ind w:left="100"/>
              <w:rPr>
                <w:rFonts w:eastAsia="Malgun Gothic"/>
                <w:noProof/>
                <w:lang w:val="en-US" w:eastAsia="ko-KR"/>
              </w:rPr>
            </w:pPr>
            <w:r>
              <w:rPr>
                <w:rFonts w:eastAsia="Malgun Gothic"/>
                <w:noProof/>
                <w:lang w:val="en-US" w:eastAsia="ko-KR"/>
              </w:rPr>
              <w:t>-</w:t>
            </w:r>
            <w:r w:rsidR="00747EBE">
              <w:rPr>
                <w:rFonts w:eastAsia="Malgun Gothic"/>
                <w:noProof/>
                <w:lang w:val="en-US" w:eastAsia="ko-KR"/>
              </w:rPr>
              <w:t xml:space="preserve">Add </w:t>
            </w:r>
            <w:r>
              <w:rPr>
                <w:rFonts w:eastAsia="Malgun Gothic" w:hint="eastAsia"/>
                <w:noProof/>
                <w:lang w:val="en-US" w:eastAsia="ko-KR"/>
              </w:rPr>
              <w:t xml:space="preserve">a list of UE address </w:t>
            </w:r>
            <w:r w:rsidR="00747EBE">
              <w:rPr>
                <w:rFonts w:eastAsia="Malgun Gothic"/>
                <w:noProof/>
                <w:lang w:val="en-US" w:eastAsia="ko-KR"/>
              </w:rPr>
              <w:t>in the</w:t>
            </w:r>
            <w:r>
              <w:rPr>
                <w:rFonts w:eastAsia="Malgun Gothic" w:hint="eastAsia"/>
                <w:noProof/>
                <w:lang w:val="en-US" w:eastAsia="ko-KR"/>
              </w:rPr>
              <w:t xml:space="preserve"> input parameter for Npcf_PolicyAuthorization_Create</w:t>
            </w:r>
          </w:p>
          <w:p w14:paraId="7C68F052" w14:textId="0BBB82FA" w:rsidR="00E07FC0" w:rsidRDefault="00747EBE" w:rsidP="00E07FC0">
            <w:pPr>
              <w:pStyle w:val="CRCoverPage"/>
              <w:spacing w:after="0"/>
              <w:ind w:left="100"/>
              <w:rPr>
                <w:rFonts w:eastAsia="Malgun Gothic"/>
                <w:noProof/>
                <w:lang w:val="en-US" w:eastAsia="ko-KR"/>
              </w:rPr>
            </w:pPr>
            <w:r>
              <w:rPr>
                <w:rFonts w:eastAsia="Malgun Gothic"/>
                <w:noProof/>
                <w:lang w:val="en-US" w:eastAsia="ko-KR"/>
              </w:rPr>
              <w:t xml:space="preserve">-Add </w:t>
            </w:r>
            <w:r>
              <w:rPr>
                <w:rFonts w:eastAsia="Malgun Gothic" w:hint="eastAsia"/>
                <w:noProof/>
                <w:lang w:val="en-US" w:eastAsia="ko-KR"/>
              </w:rPr>
              <w:t xml:space="preserve">a list of UE address </w:t>
            </w:r>
            <w:r>
              <w:rPr>
                <w:rFonts w:eastAsia="Malgun Gothic"/>
                <w:noProof/>
                <w:lang w:val="en-US" w:eastAsia="ko-KR"/>
              </w:rPr>
              <w:t>in the</w:t>
            </w:r>
            <w:r>
              <w:rPr>
                <w:rFonts w:eastAsia="Malgun Gothic" w:hint="eastAsia"/>
                <w:noProof/>
                <w:lang w:val="en-US" w:eastAsia="ko-KR"/>
              </w:rPr>
              <w:t xml:space="preserve"> input parameter for </w:t>
            </w:r>
            <w:r w:rsidR="00B601D4">
              <w:rPr>
                <w:rFonts w:eastAsia="Malgun Gothic"/>
                <w:noProof/>
                <w:lang w:val="en-US" w:eastAsia="ko-KR"/>
              </w:rPr>
              <w:t>Nnef_AFsessionwithQoS service</w:t>
            </w:r>
          </w:p>
          <w:p w14:paraId="48F162E2" w14:textId="2C92E679" w:rsidR="00E07FC0" w:rsidRPr="00AA07CC" w:rsidRDefault="005F08E0" w:rsidP="004666A6">
            <w:pPr>
              <w:pStyle w:val="CRCoverPage"/>
              <w:spacing w:after="0"/>
              <w:ind w:left="100"/>
            </w:pPr>
            <w:r>
              <w:rPr>
                <w:rFonts w:eastAsia="Malgun Gothic"/>
                <w:noProof/>
                <w:lang w:val="en-US" w:eastAsia="ko-KR"/>
              </w:rPr>
              <w:t>-</w:t>
            </w:r>
            <w:r w:rsidR="004666A6">
              <w:rPr>
                <w:rFonts w:eastAsia="Malgun Gothic"/>
                <w:noProof/>
                <w:lang w:val="en-US" w:eastAsia="ko-KR"/>
              </w:rPr>
              <w:t xml:space="preserve">Add a </w:t>
            </w:r>
            <w:r w:rsidR="00E07FC0">
              <w:rPr>
                <w:rFonts w:eastAsia="Malgun Gothic"/>
                <w:noProof/>
                <w:lang w:val="en-US" w:eastAsia="ko-KR"/>
              </w:rPr>
              <w:t xml:space="preserve">a list of UE address </w:t>
            </w:r>
            <w:r w:rsidR="004666A6">
              <w:rPr>
                <w:rFonts w:eastAsia="Malgun Gothic"/>
                <w:noProof/>
                <w:lang w:val="en-US" w:eastAsia="ko-KR"/>
              </w:rPr>
              <w:t xml:space="preserve">in the output parameter and add </w:t>
            </w:r>
            <w:r w:rsidR="00E07FC0">
              <w:rPr>
                <w:rFonts w:eastAsia="Malgun Gothic"/>
                <w:noProof/>
                <w:lang w:val="en-US" w:eastAsia="ko-KR"/>
              </w:rPr>
              <w:t xml:space="preserve">multiple PCF addresses </w:t>
            </w:r>
            <w:r w:rsidR="004666A6">
              <w:rPr>
                <w:rFonts w:eastAsia="Malgun Gothic"/>
                <w:noProof/>
                <w:lang w:val="en-US" w:eastAsia="ko-KR"/>
              </w:rPr>
              <w:t>in the</w:t>
            </w:r>
            <w:r w:rsidR="00E07FC0">
              <w:rPr>
                <w:rFonts w:eastAsia="Malgun Gothic"/>
                <w:noProof/>
                <w:lang w:val="en-US" w:eastAsia="ko-KR"/>
              </w:rPr>
              <w:t xml:space="preserve"> output parameter for </w:t>
            </w:r>
            <w:r w:rsidR="004C0479" w:rsidRPr="001B7C50">
              <w:t>Nbsf_Management</w:t>
            </w:r>
            <w:r w:rsidR="004C0479">
              <w:t xml:space="preserve"> discovery service</w:t>
            </w:r>
          </w:p>
        </w:tc>
      </w:tr>
      <w:tr w:rsidR="00E32389" w14:paraId="1DF18C89" w14:textId="77777777">
        <w:tc>
          <w:tcPr>
            <w:tcW w:w="2694" w:type="dxa"/>
            <w:gridSpan w:val="2"/>
            <w:tcBorders>
              <w:left w:val="single" w:sz="4" w:space="0" w:color="auto"/>
            </w:tcBorders>
          </w:tcPr>
          <w:p w14:paraId="0164910C" w14:textId="77777777" w:rsidR="00E32389" w:rsidRDefault="00E32389" w:rsidP="00E32389">
            <w:pPr>
              <w:pStyle w:val="CRCoverPage"/>
              <w:spacing w:after="0"/>
              <w:rPr>
                <w:b/>
                <w:i/>
                <w:sz w:val="8"/>
                <w:szCs w:val="8"/>
              </w:rPr>
            </w:pPr>
          </w:p>
        </w:tc>
        <w:tc>
          <w:tcPr>
            <w:tcW w:w="6946" w:type="dxa"/>
            <w:gridSpan w:val="9"/>
            <w:tcBorders>
              <w:right w:val="single" w:sz="4" w:space="0" w:color="auto"/>
            </w:tcBorders>
          </w:tcPr>
          <w:p w14:paraId="0A1D37C7" w14:textId="77777777" w:rsidR="00E32389" w:rsidRDefault="00E32389" w:rsidP="00E32389">
            <w:pPr>
              <w:pStyle w:val="CRCoverPage"/>
              <w:spacing w:after="0"/>
              <w:rPr>
                <w:sz w:val="8"/>
                <w:szCs w:val="8"/>
              </w:rPr>
            </w:pPr>
          </w:p>
        </w:tc>
      </w:tr>
      <w:tr w:rsidR="00E32389" w14:paraId="1BE35577" w14:textId="77777777">
        <w:tc>
          <w:tcPr>
            <w:tcW w:w="2694" w:type="dxa"/>
            <w:gridSpan w:val="2"/>
            <w:tcBorders>
              <w:left w:val="single" w:sz="4" w:space="0" w:color="auto"/>
              <w:bottom w:val="single" w:sz="4" w:space="0" w:color="auto"/>
            </w:tcBorders>
          </w:tcPr>
          <w:p w14:paraId="56A92E6F" w14:textId="77777777" w:rsidR="00E32389" w:rsidRDefault="00E32389" w:rsidP="00E32389">
            <w:pPr>
              <w:pStyle w:val="CRCoverPage"/>
              <w:tabs>
                <w:tab w:val="right" w:pos="2184"/>
              </w:tabs>
              <w:spacing w:after="0"/>
              <w:rPr>
                <w:b/>
                <w:i/>
              </w:rPr>
            </w:pPr>
            <w:r>
              <w:rPr>
                <w:b/>
                <w:i/>
              </w:rPr>
              <w:t>Consequences if not approved:</w:t>
            </w:r>
          </w:p>
        </w:tc>
        <w:tc>
          <w:tcPr>
            <w:tcW w:w="6946" w:type="dxa"/>
            <w:gridSpan w:val="9"/>
            <w:tcBorders>
              <w:bottom w:val="single" w:sz="4" w:space="0" w:color="auto"/>
              <w:right w:val="single" w:sz="4" w:space="0" w:color="auto"/>
            </w:tcBorders>
            <w:shd w:val="pct30" w:color="FFFF00" w:fill="auto"/>
          </w:tcPr>
          <w:p w14:paraId="33674589" w14:textId="2BB6CB3A" w:rsidR="00E32389" w:rsidRPr="003A51D5" w:rsidRDefault="000978BB" w:rsidP="00CE2356">
            <w:pPr>
              <w:pStyle w:val="CRCoverPage"/>
              <w:spacing w:after="0"/>
              <w:ind w:left="100"/>
              <w:rPr>
                <w:rFonts w:eastAsia="Malgun Gothic"/>
                <w:noProof/>
                <w:lang w:eastAsia="ko-KR"/>
              </w:rPr>
            </w:pPr>
            <w:r>
              <w:rPr>
                <w:rFonts w:eastAsia="Malgun Gothic"/>
                <w:noProof/>
                <w:lang w:eastAsia="ko-KR"/>
              </w:rPr>
              <w:t xml:space="preserve">URLLC QoS monitoring </w:t>
            </w:r>
            <w:r w:rsidR="00BE0697">
              <w:rPr>
                <w:rFonts w:eastAsia="Malgun Gothic"/>
                <w:noProof/>
                <w:lang w:eastAsia="ko-KR"/>
              </w:rPr>
              <w:t xml:space="preserve">mechnisam </w:t>
            </w:r>
            <w:r>
              <w:rPr>
                <w:rFonts w:eastAsia="Malgun Gothic"/>
                <w:noProof/>
                <w:lang w:eastAsia="ko-KR"/>
              </w:rPr>
              <w:t xml:space="preserve">and </w:t>
            </w:r>
            <w:r w:rsidR="00DC602D">
              <w:rPr>
                <w:rFonts w:eastAsia="Malgun Gothic"/>
                <w:noProof/>
                <w:lang w:eastAsia="ko-KR"/>
              </w:rPr>
              <w:t xml:space="preserve">QoS request for a </w:t>
            </w:r>
            <w:r w:rsidR="00CE2356">
              <w:rPr>
                <w:rFonts w:eastAsia="Malgun Gothic"/>
                <w:noProof/>
                <w:lang w:eastAsia="ko-KR"/>
              </w:rPr>
              <w:t>list</w:t>
            </w:r>
            <w:r w:rsidR="00DC602D">
              <w:rPr>
                <w:rFonts w:eastAsia="Malgun Gothic"/>
                <w:noProof/>
                <w:lang w:eastAsia="ko-KR"/>
              </w:rPr>
              <w:t xml:space="preserve"> of UEs (e.g., FL member UEs) is not supported</w:t>
            </w:r>
            <w:r>
              <w:rPr>
                <w:rFonts w:eastAsia="Malgun Gothic"/>
                <w:noProof/>
                <w:lang w:eastAsia="ko-KR"/>
              </w:rPr>
              <w:t xml:space="preserve"> </w:t>
            </w:r>
            <w:r w:rsidR="00BE0697">
              <w:rPr>
                <w:rFonts w:eastAsia="Malgun Gothic"/>
                <w:noProof/>
                <w:lang w:eastAsia="ko-KR"/>
              </w:rPr>
              <w:t>for</w:t>
            </w:r>
            <w:r>
              <w:rPr>
                <w:rFonts w:eastAsia="Malgun Gothic"/>
                <w:noProof/>
                <w:lang w:eastAsia="ko-KR"/>
              </w:rPr>
              <w:t xml:space="preserve"> </w:t>
            </w:r>
            <w:r w:rsidR="00334FEC">
              <w:rPr>
                <w:rFonts w:eastAsia="Malgun Gothic"/>
                <w:noProof/>
                <w:lang w:eastAsia="ko-KR"/>
              </w:rPr>
              <w:t>AI/ML-based services</w:t>
            </w:r>
            <w:r>
              <w:rPr>
                <w:rFonts w:eastAsia="Malgun Gothic"/>
                <w:noProof/>
                <w:lang w:eastAsia="ko-KR"/>
              </w:rPr>
              <w:t xml:space="preserve">. </w:t>
            </w:r>
            <w:r w:rsidR="00DC602D">
              <w:rPr>
                <w:rFonts w:eastAsia="Malgun Gothic"/>
                <w:noProof/>
                <w:lang w:eastAsia="ko-KR"/>
              </w:rPr>
              <w:t xml:space="preserve"> </w:t>
            </w:r>
          </w:p>
        </w:tc>
      </w:tr>
      <w:tr w:rsidR="00E32389" w14:paraId="56C679C5" w14:textId="77777777">
        <w:tc>
          <w:tcPr>
            <w:tcW w:w="2694" w:type="dxa"/>
            <w:gridSpan w:val="2"/>
          </w:tcPr>
          <w:p w14:paraId="7B526EA6" w14:textId="77777777" w:rsidR="00E32389" w:rsidRDefault="00E32389" w:rsidP="00E32389">
            <w:pPr>
              <w:pStyle w:val="CRCoverPage"/>
              <w:spacing w:after="0"/>
              <w:rPr>
                <w:b/>
                <w:i/>
                <w:sz w:val="8"/>
                <w:szCs w:val="8"/>
              </w:rPr>
            </w:pPr>
          </w:p>
        </w:tc>
        <w:tc>
          <w:tcPr>
            <w:tcW w:w="6946" w:type="dxa"/>
            <w:gridSpan w:val="9"/>
          </w:tcPr>
          <w:p w14:paraId="246BCDE4" w14:textId="77777777" w:rsidR="00E32389" w:rsidRDefault="00E32389" w:rsidP="00E32389">
            <w:pPr>
              <w:pStyle w:val="CRCoverPage"/>
              <w:spacing w:after="0"/>
              <w:rPr>
                <w:sz w:val="8"/>
                <w:szCs w:val="8"/>
              </w:rPr>
            </w:pPr>
          </w:p>
        </w:tc>
      </w:tr>
      <w:tr w:rsidR="00E32389" w14:paraId="06ABFD66" w14:textId="77777777">
        <w:tc>
          <w:tcPr>
            <w:tcW w:w="2694" w:type="dxa"/>
            <w:gridSpan w:val="2"/>
            <w:tcBorders>
              <w:top w:val="single" w:sz="4" w:space="0" w:color="auto"/>
              <w:left w:val="single" w:sz="4" w:space="0" w:color="auto"/>
            </w:tcBorders>
          </w:tcPr>
          <w:p w14:paraId="173A6185" w14:textId="77777777" w:rsidR="00E32389" w:rsidRDefault="00E32389" w:rsidP="00E32389">
            <w:pPr>
              <w:pStyle w:val="CRCoverPage"/>
              <w:tabs>
                <w:tab w:val="right" w:pos="2184"/>
              </w:tabs>
              <w:spacing w:after="0"/>
              <w:rPr>
                <w:b/>
                <w:i/>
              </w:rPr>
            </w:pPr>
            <w:r>
              <w:rPr>
                <w:b/>
                <w:i/>
              </w:rPr>
              <w:t>Clauses affected:</w:t>
            </w:r>
          </w:p>
        </w:tc>
        <w:tc>
          <w:tcPr>
            <w:tcW w:w="6946" w:type="dxa"/>
            <w:gridSpan w:val="9"/>
            <w:tcBorders>
              <w:top w:val="single" w:sz="4" w:space="0" w:color="auto"/>
              <w:right w:val="single" w:sz="4" w:space="0" w:color="auto"/>
            </w:tcBorders>
            <w:shd w:val="pct30" w:color="FFFF00" w:fill="auto"/>
          </w:tcPr>
          <w:p w14:paraId="35BBF4D2" w14:textId="10B040F6" w:rsidR="00E32389" w:rsidRPr="0004393B" w:rsidRDefault="0004393B" w:rsidP="00230292">
            <w:pPr>
              <w:pStyle w:val="CRCoverPage"/>
              <w:spacing w:after="0"/>
              <w:ind w:left="100"/>
              <w:rPr>
                <w:rFonts w:eastAsia="Malgun Gothic"/>
                <w:lang w:eastAsia="ko-KR"/>
              </w:rPr>
            </w:pPr>
            <w:r>
              <w:rPr>
                <w:rFonts w:eastAsia="Malgun Gothic" w:hint="eastAsia"/>
                <w:lang w:eastAsia="ko-KR"/>
              </w:rPr>
              <w:t xml:space="preserve">4.15.6.6, 5.2.5.3.2, </w:t>
            </w:r>
            <w:r w:rsidR="00F77A30">
              <w:rPr>
                <w:rFonts w:eastAsia="Malgun Gothic" w:hint="eastAsia"/>
                <w:lang w:eastAsia="ko-KR"/>
              </w:rPr>
              <w:t>5.2.6.9</w:t>
            </w:r>
            <w:r w:rsidR="00F77A30">
              <w:rPr>
                <w:rFonts w:eastAsia="Malgun Gothic"/>
                <w:lang w:eastAsia="ko-KR"/>
              </w:rPr>
              <w:t xml:space="preserve">.1, </w:t>
            </w:r>
            <w:r>
              <w:rPr>
                <w:rFonts w:eastAsia="Malgun Gothic" w:hint="eastAsia"/>
                <w:lang w:eastAsia="ko-KR"/>
              </w:rPr>
              <w:t>5.2.6.9</w:t>
            </w:r>
            <w:r w:rsidR="00230292">
              <w:rPr>
                <w:rFonts w:eastAsia="Malgun Gothic"/>
                <w:lang w:eastAsia="ko-KR"/>
              </w:rPr>
              <w:t>.2</w:t>
            </w:r>
            <w:r>
              <w:rPr>
                <w:rFonts w:eastAsia="Malgun Gothic" w:hint="eastAsia"/>
                <w:lang w:eastAsia="ko-KR"/>
              </w:rPr>
              <w:t xml:space="preserve">, </w:t>
            </w:r>
            <w:r w:rsidR="00F77A30">
              <w:rPr>
                <w:rFonts w:eastAsia="Malgun Gothic" w:hint="eastAsia"/>
                <w:lang w:eastAsia="ko-KR"/>
              </w:rPr>
              <w:t>5.2.6.9</w:t>
            </w:r>
            <w:r w:rsidR="00F77A30">
              <w:rPr>
                <w:rFonts w:eastAsia="Malgun Gothic"/>
                <w:lang w:eastAsia="ko-KR"/>
              </w:rPr>
              <w:t xml:space="preserve">.3, </w:t>
            </w:r>
            <w:r w:rsidR="00A538B7" w:rsidRPr="00A538B7">
              <w:rPr>
                <w:rFonts w:eastAsia="Malgun Gothic"/>
                <w:lang w:eastAsia="ko-KR"/>
              </w:rPr>
              <w:t>5.2.8.3.1</w:t>
            </w:r>
            <w:r w:rsidR="00A538B7">
              <w:rPr>
                <w:rFonts w:eastAsia="Malgun Gothic"/>
                <w:lang w:eastAsia="ko-KR"/>
              </w:rPr>
              <w:t xml:space="preserve">, </w:t>
            </w:r>
            <w:r>
              <w:rPr>
                <w:rFonts w:eastAsia="Malgun Gothic" w:hint="eastAsia"/>
                <w:lang w:eastAsia="ko-KR"/>
              </w:rPr>
              <w:t>5.2.13.2.4</w:t>
            </w:r>
            <w:r w:rsidR="00FC4FD4">
              <w:rPr>
                <w:rFonts w:eastAsia="Malgun Gothic"/>
                <w:lang w:eastAsia="ko-KR"/>
              </w:rPr>
              <w:t xml:space="preserve">, </w:t>
            </w:r>
            <w:r w:rsidR="00FC4FD4" w:rsidRPr="00FC4FD4">
              <w:rPr>
                <w:rFonts w:eastAsia="Malgun Gothic"/>
                <w:lang w:eastAsia="ko-KR"/>
              </w:rPr>
              <w:t>5.2.26.2.1</w:t>
            </w:r>
          </w:p>
        </w:tc>
      </w:tr>
      <w:tr w:rsidR="00E32389" w14:paraId="78F035E9" w14:textId="77777777">
        <w:tc>
          <w:tcPr>
            <w:tcW w:w="2694" w:type="dxa"/>
            <w:gridSpan w:val="2"/>
            <w:tcBorders>
              <w:left w:val="single" w:sz="4" w:space="0" w:color="auto"/>
            </w:tcBorders>
          </w:tcPr>
          <w:p w14:paraId="0F24F51E" w14:textId="77777777" w:rsidR="00E32389" w:rsidRDefault="00E32389" w:rsidP="00E32389">
            <w:pPr>
              <w:pStyle w:val="CRCoverPage"/>
              <w:spacing w:after="0"/>
              <w:rPr>
                <w:b/>
                <w:i/>
                <w:sz w:val="8"/>
                <w:szCs w:val="8"/>
              </w:rPr>
            </w:pPr>
          </w:p>
        </w:tc>
        <w:tc>
          <w:tcPr>
            <w:tcW w:w="6946" w:type="dxa"/>
            <w:gridSpan w:val="9"/>
            <w:tcBorders>
              <w:right w:val="single" w:sz="4" w:space="0" w:color="auto"/>
            </w:tcBorders>
          </w:tcPr>
          <w:p w14:paraId="17DC492E" w14:textId="77777777" w:rsidR="00E32389" w:rsidRDefault="00E32389" w:rsidP="00E32389">
            <w:pPr>
              <w:pStyle w:val="CRCoverPage"/>
              <w:spacing w:after="0"/>
              <w:rPr>
                <w:sz w:val="8"/>
                <w:szCs w:val="8"/>
              </w:rPr>
            </w:pPr>
          </w:p>
        </w:tc>
      </w:tr>
      <w:tr w:rsidR="00E32389" w14:paraId="023968B0" w14:textId="77777777">
        <w:tc>
          <w:tcPr>
            <w:tcW w:w="2694" w:type="dxa"/>
            <w:gridSpan w:val="2"/>
            <w:tcBorders>
              <w:left w:val="single" w:sz="4" w:space="0" w:color="auto"/>
            </w:tcBorders>
          </w:tcPr>
          <w:p w14:paraId="3251216F" w14:textId="77777777" w:rsidR="00E32389" w:rsidRDefault="00E32389" w:rsidP="00E32389">
            <w:pPr>
              <w:pStyle w:val="CRCoverPage"/>
              <w:tabs>
                <w:tab w:val="right" w:pos="2184"/>
              </w:tabs>
              <w:spacing w:after="0"/>
              <w:rPr>
                <w:b/>
                <w:i/>
              </w:rPr>
            </w:pPr>
          </w:p>
        </w:tc>
        <w:tc>
          <w:tcPr>
            <w:tcW w:w="284" w:type="dxa"/>
            <w:tcBorders>
              <w:top w:val="single" w:sz="4" w:space="0" w:color="auto"/>
              <w:left w:val="single" w:sz="4" w:space="0" w:color="auto"/>
              <w:bottom w:val="single" w:sz="4" w:space="0" w:color="auto"/>
            </w:tcBorders>
          </w:tcPr>
          <w:p w14:paraId="6D7C677A" w14:textId="77777777" w:rsidR="00E32389" w:rsidRDefault="00E32389" w:rsidP="00E32389">
            <w:pPr>
              <w:pStyle w:val="CRCoverPage"/>
              <w:spacing w:after="0"/>
              <w:jc w:val="center"/>
              <w:rPr>
                <w:b/>
                <w:caps/>
              </w:rPr>
            </w:pPr>
            <w:r>
              <w:rPr>
                <w:b/>
                <w:caps/>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589AB073" w14:textId="77777777" w:rsidR="00E32389" w:rsidRDefault="00E32389" w:rsidP="00E32389">
            <w:pPr>
              <w:pStyle w:val="CRCoverPage"/>
              <w:spacing w:after="0"/>
              <w:jc w:val="center"/>
              <w:rPr>
                <w:b/>
                <w:caps/>
              </w:rPr>
            </w:pPr>
            <w:r>
              <w:rPr>
                <w:b/>
                <w:caps/>
              </w:rPr>
              <w:t>N</w:t>
            </w:r>
          </w:p>
        </w:tc>
        <w:tc>
          <w:tcPr>
            <w:tcW w:w="2977" w:type="dxa"/>
            <w:gridSpan w:val="4"/>
          </w:tcPr>
          <w:p w14:paraId="417012CE" w14:textId="77777777" w:rsidR="00E32389" w:rsidRDefault="00E32389" w:rsidP="00E32389">
            <w:pPr>
              <w:pStyle w:val="CRCoverPage"/>
              <w:tabs>
                <w:tab w:val="right" w:pos="2893"/>
              </w:tabs>
              <w:spacing w:after="0"/>
            </w:pPr>
          </w:p>
        </w:tc>
        <w:tc>
          <w:tcPr>
            <w:tcW w:w="3401" w:type="dxa"/>
            <w:gridSpan w:val="3"/>
            <w:tcBorders>
              <w:right w:val="single" w:sz="4" w:space="0" w:color="auto"/>
            </w:tcBorders>
            <w:shd w:val="clear" w:color="FFFF00" w:fill="auto"/>
          </w:tcPr>
          <w:p w14:paraId="038E3950" w14:textId="77777777" w:rsidR="00E32389" w:rsidRDefault="00E32389" w:rsidP="00E32389">
            <w:pPr>
              <w:pStyle w:val="CRCoverPage"/>
              <w:spacing w:after="0"/>
              <w:ind w:left="99"/>
            </w:pPr>
          </w:p>
        </w:tc>
      </w:tr>
      <w:tr w:rsidR="00E32389" w14:paraId="66B3AEA0" w14:textId="77777777">
        <w:tc>
          <w:tcPr>
            <w:tcW w:w="2694" w:type="dxa"/>
            <w:gridSpan w:val="2"/>
            <w:tcBorders>
              <w:left w:val="single" w:sz="4" w:space="0" w:color="auto"/>
            </w:tcBorders>
          </w:tcPr>
          <w:p w14:paraId="6F71EB5F" w14:textId="77777777" w:rsidR="00E32389" w:rsidRDefault="00E32389" w:rsidP="00E32389">
            <w:pPr>
              <w:pStyle w:val="CRCoverPage"/>
              <w:tabs>
                <w:tab w:val="right" w:pos="2184"/>
              </w:tabs>
              <w:spacing w:after="0"/>
              <w:rPr>
                <w:b/>
                <w:i/>
              </w:rPr>
            </w:pPr>
            <w:r>
              <w:rPr>
                <w:b/>
                <w:i/>
              </w:rPr>
              <w:t>Other specs</w:t>
            </w:r>
          </w:p>
        </w:tc>
        <w:tc>
          <w:tcPr>
            <w:tcW w:w="284" w:type="dxa"/>
            <w:tcBorders>
              <w:top w:val="single" w:sz="4" w:space="0" w:color="auto"/>
              <w:left w:val="single" w:sz="4" w:space="0" w:color="auto"/>
              <w:bottom w:val="single" w:sz="4" w:space="0" w:color="auto"/>
            </w:tcBorders>
            <w:shd w:val="pct25" w:color="FFFF00" w:fill="auto"/>
          </w:tcPr>
          <w:p w14:paraId="005F87A4" w14:textId="77777777" w:rsidR="00E32389" w:rsidRDefault="00E32389" w:rsidP="00E32389">
            <w:pPr>
              <w:pStyle w:val="CRCoverPage"/>
              <w:spacing w:after="0"/>
              <w:jc w:val="center"/>
              <w:rPr>
                <w:b/>
                <w:caps/>
                <w:lang w:eastAsia="zh-CN"/>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6BE346D0" w14:textId="77777777" w:rsidR="00E32389" w:rsidRDefault="00E32389" w:rsidP="00E32389">
            <w:pPr>
              <w:pStyle w:val="CRCoverPage"/>
              <w:spacing w:after="0"/>
              <w:jc w:val="center"/>
              <w:rPr>
                <w:b/>
                <w:caps/>
                <w:lang w:eastAsia="zh-CN"/>
              </w:rPr>
            </w:pPr>
            <w:r>
              <w:rPr>
                <w:rFonts w:hint="eastAsia"/>
                <w:b/>
                <w:caps/>
                <w:lang w:eastAsia="zh-CN"/>
              </w:rPr>
              <w:t>X</w:t>
            </w:r>
          </w:p>
        </w:tc>
        <w:tc>
          <w:tcPr>
            <w:tcW w:w="2977" w:type="dxa"/>
            <w:gridSpan w:val="4"/>
          </w:tcPr>
          <w:p w14:paraId="09208829" w14:textId="77777777" w:rsidR="00E32389" w:rsidRDefault="00E32389" w:rsidP="00E32389">
            <w:pPr>
              <w:pStyle w:val="CRCoverPage"/>
              <w:tabs>
                <w:tab w:val="right" w:pos="2893"/>
              </w:tabs>
              <w:spacing w:after="0"/>
            </w:pPr>
            <w:r>
              <w:t xml:space="preserve"> Other core specifications</w:t>
            </w:r>
            <w:r>
              <w:tab/>
            </w:r>
          </w:p>
        </w:tc>
        <w:tc>
          <w:tcPr>
            <w:tcW w:w="3401" w:type="dxa"/>
            <w:gridSpan w:val="3"/>
            <w:tcBorders>
              <w:right w:val="single" w:sz="4" w:space="0" w:color="auto"/>
            </w:tcBorders>
            <w:shd w:val="pct30" w:color="FFFF00" w:fill="auto"/>
          </w:tcPr>
          <w:p w14:paraId="401452A7" w14:textId="77777777" w:rsidR="00E32389" w:rsidRDefault="00E32389" w:rsidP="00E32389">
            <w:pPr>
              <w:pStyle w:val="CRCoverPage"/>
              <w:spacing w:after="0"/>
              <w:ind w:left="99"/>
            </w:pPr>
            <w:r>
              <w:t>TS/TR ... CR ...</w:t>
            </w:r>
          </w:p>
        </w:tc>
      </w:tr>
      <w:tr w:rsidR="00E32389" w14:paraId="4CE79783" w14:textId="77777777">
        <w:tc>
          <w:tcPr>
            <w:tcW w:w="2694" w:type="dxa"/>
            <w:gridSpan w:val="2"/>
            <w:tcBorders>
              <w:left w:val="single" w:sz="4" w:space="0" w:color="auto"/>
            </w:tcBorders>
          </w:tcPr>
          <w:p w14:paraId="163F27CA" w14:textId="77777777" w:rsidR="00E32389" w:rsidRDefault="00E32389" w:rsidP="00E32389">
            <w:pPr>
              <w:pStyle w:val="CRCoverPage"/>
              <w:spacing w:after="0"/>
              <w:rPr>
                <w:b/>
                <w:i/>
              </w:rPr>
            </w:pPr>
            <w:r>
              <w:rPr>
                <w:b/>
                <w:i/>
              </w:rPr>
              <w:t>affected:</w:t>
            </w:r>
          </w:p>
        </w:tc>
        <w:tc>
          <w:tcPr>
            <w:tcW w:w="284" w:type="dxa"/>
            <w:tcBorders>
              <w:top w:val="single" w:sz="4" w:space="0" w:color="auto"/>
              <w:left w:val="single" w:sz="4" w:space="0" w:color="auto"/>
              <w:bottom w:val="single" w:sz="4" w:space="0" w:color="auto"/>
            </w:tcBorders>
            <w:shd w:val="pct25" w:color="FFFF00" w:fill="auto"/>
          </w:tcPr>
          <w:p w14:paraId="0FE626EF" w14:textId="77777777" w:rsidR="00E32389" w:rsidRDefault="00E32389" w:rsidP="00E32389">
            <w:pPr>
              <w:pStyle w:val="CRCoverPage"/>
              <w:spacing w:after="0"/>
              <w:jc w:val="center"/>
              <w:rPr>
                <w:b/>
                <w:caps/>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0B705B4B" w14:textId="77777777" w:rsidR="00E32389" w:rsidRDefault="00E32389" w:rsidP="00E32389">
            <w:pPr>
              <w:pStyle w:val="CRCoverPage"/>
              <w:spacing w:after="0"/>
              <w:jc w:val="center"/>
              <w:rPr>
                <w:b/>
                <w:caps/>
                <w:lang w:eastAsia="zh-CN"/>
              </w:rPr>
            </w:pPr>
            <w:r>
              <w:rPr>
                <w:rFonts w:hint="eastAsia"/>
                <w:b/>
                <w:caps/>
                <w:lang w:eastAsia="zh-CN"/>
              </w:rPr>
              <w:t>X</w:t>
            </w:r>
          </w:p>
        </w:tc>
        <w:tc>
          <w:tcPr>
            <w:tcW w:w="2977" w:type="dxa"/>
            <w:gridSpan w:val="4"/>
          </w:tcPr>
          <w:p w14:paraId="706B161F" w14:textId="77777777" w:rsidR="00E32389" w:rsidRDefault="00E32389" w:rsidP="00E32389">
            <w:pPr>
              <w:pStyle w:val="CRCoverPage"/>
              <w:spacing w:after="0"/>
            </w:pPr>
            <w:r>
              <w:t xml:space="preserve"> Test specifications</w:t>
            </w:r>
          </w:p>
        </w:tc>
        <w:tc>
          <w:tcPr>
            <w:tcW w:w="3401" w:type="dxa"/>
            <w:gridSpan w:val="3"/>
            <w:tcBorders>
              <w:right w:val="single" w:sz="4" w:space="0" w:color="auto"/>
            </w:tcBorders>
            <w:shd w:val="pct30" w:color="FFFF00" w:fill="auto"/>
          </w:tcPr>
          <w:p w14:paraId="573CA736" w14:textId="77777777" w:rsidR="00E32389" w:rsidRDefault="00E32389" w:rsidP="00E32389">
            <w:pPr>
              <w:pStyle w:val="CRCoverPage"/>
              <w:spacing w:after="0"/>
              <w:ind w:left="99"/>
            </w:pPr>
            <w:r>
              <w:t xml:space="preserve">TS/TR ... CR ... </w:t>
            </w:r>
          </w:p>
        </w:tc>
      </w:tr>
      <w:tr w:rsidR="00E32389" w14:paraId="2A4C25AE" w14:textId="77777777">
        <w:tc>
          <w:tcPr>
            <w:tcW w:w="2694" w:type="dxa"/>
            <w:gridSpan w:val="2"/>
            <w:tcBorders>
              <w:left w:val="single" w:sz="4" w:space="0" w:color="auto"/>
            </w:tcBorders>
          </w:tcPr>
          <w:p w14:paraId="6BAC4EB5" w14:textId="77777777" w:rsidR="00E32389" w:rsidRDefault="00E32389" w:rsidP="00E32389">
            <w:pPr>
              <w:pStyle w:val="CRCoverPage"/>
              <w:spacing w:after="0"/>
              <w:rPr>
                <w:b/>
                <w:i/>
              </w:rPr>
            </w:pPr>
            <w:r>
              <w:rPr>
                <w:b/>
                <w:i/>
              </w:rPr>
              <w:t>(show related CRs)</w:t>
            </w:r>
          </w:p>
        </w:tc>
        <w:tc>
          <w:tcPr>
            <w:tcW w:w="284" w:type="dxa"/>
            <w:tcBorders>
              <w:top w:val="single" w:sz="4" w:space="0" w:color="auto"/>
              <w:left w:val="single" w:sz="4" w:space="0" w:color="auto"/>
              <w:bottom w:val="single" w:sz="4" w:space="0" w:color="auto"/>
            </w:tcBorders>
            <w:shd w:val="pct25" w:color="FFFF00" w:fill="auto"/>
          </w:tcPr>
          <w:p w14:paraId="4C5478F4" w14:textId="77777777" w:rsidR="00E32389" w:rsidRDefault="00E32389" w:rsidP="00E32389">
            <w:pPr>
              <w:pStyle w:val="CRCoverPage"/>
              <w:spacing w:after="0"/>
              <w:jc w:val="center"/>
              <w:rPr>
                <w:b/>
                <w:caps/>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5FB10493" w14:textId="77777777" w:rsidR="00E32389" w:rsidRDefault="00E32389" w:rsidP="00E32389">
            <w:pPr>
              <w:pStyle w:val="CRCoverPage"/>
              <w:spacing w:after="0"/>
              <w:jc w:val="center"/>
              <w:rPr>
                <w:b/>
                <w:caps/>
                <w:lang w:eastAsia="zh-CN"/>
              </w:rPr>
            </w:pPr>
            <w:r>
              <w:rPr>
                <w:rFonts w:hint="eastAsia"/>
                <w:b/>
                <w:caps/>
                <w:lang w:eastAsia="zh-CN"/>
              </w:rPr>
              <w:t>X</w:t>
            </w:r>
          </w:p>
        </w:tc>
        <w:tc>
          <w:tcPr>
            <w:tcW w:w="2977" w:type="dxa"/>
            <w:gridSpan w:val="4"/>
          </w:tcPr>
          <w:p w14:paraId="250976BC" w14:textId="77777777" w:rsidR="00E32389" w:rsidRDefault="00E32389" w:rsidP="00E32389">
            <w:pPr>
              <w:pStyle w:val="CRCoverPage"/>
              <w:spacing w:after="0"/>
            </w:pPr>
            <w:r>
              <w:t xml:space="preserve"> O&amp;M Specifications</w:t>
            </w:r>
          </w:p>
        </w:tc>
        <w:tc>
          <w:tcPr>
            <w:tcW w:w="3401" w:type="dxa"/>
            <w:gridSpan w:val="3"/>
            <w:tcBorders>
              <w:right w:val="single" w:sz="4" w:space="0" w:color="auto"/>
            </w:tcBorders>
            <w:shd w:val="pct30" w:color="FFFF00" w:fill="auto"/>
          </w:tcPr>
          <w:p w14:paraId="771CE362" w14:textId="77777777" w:rsidR="00E32389" w:rsidRDefault="00E32389" w:rsidP="00E32389">
            <w:pPr>
              <w:pStyle w:val="CRCoverPage"/>
              <w:spacing w:after="0"/>
              <w:ind w:left="99"/>
            </w:pPr>
            <w:r>
              <w:t xml:space="preserve">TS/TR ... CR ... </w:t>
            </w:r>
          </w:p>
        </w:tc>
      </w:tr>
      <w:tr w:rsidR="00E32389" w14:paraId="1A4C3A96" w14:textId="77777777">
        <w:tc>
          <w:tcPr>
            <w:tcW w:w="2694" w:type="dxa"/>
            <w:gridSpan w:val="2"/>
            <w:tcBorders>
              <w:left w:val="single" w:sz="4" w:space="0" w:color="auto"/>
            </w:tcBorders>
          </w:tcPr>
          <w:p w14:paraId="464E6073" w14:textId="77777777" w:rsidR="00E32389" w:rsidRDefault="00E32389" w:rsidP="00E32389">
            <w:pPr>
              <w:pStyle w:val="CRCoverPage"/>
              <w:spacing w:after="0"/>
              <w:rPr>
                <w:b/>
                <w:i/>
              </w:rPr>
            </w:pPr>
          </w:p>
        </w:tc>
        <w:tc>
          <w:tcPr>
            <w:tcW w:w="6946" w:type="dxa"/>
            <w:gridSpan w:val="9"/>
            <w:tcBorders>
              <w:right w:val="single" w:sz="4" w:space="0" w:color="auto"/>
            </w:tcBorders>
          </w:tcPr>
          <w:p w14:paraId="47D6E642" w14:textId="77777777" w:rsidR="00E32389" w:rsidRDefault="00E32389" w:rsidP="00E32389">
            <w:pPr>
              <w:pStyle w:val="CRCoverPage"/>
              <w:spacing w:after="0"/>
            </w:pPr>
          </w:p>
        </w:tc>
      </w:tr>
      <w:tr w:rsidR="00890EE3" w14:paraId="4798F01F" w14:textId="77777777">
        <w:tc>
          <w:tcPr>
            <w:tcW w:w="2694" w:type="dxa"/>
            <w:gridSpan w:val="2"/>
            <w:tcBorders>
              <w:left w:val="single" w:sz="4" w:space="0" w:color="auto"/>
              <w:bottom w:val="single" w:sz="4" w:space="0" w:color="auto"/>
            </w:tcBorders>
          </w:tcPr>
          <w:p w14:paraId="79704057" w14:textId="77777777" w:rsidR="00890EE3" w:rsidRDefault="00890EE3" w:rsidP="00890EE3">
            <w:pPr>
              <w:pStyle w:val="CRCoverPage"/>
              <w:tabs>
                <w:tab w:val="right" w:pos="2184"/>
              </w:tabs>
              <w:spacing w:after="0"/>
              <w:rPr>
                <w:b/>
                <w:i/>
              </w:rPr>
            </w:pPr>
            <w:r>
              <w:rPr>
                <w:b/>
                <w:i/>
              </w:rPr>
              <w:t>Other comments:</w:t>
            </w:r>
          </w:p>
        </w:tc>
        <w:tc>
          <w:tcPr>
            <w:tcW w:w="6946" w:type="dxa"/>
            <w:gridSpan w:val="9"/>
            <w:tcBorders>
              <w:bottom w:val="single" w:sz="4" w:space="0" w:color="auto"/>
              <w:right w:val="single" w:sz="4" w:space="0" w:color="auto"/>
            </w:tcBorders>
            <w:shd w:val="pct30" w:color="FFFF00" w:fill="auto"/>
          </w:tcPr>
          <w:p w14:paraId="62613E1E" w14:textId="35656BD5" w:rsidR="00890EE3" w:rsidRDefault="00890EE3" w:rsidP="00890EE3">
            <w:pPr>
              <w:pStyle w:val="CRCoverPage"/>
              <w:spacing w:after="0"/>
              <w:ind w:left="100"/>
            </w:pPr>
            <w:r w:rsidRPr="00FA21BE">
              <w:rPr>
                <w:noProof/>
              </w:rPr>
              <w:t>This CR is part of outcome of SI FS_AIMLsys and the WI code for the work is not assigned yet &amp; will replace WI code DUMMY when available</w:t>
            </w:r>
          </w:p>
        </w:tc>
      </w:tr>
      <w:tr w:rsidR="00890EE3" w14:paraId="191CEC56" w14:textId="77777777">
        <w:tc>
          <w:tcPr>
            <w:tcW w:w="2694" w:type="dxa"/>
            <w:gridSpan w:val="2"/>
            <w:tcBorders>
              <w:top w:val="single" w:sz="4" w:space="0" w:color="auto"/>
              <w:bottom w:val="single" w:sz="4" w:space="0" w:color="auto"/>
            </w:tcBorders>
          </w:tcPr>
          <w:p w14:paraId="5140AC54" w14:textId="77777777" w:rsidR="00890EE3" w:rsidRDefault="00890EE3" w:rsidP="00890EE3">
            <w:pPr>
              <w:pStyle w:val="CRCoverPage"/>
              <w:tabs>
                <w:tab w:val="right" w:pos="2184"/>
              </w:tabs>
              <w:spacing w:after="0"/>
              <w:rPr>
                <w:b/>
                <w:i/>
                <w:sz w:val="8"/>
                <w:szCs w:val="8"/>
              </w:rPr>
            </w:pPr>
          </w:p>
        </w:tc>
        <w:tc>
          <w:tcPr>
            <w:tcW w:w="6946" w:type="dxa"/>
            <w:gridSpan w:val="9"/>
            <w:tcBorders>
              <w:top w:val="single" w:sz="4" w:space="0" w:color="auto"/>
              <w:bottom w:val="single" w:sz="4" w:space="0" w:color="auto"/>
            </w:tcBorders>
            <w:shd w:val="solid" w:color="FFFFFF" w:themeColor="background1" w:fill="auto"/>
          </w:tcPr>
          <w:p w14:paraId="391FEEE7" w14:textId="77777777" w:rsidR="00890EE3" w:rsidRDefault="00890EE3" w:rsidP="00890EE3">
            <w:pPr>
              <w:pStyle w:val="CRCoverPage"/>
              <w:spacing w:after="0"/>
              <w:ind w:left="100"/>
              <w:rPr>
                <w:sz w:val="8"/>
                <w:szCs w:val="8"/>
              </w:rPr>
            </w:pPr>
          </w:p>
        </w:tc>
      </w:tr>
      <w:tr w:rsidR="00890EE3" w14:paraId="3DB97C89" w14:textId="77777777">
        <w:tc>
          <w:tcPr>
            <w:tcW w:w="2694" w:type="dxa"/>
            <w:gridSpan w:val="2"/>
            <w:tcBorders>
              <w:top w:val="single" w:sz="4" w:space="0" w:color="auto"/>
              <w:left w:val="single" w:sz="4" w:space="0" w:color="auto"/>
              <w:bottom w:val="single" w:sz="4" w:space="0" w:color="auto"/>
            </w:tcBorders>
          </w:tcPr>
          <w:p w14:paraId="05A35F9C" w14:textId="77777777" w:rsidR="00890EE3" w:rsidRDefault="00890EE3" w:rsidP="00890EE3">
            <w:pPr>
              <w:pStyle w:val="CRCoverPage"/>
              <w:tabs>
                <w:tab w:val="right" w:pos="2184"/>
              </w:tabs>
              <w:spacing w:after="0"/>
              <w:rPr>
                <w:b/>
                <w:i/>
              </w:rPr>
            </w:pPr>
            <w:r>
              <w:rPr>
                <w:b/>
                <w:i/>
              </w:rPr>
              <w:t>This CR's revision history:</w:t>
            </w:r>
          </w:p>
        </w:tc>
        <w:tc>
          <w:tcPr>
            <w:tcW w:w="6946" w:type="dxa"/>
            <w:gridSpan w:val="9"/>
            <w:tcBorders>
              <w:top w:val="single" w:sz="4" w:space="0" w:color="auto"/>
              <w:bottom w:val="single" w:sz="4" w:space="0" w:color="auto"/>
              <w:right w:val="single" w:sz="4" w:space="0" w:color="auto"/>
            </w:tcBorders>
            <w:shd w:val="pct30" w:color="FFFF00" w:fill="auto"/>
          </w:tcPr>
          <w:p w14:paraId="67979845" w14:textId="77777777" w:rsidR="00890EE3" w:rsidRDefault="00890EE3" w:rsidP="00890EE3">
            <w:pPr>
              <w:pStyle w:val="CRCoverPage"/>
              <w:spacing w:after="0"/>
              <w:rPr>
                <w:lang w:eastAsia="zh-CN"/>
              </w:rPr>
            </w:pPr>
          </w:p>
        </w:tc>
      </w:tr>
    </w:tbl>
    <w:p w14:paraId="0FEB7C13" w14:textId="77777777" w:rsidR="00A7684E" w:rsidRDefault="00A7684E">
      <w:pPr>
        <w:pStyle w:val="CRCoverPage"/>
        <w:spacing w:after="0"/>
        <w:rPr>
          <w:sz w:val="8"/>
          <w:szCs w:val="8"/>
        </w:rPr>
      </w:pPr>
    </w:p>
    <w:p w14:paraId="1F02E28E" w14:textId="77777777" w:rsidR="006E39C1" w:rsidRDefault="006E39C1" w:rsidP="006E39C1">
      <w:pPr>
        <w:pStyle w:val="10"/>
      </w:pPr>
      <w:bookmarkStart w:id="1" w:name="_Toc45184112"/>
      <w:bookmarkStart w:id="2" w:name="_Toc47342954"/>
      <w:bookmarkStart w:id="3" w:name="_Toc51769656"/>
      <w:bookmarkStart w:id="4" w:name="_Toc114665742"/>
      <w:r>
        <w:t xml:space="preserve">* * * 1st Change * * *  </w:t>
      </w:r>
    </w:p>
    <w:p w14:paraId="0CFFADDD" w14:textId="77777777" w:rsidR="00940AB2" w:rsidRPr="00140E21" w:rsidRDefault="00940AB2" w:rsidP="00940AB2">
      <w:pPr>
        <w:pStyle w:val="Heading4"/>
        <w:rPr>
          <w:lang w:eastAsia="zh-CN"/>
        </w:rPr>
      </w:pPr>
      <w:bookmarkStart w:id="5" w:name="_Toc20204216"/>
      <w:bookmarkStart w:id="6" w:name="_Toc27894908"/>
      <w:bookmarkStart w:id="7" w:name="_Toc36191988"/>
      <w:bookmarkStart w:id="8" w:name="_Toc45193078"/>
      <w:bookmarkStart w:id="9" w:name="_Toc47592710"/>
      <w:bookmarkStart w:id="10" w:name="_Toc51834797"/>
      <w:bookmarkStart w:id="11" w:name="_Toc114668179"/>
      <w:bookmarkStart w:id="12" w:name="_Toc101357148"/>
      <w:bookmarkStart w:id="13" w:name="_Toc117180617"/>
      <w:bookmarkEnd w:id="1"/>
      <w:bookmarkEnd w:id="2"/>
      <w:bookmarkEnd w:id="3"/>
      <w:bookmarkEnd w:id="4"/>
      <w:r w:rsidRPr="00140E21">
        <w:rPr>
          <w:lang w:eastAsia="zh-CN"/>
        </w:rPr>
        <w:t>4.15.6.6</w:t>
      </w:r>
      <w:r w:rsidRPr="00140E21">
        <w:rPr>
          <w:lang w:eastAsia="zh-CN"/>
        </w:rPr>
        <w:tab/>
        <w:t>Setting up an AF session with required QoS procedure</w:t>
      </w:r>
      <w:bookmarkEnd w:id="5"/>
      <w:bookmarkEnd w:id="6"/>
      <w:bookmarkEnd w:id="7"/>
      <w:bookmarkEnd w:id="8"/>
      <w:bookmarkEnd w:id="9"/>
      <w:bookmarkEnd w:id="10"/>
      <w:bookmarkEnd w:id="11"/>
    </w:p>
    <w:p w14:paraId="47BDA7D7" w14:textId="77777777" w:rsidR="00940AB2" w:rsidRDefault="00940AB2" w:rsidP="00940AB2">
      <w:pPr>
        <w:pStyle w:val="TH"/>
        <w:rPr>
          <w:lang w:eastAsia="zh-CN"/>
        </w:rPr>
      </w:pPr>
      <w:r>
        <w:object w:dxaOrig="11341" w:dyaOrig="9091" w14:anchorId="434A1B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5pt;height:364pt" o:ole="">
            <v:imagedata r:id="rId15" o:title=""/>
          </v:shape>
          <o:OLEObject Type="Embed" ProgID="Visio.Drawing.11" ShapeID="_x0000_i1025" DrawAspect="Content" ObjectID="_1729432951" r:id="rId16"/>
        </w:object>
      </w:r>
    </w:p>
    <w:p w14:paraId="51DCB18E" w14:textId="77777777" w:rsidR="00940AB2" w:rsidRPr="00140E21" w:rsidRDefault="00940AB2" w:rsidP="00940AB2">
      <w:pPr>
        <w:pStyle w:val="TF"/>
        <w:rPr>
          <w:lang w:eastAsia="zh-CN"/>
        </w:rPr>
      </w:pPr>
      <w:r w:rsidRPr="00140E21">
        <w:rPr>
          <w:lang w:eastAsia="zh-CN"/>
        </w:rPr>
        <w:t>Figure 4.15.6.6-1: Setting up an AF session with required QoS procedure</w:t>
      </w:r>
    </w:p>
    <w:p w14:paraId="1A94753F" w14:textId="706B1B07" w:rsidR="00940AB2" w:rsidRPr="00140E21" w:rsidRDefault="00940AB2" w:rsidP="00940AB2">
      <w:pPr>
        <w:pStyle w:val="B1"/>
        <w:rPr>
          <w:lang w:eastAsia="zh-CN"/>
        </w:rPr>
      </w:pPr>
      <w:r w:rsidRPr="00140E21">
        <w:rPr>
          <w:lang w:eastAsia="zh-CN"/>
        </w:rPr>
        <w:t>1.</w:t>
      </w:r>
      <w:r w:rsidRPr="00140E21">
        <w:rPr>
          <w:lang w:eastAsia="zh-CN"/>
        </w:rPr>
        <w:tab/>
      </w:r>
      <w:r>
        <w:rPr>
          <w:lang w:eastAsia="zh-CN"/>
        </w:rPr>
        <w:t xml:space="preserve">The </w:t>
      </w:r>
      <w:r w:rsidRPr="00140E21">
        <w:rPr>
          <w:lang w:eastAsia="zh-CN"/>
        </w:rPr>
        <w:t>AF sends</w:t>
      </w:r>
      <w:r>
        <w:rPr>
          <w:lang w:eastAsia="zh-CN"/>
        </w:rPr>
        <w:t xml:space="preserve"> a request to reserve resources for an AF session using</w:t>
      </w:r>
      <w:r w:rsidRPr="00140E21">
        <w:rPr>
          <w:lang w:eastAsia="zh-CN"/>
        </w:rPr>
        <w:t xml:space="preserve"> Nnef_AFsessionWithQoS_Create request message (UE address</w:t>
      </w:r>
      <w:ins w:id="14" w:author="SAM2" w:date="2022-10-31T11:45:00Z">
        <w:r w:rsidR="00DD48F9">
          <w:rPr>
            <w:lang w:eastAsia="zh-CN"/>
          </w:rPr>
          <w:t xml:space="preserve"> or a list of UE </w:t>
        </w:r>
        <w:r w:rsidR="00C56ED8">
          <w:rPr>
            <w:lang w:eastAsia="zh-CN"/>
          </w:rPr>
          <w:t>a</w:t>
        </w:r>
      </w:ins>
      <w:ins w:id="15" w:author="SAM2" w:date="2022-10-31T11:49:00Z">
        <w:r w:rsidR="00C52E85">
          <w:rPr>
            <w:lang w:eastAsia="zh-CN"/>
          </w:rPr>
          <w:t>ddress</w:t>
        </w:r>
      </w:ins>
      <w:r w:rsidRPr="00140E21">
        <w:rPr>
          <w:lang w:eastAsia="zh-CN"/>
        </w:rPr>
        <w:t>, AF Identifier,</w:t>
      </w:r>
      <w:r>
        <w:rPr>
          <w:lang w:eastAsia="zh-CN"/>
        </w:rPr>
        <w:t xml:space="preserve"> Flow description(s) or External Application Identifier</w:t>
      </w:r>
      <w:r w:rsidRPr="00140E21">
        <w:rPr>
          <w:lang w:eastAsia="zh-CN"/>
        </w:rPr>
        <w:t>, QoS reference</w:t>
      </w:r>
      <w:r>
        <w:rPr>
          <w:lang w:eastAsia="zh-CN"/>
        </w:rPr>
        <w:t>, QoS parameters, Alternative Service Requirements (as described in clause 6.1.3.22 of TS 23.503 [20]), DNN, S-NSSAI</w:t>
      </w:r>
      <w:r w:rsidRPr="00140E21">
        <w:rPr>
          <w:lang w:eastAsia="zh-CN"/>
        </w:rPr>
        <w:t>) to the NEF. Optionally, a period of time or a traffic volume for the requested QoS can be included in the AF request.</w:t>
      </w:r>
      <w:r>
        <w:rPr>
          <w:lang w:eastAsia="zh-CN"/>
        </w:rPr>
        <w:t xml:space="preserve"> The AF may, instead of a QoS Reference, provide the following individual QoS parameters: Requested 5GS Delay (optional), Requested Priority (optional), Requested Guaranteed Bitrate, Requested Maximum Bitrate. Regardless, whether the AF request is formulated using a QoS Reference or Individual QoS paramaters, the AF may also provide the following optional QoS parameters: flow direction, Burst Size, Burst Arrival Time at UE (uplink) or UPF (downlink), Periodicity, Time domain, Survival Time. When optional Alternative Service Requirements are provided by the AF request that is formulated with the help of Individual QoS parameters, Requested Alternative QoS Parameter Set(s) as in clause 6.1.3.22 of TS 23.503 [20] may be provided instead of a QoS Reference.</w:t>
      </w:r>
    </w:p>
    <w:p w14:paraId="4C62B180" w14:textId="77777777" w:rsidR="00940AB2" w:rsidRPr="00140E21" w:rsidRDefault="00940AB2" w:rsidP="00940AB2">
      <w:pPr>
        <w:pStyle w:val="B1"/>
        <w:rPr>
          <w:lang w:eastAsia="zh-CN"/>
        </w:rPr>
      </w:pPr>
      <w:r w:rsidRPr="00140E21">
        <w:rPr>
          <w:lang w:eastAsia="zh-CN"/>
        </w:rPr>
        <w:lastRenderedPageBreak/>
        <w:t>2.</w:t>
      </w:r>
      <w:r w:rsidRPr="00140E21">
        <w:rPr>
          <w:lang w:eastAsia="zh-CN"/>
        </w:rPr>
        <w:tab/>
      </w:r>
      <w:r>
        <w:rPr>
          <w:lang w:eastAsia="zh-CN"/>
        </w:rPr>
        <w:t xml:space="preserve">The NEF assigns a Transaction Reference ID to the Nnef_AFsessionWithQoS_Create request. </w:t>
      </w:r>
      <w:r w:rsidRPr="00140E21">
        <w:rPr>
          <w:lang w:eastAsia="zh-CN"/>
        </w:rPr>
        <w:t>The NEF authorizes the AF request and may apply policies to control the overall amount of QoS authorized for the AF. If the authorisation is not granted,</w:t>
      </w:r>
      <w:r>
        <w:rPr>
          <w:lang w:eastAsia="zh-CN"/>
        </w:rPr>
        <w:t xml:space="preserve"> all</w:t>
      </w:r>
      <w:r w:rsidRPr="00140E21">
        <w:rPr>
          <w:lang w:eastAsia="zh-CN"/>
        </w:rPr>
        <w:t xml:space="preserve"> steps</w:t>
      </w:r>
      <w:r>
        <w:rPr>
          <w:lang w:eastAsia="zh-CN"/>
        </w:rPr>
        <w:t xml:space="preserve"> (except step 5)</w:t>
      </w:r>
      <w:r w:rsidRPr="00140E21">
        <w:rPr>
          <w:lang w:eastAsia="zh-CN"/>
        </w:rPr>
        <w:t xml:space="preserve"> are skipped and the NEF replies to the AF with a Result value indicating that the authorisation failed.</w:t>
      </w:r>
    </w:p>
    <w:p w14:paraId="01405D83" w14:textId="77777777" w:rsidR="00940AB2" w:rsidRDefault="00940AB2" w:rsidP="00940AB2">
      <w:pPr>
        <w:pStyle w:val="B1"/>
        <w:rPr>
          <w:lang w:eastAsia="zh-CN"/>
        </w:rPr>
      </w:pPr>
      <w:r>
        <w:rPr>
          <w:lang w:eastAsia="zh-CN"/>
        </w:rPr>
        <w:t>3.</w:t>
      </w:r>
      <w:r>
        <w:rPr>
          <w:lang w:eastAsia="zh-CN"/>
        </w:rPr>
        <w:tab/>
        <w:t>The NEF determines whether to invoke the TSCTSF or to directly contact the PCF. This determination may use the set of individual QoS parameters or Requested Alternative QoS Parameter Set(s) from the AF. The determination may also use the AF identifier.</w:t>
      </w:r>
    </w:p>
    <w:p w14:paraId="1D500E2F" w14:textId="77777777" w:rsidR="00940AB2" w:rsidRDefault="00940AB2" w:rsidP="00940AB2">
      <w:pPr>
        <w:pStyle w:val="B1"/>
        <w:rPr>
          <w:lang w:eastAsia="zh-CN"/>
        </w:rPr>
      </w:pPr>
      <w:r>
        <w:rPr>
          <w:lang w:eastAsia="zh-CN"/>
        </w:rPr>
        <w:tab/>
        <w:t>If the NEF determines not to invoke the TSCTSF, then steps 3, 4, 5, 6, 7, 8 are executed, otherwise, steps 3a, 3b, 4a, 4b, 5, 6a, 7a, 7b, 8 are executed.</w:t>
      </w:r>
    </w:p>
    <w:p w14:paraId="233CDF45" w14:textId="5C6B7EB3" w:rsidR="00940AB2" w:rsidRPr="00140E21" w:rsidRDefault="00940AB2" w:rsidP="00940AB2">
      <w:pPr>
        <w:pStyle w:val="B1"/>
        <w:rPr>
          <w:lang w:eastAsia="zh-CN"/>
        </w:rPr>
      </w:pPr>
      <w:r w:rsidRPr="00140E21">
        <w:rPr>
          <w:lang w:eastAsia="zh-CN"/>
        </w:rPr>
        <w:tab/>
      </w:r>
      <w:r>
        <w:rPr>
          <w:lang w:eastAsia="zh-CN"/>
        </w:rPr>
        <w:t>If the NEF determines to contact the PCF directly without invoking the TSCTSF, the NEF uses the UE address to discover the PCF from the BSF</w:t>
      </w:r>
      <w:ins w:id="16" w:author="SAM2" w:date="2022-10-31T13:10:00Z">
        <w:r w:rsidR="00071F65">
          <w:rPr>
            <w:lang w:eastAsia="zh-CN"/>
          </w:rPr>
          <w:t xml:space="preserve"> or the NEF uses the list of UE address to discover the PCF(s) from the BSF</w:t>
        </w:r>
      </w:ins>
      <w:r>
        <w:rPr>
          <w:lang w:eastAsia="zh-CN"/>
        </w:rPr>
        <w:t xml:space="preserve">. The </w:t>
      </w:r>
      <w:r w:rsidRPr="00140E21">
        <w:rPr>
          <w:lang w:eastAsia="zh-CN"/>
        </w:rPr>
        <w:t xml:space="preserve">NEF interacts with </w:t>
      </w:r>
      <w:del w:id="17" w:author="Samsung2" w:date="2022-11-04T17:52:00Z">
        <w:r w:rsidRPr="00140E21" w:rsidDel="00DB448B">
          <w:rPr>
            <w:lang w:eastAsia="zh-CN"/>
          </w:rPr>
          <w:delText xml:space="preserve">the </w:delText>
        </w:r>
      </w:del>
      <w:ins w:id="18" w:author="Samsung2" w:date="2022-11-04T17:52:00Z">
        <w:r w:rsidR="00DB448B">
          <w:rPr>
            <w:lang w:eastAsia="zh-CN"/>
          </w:rPr>
          <w:t>each discovered</w:t>
        </w:r>
        <w:r w:rsidR="00DB448B" w:rsidRPr="00140E21">
          <w:rPr>
            <w:lang w:eastAsia="zh-CN"/>
          </w:rPr>
          <w:t xml:space="preserve"> </w:t>
        </w:r>
      </w:ins>
      <w:r w:rsidRPr="00140E21">
        <w:rPr>
          <w:lang w:eastAsia="zh-CN"/>
        </w:rPr>
        <w:t>PCF by triggering a Npcf_PolicyAuthorization_Create request and provides UE address</w:t>
      </w:r>
      <w:ins w:id="19" w:author="SAM2" w:date="2022-10-31T11:50:00Z">
        <w:r w:rsidR="00BA4771">
          <w:rPr>
            <w:lang w:eastAsia="zh-CN"/>
          </w:rPr>
          <w:t xml:space="preserve"> or a list of UE address</w:t>
        </w:r>
      </w:ins>
      <w:ins w:id="20" w:author="Samsung2" w:date="2022-11-04T17:53:00Z">
        <w:r w:rsidR="00DB448B">
          <w:rPr>
            <w:lang w:eastAsia="zh-CN"/>
          </w:rPr>
          <w:t xml:space="preserve"> corresponding to the PCF</w:t>
        </w:r>
      </w:ins>
      <w:r w:rsidRPr="00140E21">
        <w:rPr>
          <w:lang w:eastAsia="zh-CN"/>
        </w:rPr>
        <w:t>, AF Identifier,</w:t>
      </w:r>
      <w:r>
        <w:rPr>
          <w:lang w:eastAsia="zh-CN"/>
        </w:rPr>
        <w:t xml:space="preserve"> Flow description(s),</w:t>
      </w:r>
      <w:r w:rsidRPr="00140E21">
        <w:rPr>
          <w:lang w:eastAsia="zh-CN"/>
        </w:rPr>
        <w:t xml:space="preserve"> the</w:t>
      </w:r>
      <w:r>
        <w:rPr>
          <w:lang w:eastAsia="zh-CN"/>
        </w:rPr>
        <w:t xml:space="preserve"> individual QoS parameters,</w:t>
      </w:r>
      <w:r w:rsidRPr="00140E21">
        <w:rPr>
          <w:lang w:eastAsia="zh-CN"/>
        </w:rPr>
        <w:t xml:space="preserve"> QoS </w:t>
      </w:r>
      <w:r>
        <w:rPr>
          <w:lang w:eastAsia="zh-CN"/>
        </w:rPr>
        <w:t>R</w:t>
      </w:r>
      <w:r w:rsidRPr="00140E21">
        <w:rPr>
          <w:lang w:eastAsia="zh-CN"/>
        </w:rPr>
        <w:t>eference</w:t>
      </w:r>
      <w:r>
        <w:rPr>
          <w:lang w:eastAsia="zh-CN"/>
        </w:rPr>
        <w:t xml:space="preserve"> and the Alternative Service Requirements. Any</w:t>
      </w:r>
      <w:r w:rsidRPr="00140E21">
        <w:rPr>
          <w:lang w:eastAsia="zh-CN"/>
        </w:rPr>
        <w:t xml:space="preserve"> optionally received period of time or traffic volume is</w:t>
      </w:r>
      <w:r>
        <w:rPr>
          <w:lang w:eastAsia="zh-CN"/>
        </w:rPr>
        <w:t xml:space="preserve"> also included and</w:t>
      </w:r>
      <w:r w:rsidRPr="00140E21">
        <w:rPr>
          <w:lang w:eastAsia="zh-CN"/>
        </w:rPr>
        <w:t xml:space="preserve"> mapped to sponsored data connectivity information (as defined in</w:t>
      </w:r>
      <w:r>
        <w:rPr>
          <w:lang w:eastAsia="zh-CN"/>
        </w:rPr>
        <w:t xml:space="preserve"> TS 23.503 [20])</w:t>
      </w:r>
      <w:r w:rsidRPr="00140E21">
        <w:rPr>
          <w:lang w:eastAsia="zh-CN"/>
        </w:rPr>
        <w:t>.</w:t>
      </w:r>
    </w:p>
    <w:p w14:paraId="714E0FE6" w14:textId="77777777" w:rsidR="00940AB2" w:rsidRDefault="00940AB2" w:rsidP="00940AB2">
      <w:pPr>
        <w:pStyle w:val="B1"/>
      </w:pPr>
      <w:r>
        <w:tab/>
        <w:t>If the AF is considered to be trusted by the operator, the AF uses the Npcf_PolicyAuthorization_Create request message to interact directly with PCF to request reserving resources for an AF session.</w:t>
      </w:r>
    </w:p>
    <w:p w14:paraId="5AC4EB18" w14:textId="77777777" w:rsidR="00940AB2" w:rsidRDefault="00940AB2" w:rsidP="00940AB2">
      <w:pPr>
        <w:pStyle w:val="B1"/>
      </w:pPr>
      <w:r>
        <w:t>3a.</w:t>
      </w:r>
      <w:r>
        <w:tab/>
        <w:t>If the NEF determines to invoke the TSCTSF, the NEF forwards received individual QoS parameters, QoS references and Requested Alternative QoS Parameter Set(s) in the Ntsctsf_QoSandTSCAssistance_Create request message to the TSCTSF.</w:t>
      </w:r>
    </w:p>
    <w:p w14:paraId="4F7BD59A" w14:textId="77777777" w:rsidR="00940AB2" w:rsidRDefault="00940AB2" w:rsidP="00940AB2">
      <w:pPr>
        <w:pStyle w:val="B1"/>
      </w:pPr>
      <w:r>
        <w:tab/>
        <w:t>If the AF is considered to be trusted by the operator, the AF uses the Ntsctsf_QoSandTSCAssistance_Create request message to interact directly with TSCTSF to request reserving resources for an AF session.</w:t>
      </w:r>
    </w:p>
    <w:p w14:paraId="5CBE65A3" w14:textId="77777777" w:rsidR="00940AB2" w:rsidRDefault="00940AB2" w:rsidP="00940AB2">
      <w:pPr>
        <w:pStyle w:val="B1"/>
      </w:pPr>
      <w:r>
        <w:tab/>
        <w:t>A TSCTSF address may be locally configured (a single TSCTSF per DNN/S-NSSAI) in the NEF, PCF and trusted AF. Alternatively, the NEF uses the AF Identifier to determine the DNN/S-NSSAI and uses the DNN/S-NSSAI to discover the TSCTSF from the NRF.</w:t>
      </w:r>
    </w:p>
    <w:p w14:paraId="0F4DFF40" w14:textId="77777777" w:rsidR="00940AB2" w:rsidRDefault="00940AB2" w:rsidP="00940AB2">
      <w:pPr>
        <w:pStyle w:val="B1"/>
      </w:pPr>
      <w:r>
        <w:t>3b.</w:t>
      </w:r>
      <w:r>
        <w:tab/>
        <w:t>The TSCTSF determines whether it has an AF-session with a PCF for the given UE address. In this case the TSCTSF interacts with the PCF by triggering a Npcf_PolicyAuthorization_Update request and provides UE address, AF Identifier, Flow description(s), the QoS Reference, Individual QoS Parameters and the Alternative Service Requirements. Any optionally received period of time or traffic volume is also included and mapped to sponsored data connectivity information (as defined in TS 23.203 [24]).</w:t>
      </w:r>
    </w:p>
    <w:p w14:paraId="3E45F658" w14:textId="77777777" w:rsidR="00940AB2" w:rsidRDefault="00940AB2" w:rsidP="00940AB2">
      <w:pPr>
        <w:pStyle w:val="B1"/>
      </w:pPr>
      <w:r>
        <w:tab/>
        <w:t>If the TSCTSF does not have an AF-session for a given UE address, the TSCTSF discovers the PCF and TSCTSF sends the Requested PDB, the TSC Assistance Container and other received individual QoS parameters and Requested Alternative QoS Parameter Set(s) to the PCF in Npcf_PolicyAuthorization_Create request message.</w:t>
      </w:r>
    </w:p>
    <w:p w14:paraId="1D085B5F" w14:textId="77777777" w:rsidR="00940AB2" w:rsidRDefault="00940AB2" w:rsidP="00940AB2">
      <w:pPr>
        <w:pStyle w:val="B1"/>
      </w:pPr>
      <w:r>
        <w:tab/>
        <w:t>If the TSCTSF receives a Requested 5GS Delay and if the TSCTSF does not have the 5GS Bridge information for the AF-session, the TSCTSF can subscribe for the 5GS Bridge information from the PCF by triggering a Npcf_PolicyAuthorization_Subscribe request. The TSCTSF calculates a Requested PDB by subtracting the UE-DS-TT Residence Time (either provided by the PCF or pre-configured at TSCTSF) from the Requested 5GS Delay. If the TSCTSF receives any of the following individual QoS parameters: flow direction, Burst Arrival Time, Periodicity, Time domain, Survival Time from the NEF, the TSCTSF determines the TSC Assistance Container and sends it together with the Requested PDB, the TSC Assistance Container and other received individual QoS parameters in the Npcf_PolicyAuthorization_Create/Update request to the PCF.</w:t>
      </w:r>
    </w:p>
    <w:p w14:paraId="64A61756" w14:textId="77777777" w:rsidR="00940AB2" w:rsidRDefault="00940AB2" w:rsidP="00940AB2">
      <w:pPr>
        <w:pStyle w:val="B1"/>
      </w:pPr>
      <w:r>
        <w:t>4.</w:t>
      </w:r>
      <w:r>
        <w:tab/>
        <w:t>For requests received from the NEF in step 3, the PCF determines whether the request is authorized and notifies the NEF if the request is not authorized.</w:t>
      </w:r>
    </w:p>
    <w:p w14:paraId="52DA378D" w14:textId="4B06119E" w:rsidR="00940AB2" w:rsidRPr="00140E21" w:rsidRDefault="00940AB2" w:rsidP="00940AB2">
      <w:pPr>
        <w:pStyle w:val="B1"/>
      </w:pPr>
      <w:r w:rsidRPr="00140E21">
        <w:tab/>
      </w:r>
      <w:r>
        <w:t xml:space="preserve">If the request is authorized, the </w:t>
      </w:r>
      <w:r w:rsidRPr="00140E21">
        <w:t>PCF derives the required QoS</w:t>
      </w:r>
      <w:r>
        <w:t xml:space="preserve"> parameters</w:t>
      </w:r>
      <w:r w:rsidRPr="00140E21">
        <w:t xml:space="preserve"> based on the information provided by the NEF and determines whether this QoS is allowed (according to the PCF configuration)</w:t>
      </w:r>
      <w:r>
        <w:t xml:space="preserve"> and </w:t>
      </w:r>
      <w:r w:rsidRPr="00140E21">
        <w:t>notifies the result to the NEF.</w:t>
      </w:r>
      <w:r>
        <w:t xml:space="preserve"> In addition, if the Alternative Service Requirements are provided, the PCF derives the Alternative QoS parameter set(s) from the one or more QoS reference parameters or the Requested Alternative QoS Parameter Set(s) contained in the Alternative Service Requirements in the same prioritized order (as defined in clause 6.1.3.22 of TS 23.503 [20]).</w:t>
      </w:r>
      <w:ins w:id="21" w:author="SAM2" w:date="2022-10-31T14:14:00Z">
        <w:r w:rsidR="007E7C03">
          <w:t xml:space="preserve"> </w:t>
        </w:r>
        <w:r w:rsidR="007E7C03">
          <w:rPr>
            <w:lang w:eastAsia="zh-CN"/>
          </w:rPr>
          <w:t>If more than one UE address is provided</w:t>
        </w:r>
      </w:ins>
      <w:ins w:id="22" w:author="SAM2" w:date="2022-10-31T14:15:00Z">
        <w:r w:rsidR="009F6064">
          <w:rPr>
            <w:lang w:eastAsia="zh-CN"/>
          </w:rPr>
          <w:t xml:space="preserve"> from the NEF</w:t>
        </w:r>
      </w:ins>
      <w:ins w:id="23" w:author="SAM2" w:date="2022-10-31T14:14:00Z">
        <w:r w:rsidR="007E7C03">
          <w:rPr>
            <w:lang w:eastAsia="zh-CN"/>
          </w:rPr>
          <w:t xml:space="preserve">, the PCF considers </w:t>
        </w:r>
        <w:r w:rsidR="007E7C03">
          <w:rPr>
            <w:lang w:eastAsia="zh-CN"/>
          </w:rPr>
          <w:lastRenderedPageBreak/>
          <w:t xml:space="preserve">the individual QoS parameters </w:t>
        </w:r>
      </w:ins>
      <w:ins w:id="24" w:author="SAM2" w:date="2022-10-31T14:15:00Z">
        <w:r w:rsidR="00371245">
          <w:rPr>
            <w:lang w:eastAsia="zh-CN"/>
          </w:rPr>
          <w:t xml:space="preserve">and/or Alternative Service Requirements </w:t>
        </w:r>
      </w:ins>
      <w:ins w:id="25" w:author="SAM2" w:date="2022-10-31T14:14:00Z">
        <w:r w:rsidR="007E7C03">
          <w:rPr>
            <w:lang w:eastAsia="zh-CN"/>
          </w:rPr>
          <w:t>provided by the NEF to be applicable for each of the UE.</w:t>
        </w:r>
      </w:ins>
    </w:p>
    <w:p w14:paraId="1891F8FD" w14:textId="77777777" w:rsidR="00940AB2" w:rsidRDefault="00940AB2" w:rsidP="00940AB2">
      <w:pPr>
        <w:pStyle w:val="B1"/>
        <w:rPr>
          <w:lang w:eastAsia="zh-CN"/>
        </w:rPr>
      </w:pPr>
      <w:r>
        <w:rPr>
          <w:lang w:eastAsia="zh-CN"/>
        </w:rPr>
        <w:tab/>
        <w:t>If the AF is considered to be trusted by the operator, the PCF sends the Npcf_PolicyAuthorization_Create response message directly to AF.</w:t>
      </w:r>
    </w:p>
    <w:p w14:paraId="3309B071" w14:textId="77777777" w:rsidR="00940AB2" w:rsidRDefault="00940AB2" w:rsidP="00940AB2">
      <w:pPr>
        <w:pStyle w:val="NO"/>
        <w:rPr>
          <w:lang w:eastAsia="zh-CN"/>
        </w:rPr>
      </w:pPr>
      <w:r>
        <w:rPr>
          <w:lang w:eastAsia="zh-CN"/>
        </w:rPr>
        <w:t>NOTE 1:</w:t>
      </w:r>
      <w:r>
        <w:rPr>
          <w:lang w:eastAsia="zh-CN"/>
        </w:rPr>
        <w:tab/>
        <w:t>The PCF derived Alternative QoS parameter set(s) for the PCC rule are subsequently used to establish Alternative QoS Profile(s). The Alternative QoS Profile parameters provided to the NG-RAN are specified in clause 5.7.1.2a of TS 23.501 [2].</w:t>
      </w:r>
    </w:p>
    <w:p w14:paraId="15C2B12D" w14:textId="77777777" w:rsidR="00940AB2" w:rsidRDefault="00940AB2" w:rsidP="00940AB2">
      <w:pPr>
        <w:pStyle w:val="B1"/>
        <w:rPr>
          <w:lang w:eastAsia="zh-CN"/>
        </w:rPr>
      </w:pPr>
      <w:r>
        <w:rPr>
          <w:lang w:eastAsia="zh-CN"/>
        </w:rPr>
        <w:tab/>
        <w:t>If the PCF determines that the SMF needs updated policy information, the PCF issues a Npcf_SMPolicyControl_UpdateNotify request with updated policy information about the PDU Session as described in the PCF initiated SM Policy Association Modification procedure in clause 4.16.5.2.</w:t>
      </w:r>
    </w:p>
    <w:p w14:paraId="6913C1D1" w14:textId="77777777" w:rsidR="00940AB2" w:rsidRDefault="00940AB2" w:rsidP="00940AB2">
      <w:pPr>
        <w:pStyle w:val="B1"/>
        <w:rPr>
          <w:lang w:eastAsia="zh-CN"/>
        </w:rPr>
      </w:pPr>
      <w:r>
        <w:rPr>
          <w:lang w:eastAsia="zh-CN"/>
        </w:rPr>
        <w:tab/>
        <w:t>If the AF is considered to be trusted by the operator, the PCF sends the Npcf_PolicyAuthorization_Update response message directly to AF.</w:t>
      </w:r>
    </w:p>
    <w:p w14:paraId="35FF7127" w14:textId="77777777" w:rsidR="00940AB2" w:rsidRDefault="00940AB2" w:rsidP="00940AB2">
      <w:pPr>
        <w:pStyle w:val="B1"/>
        <w:rPr>
          <w:lang w:eastAsia="zh-CN"/>
        </w:rPr>
      </w:pPr>
      <w:r>
        <w:rPr>
          <w:lang w:eastAsia="zh-CN"/>
        </w:rPr>
        <w:tab/>
        <w:t>If the request is not authorized, or the required QoS is not allowed, NEF responds to the AF in step 5 with a Result value indicating the failure cause.</w:t>
      </w:r>
    </w:p>
    <w:p w14:paraId="23A4B32C" w14:textId="77777777" w:rsidR="00940AB2" w:rsidRDefault="00940AB2" w:rsidP="00940AB2">
      <w:pPr>
        <w:pStyle w:val="B1"/>
        <w:rPr>
          <w:lang w:eastAsia="zh-CN"/>
        </w:rPr>
      </w:pPr>
      <w:r>
        <w:rPr>
          <w:lang w:eastAsia="zh-CN"/>
        </w:rPr>
        <w:t>4a.</w:t>
      </w:r>
      <w:r>
        <w:rPr>
          <w:lang w:eastAsia="zh-CN"/>
        </w:rPr>
        <w:tab/>
        <w:t>For requests received from the TSCTSF in step 3b, the PCF determines whether the request is authorized and notifies the TSCTSF if the request is not authorized.</w:t>
      </w:r>
    </w:p>
    <w:p w14:paraId="007A55D6" w14:textId="77777777" w:rsidR="00940AB2" w:rsidRDefault="00940AB2" w:rsidP="00940AB2">
      <w:pPr>
        <w:pStyle w:val="B1"/>
        <w:rPr>
          <w:lang w:eastAsia="zh-CN"/>
        </w:rPr>
      </w:pPr>
      <w:r>
        <w:rPr>
          <w:lang w:eastAsia="zh-CN"/>
        </w:rPr>
        <w:tab/>
        <w:t>If the request is authorized, the PCF derives the required QoS parameters based on the information provided by the TSCTSF and determines whether this QoS is allowed (according to the PCF configuration) and notifies the result to the TSCTSF. In addition, if the Alternative Service Requirements are provided, the PCF derives the Alternative QoS parameter set(s) from the one or more QoS reference parameters, or Requested Alternative QoS Parameter Set(s) (if provided) contained in the Alternative Service Requirements and Requested PDBs corresponding to the Requested Alternative QoS Parameter Set(s) in the same prioritized order (as defined in clause 6.1.3.22 of TS 23.503 [20]).</w:t>
      </w:r>
    </w:p>
    <w:p w14:paraId="703BA4B7" w14:textId="77777777" w:rsidR="00940AB2" w:rsidRDefault="00940AB2" w:rsidP="00940AB2">
      <w:pPr>
        <w:pStyle w:val="B1"/>
        <w:rPr>
          <w:lang w:eastAsia="zh-CN"/>
        </w:rPr>
      </w:pPr>
      <w:r>
        <w:rPr>
          <w:lang w:eastAsia="zh-CN"/>
        </w:rPr>
        <w:tab/>
        <w:t>If the PCF receives the individual QoS parameters instead of QoS Reference, the PCF sets the PDB and MDBV according to the received Requested PDB and Burst Size received from the TSCTSF. If the Requested PDB is not provided, the PCF determines the PDB that matches the QoS Reference. It also sets the GBR and MBR for the PCC rule according to requested values sent by the TSCTSF. The PCF may use the Requested Priority from the AF to determine Priority Level as defined in clause 5.7.3.3 of TS 23.501 [2]. TSCTSF specified Individual QoS Parameter values supersede default values for the 5QI.</w:t>
      </w:r>
    </w:p>
    <w:p w14:paraId="3B2B069B" w14:textId="77777777" w:rsidR="00940AB2" w:rsidRDefault="00940AB2" w:rsidP="00940AB2">
      <w:pPr>
        <w:pStyle w:val="B1"/>
        <w:rPr>
          <w:lang w:eastAsia="zh-CN"/>
        </w:rPr>
      </w:pPr>
      <w:r>
        <w:rPr>
          <w:lang w:eastAsia="zh-CN"/>
        </w:rPr>
        <w:tab/>
        <w:t>If the PCF determines that the SMF needs updated policy information, the PCF issues a Npcf_SMPolicyControl_UpdateNotify request with updated policy information about the PDU Session as described in the PCF initiated SM Policy Association Modification procedure in clause 4.16.5.2. If the PCF receives a subscription for the 5GS Bridge information from the TSCTSF, if the PCF does not have the 5GS Bridge information for the PDU Session, the PCF uses the PCF initiated SM Policy Association Modification procedure as described in clause 4.16.5.2 to subscribe for 5GS Bridge information event from the SMF. Once the PCF has the 5GS Bridge information, the PCF notifies the TSCTSF for the 5GS Bridge information (including the UE-DS-TT Residence Time).</w:t>
      </w:r>
    </w:p>
    <w:p w14:paraId="7CA92C91" w14:textId="77777777" w:rsidR="00940AB2" w:rsidRDefault="00940AB2" w:rsidP="00940AB2">
      <w:pPr>
        <w:pStyle w:val="B1"/>
        <w:rPr>
          <w:lang w:eastAsia="zh-CN"/>
        </w:rPr>
      </w:pPr>
      <w:r>
        <w:rPr>
          <w:lang w:eastAsia="zh-CN"/>
        </w:rPr>
        <w:tab/>
        <w:t>If the request is not authorized, or the required QoS is not allowed, TSCTSF responds to the NEF in step 4b with a Result value indicating the failure cause.</w:t>
      </w:r>
    </w:p>
    <w:p w14:paraId="011FA2BA" w14:textId="77777777" w:rsidR="00940AB2" w:rsidRDefault="00940AB2" w:rsidP="00940AB2">
      <w:pPr>
        <w:pStyle w:val="B1"/>
        <w:rPr>
          <w:lang w:eastAsia="zh-CN"/>
        </w:rPr>
      </w:pPr>
      <w:r>
        <w:rPr>
          <w:lang w:eastAsia="zh-CN"/>
        </w:rPr>
        <w:t>4b.</w:t>
      </w:r>
      <w:r>
        <w:rPr>
          <w:lang w:eastAsia="zh-CN"/>
        </w:rPr>
        <w:tab/>
        <w:t>The TSCTSF sends a Ntsctsf_QoSandTSCAssistance_Create response message (Transaction Reference ID, Result) to the NEF. Result indicates whether the request is granted or not.</w:t>
      </w:r>
    </w:p>
    <w:p w14:paraId="35B26A59" w14:textId="77777777" w:rsidR="00940AB2" w:rsidRDefault="00940AB2" w:rsidP="00940AB2">
      <w:pPr>
        <w:pStyle w:val="B1"/>
        <w:rPr>
          <w:lang w:eastAsia="zh-CN"/>
        </w:rPr>
      </w:pPr>
      <w:r>
        <w:rPr>
          <w:lang w:eastAsia="zh-CN"/>
        </w:rPr>
        <w:tab/>
        <w:t>If the AF is considered to be trusted by the operator, the TSCTSF sends the Ntsctsf_QoSandTSCAssistance_Create response message directly to AF.</w:t>
      </w:r>
    </w:p>
    <w:p w14:paraId="18A6BBB1" w14:textId="77777777" w:rsidR="00940AB2" w:rsidRPr="00140E21" w:rsidRDefault="00940AB2" w:rsidP="00940AB2">
      <w:pPr>
        <w:pStyle w:val="B1"/>
        <w:rPr>
          <w:lang w:eastAsia="zh-CN"/>
        </w:rPr>
      </w:pPr>
      <w:r w:rsidRPr="00140E21">
        <w:rPr>
          <w:lang w:eastAsia="zh-CN"/>
        </w:rPr>
        <w:t>5.</w:t>
      </w:r>
      <w:r w:rsidRPr="00140E21">
        <w:rPr>
          <w:lang w:eastAsia="zh-CN"/>
        </w:rPr>
        <w:tab/>
        <w:t>The NEF sends a Nnef_AFsessionWithQoS_Create response message (Transaction Reference ID, Result) to the AF. Result indicates whether the request is granted or not.</w:t>
      </w:r>
    </w:p>
    <w:p w14:paraId="4F7B2EB2" w14:textId="77777777" w:rsidR="00940AB2" w:rsidRDefault="00940AB2" w:rsidP="00940AB2">
      <w:pPr>
        <w:pStyle w:val="B1"/>
        <w:rPr>
          <w:lang w:eastAsia="zh-CN"/>
        </w:rPr>
      </w:pPr>
      <w:r>
        <w:rPr>
          <w:lang w:eastAsia="zh-CN"/>
        </w:rPr>
        <w:t>6.</w:t>
      </w:r>
      <w:r>
        <w:rPr>
          <w:lang w:eastAsia="zh-CN"/>
        </w:rPr>
        <w:tab/>
        <w:t>The NEF shall send a Npcf_PolicyAuthorization_Subscribe message to the PCF to subscribe to notifications of Resource allocation status and may subscribe to other events described in clause 6.1.3.18 of TS 23.503 [20].</w:t>
      </w:r>
    </w:p>
    <w:p w14:paraId="43BB41C0" w14:textId="77777777" w:rsidR="00940AB2" w:rsidRDefault="00940AB2" w:rsidP="00940AB2">
      <w:pPr>
        <w:pStyle w:val="B1"/>
        <w:rPr>
          <w:lang w:eastAsia="zh-CN"/>
        </w:rPr>
      </w:pPr>
      <w:r>
        <w:rPr>
          <w:lang w:eastAsia="zh-CN"/>
        </w:rPr>
        <w:t>6a.</w:t>
      </w:r>
      <w:r>
        <w:rPr>
          <w:lang w:eastAsia="zh-CN"/>
        </w:rPr>
        <w:tab/>
        <w:t>The TSCTSF shall send a Npcf_PolicyAuthorization_Subscribe message to the PCF to subscribe to notifications of Resource allocation status and may subscribe to other events described in clause 6.1.3.18 of TS 23.503 [20].</w:t>
      </w:r>
    </w:p>
    <w:p w14:paraId="01D6297D" w14:textId="77777777" w:rsidR="00940AB2" w:rsidRDefault="00940AB2" w:rsidP="00940AB2">
      <w:pPr>
        <w:pStyle w:val="B1"/>
        <w:rPr>
          <w:lang w:eastAsia="zh-CN"/>
        </w:rPr>
      </w:pPr>
      <w:r>
        <w:rPr>
          <w:lang w:eastAsia="zh-CN"/>
        </w:rPr>
        <w:lastRenderedPageBreak/>
        <w:t>7.</w:t>
      </w:r>
      <w:r>
        <w:rPr>
          <w:lang w:eastAsia="zh-CN"/>
        </w:rPr>
        <w:tab/>
        <w:t>When the event condition is met, e.g. that the establishment of the transmission resources corresponding to the QoS update succeeded or failed, the PCF sends Npcf_PolicyAuthorization_Notify message to the NEF notifying about the event.</w:t>
      </w:r>
    </w:p>
    <w:p w14:paraId="10023F82" w14:textId="77777777" w:rsidR="00940AB2" w:rsidRDefault="00940AB2" w:rsidP="00940AB2">
      <w:pPr>
        <w:pStyle w:val="B1"/>
        <w:rPr>
          <w:lang w:eastAsia="zh-CN"/>
        </w:rPr>
      </w:pPr>
      <w:r>
        <w:rPr>
          <w:lang w:eastAsia="zh-CN"/>
        </w:rPr>
        <w:tab/>
        <w:t>If the AF is considered to be trusted by the operator, the PCF sends the Npcf_PolicyAuthorization_Notify message directly to AF.</w:t>
      </w:r>
    </w:p>
    <w:p w14:paraId="414B2051" w14:textId="77777777" w:rsidR="00940AB2" w:rsidRDefault="00940AB2" w:rsidP="00940AB2">
      <w:pPr>
        <w:pStyle w:val="B1"/>
        <w:rPr>
          <w:lang w:eastAsia="zh-CN"/>
        </w:rPr>
      </w:pPr>
      <w:r>
        <w:rPr>
          <w:lang w:eastAsia="zh-CN"/>
        </w:rPr>
        <w:t>7a.</w:t>
      </w:r>
      <w:r>
        <w:rPr>
          <w:lang w:eastAsia="zh-CN"/>
        </w:rPr>
        <w:tab/>
        <w:t>When the event condition is met, e.g. that the establishment of the transmission resources corresponding to the QoS update succeeded or failed, the PCF sends Npcf_PolicyAuthorization_Notify message to the TSCTSF notifying about the event.</w:t>
      </w:r>
    </w:p>
    <w:p w14:paraId="7A2395D8" w14:textId="77777777" w:rsidR="00940AB2" w:rsidRDefault="00940AB2" w:rsidP="00940AB2">
      <w:pPr>
        <w:pStyle w:val="B1"/>
        <w:rPr>
          <w:lang w:eastAsia="zh-CN"/>
        </w:rPr>
      </w:pPr>
      <w:r>
        <w:rPr>
          <w:lang w:eastAsia="zh-CN"/>
        </w:rPr>
        <w:t>7b.</w:t>
      </w:r>
      <w:r>
        <w:rPr>
          <w:lang w:eastAsia="zh-CN"/>
        </w:rPr>
        <w:tab/>
        <w:t>The TSCTSF sends Ntsctsf_QoSandTSCAssistance_Notify message with the event reported by the PCF to the NEF.</w:t>
      </w:r>
    </w:p>
    <w:p w14:paraId="4238782E" w14:textId="77777777" w:rsidR="00940AB2" w:rsidRDefault="00940AB2" w:rsidP="00940AB2">
      <w:pPr>
        <w:pStyle w:val="B1"/>
        <w:rPr>
          <w:lang w:eastAsia="zh-CN"/>
        </w:rPr>
      </w:pPr>
      <w:r>
        <w:rPr>
          <w:lang w:eastAsia="zh-CN"/>
        </w:rPr>
        <w:tab/>
        <w:t>If the AF is considered to be trusted by the operator, the TSCTSF sends the Ntsctsf_QoSandTSCAssistance_Notify message directly to AF.</w:t>
      </w:r>
    </w:p>
    <w:p w14:paraId="0B67482B" w14:textId="77777777" w:rsidR="00940AB2" w:rsidRDefault="00940AB2" w:rsidP="00940AB2">
      <w:pPr>
        <w:pStyle w:val="B1"/>
        <w:rPr>
          <w:lang w:eastAsia="zh-CN"/>
        </w:rPr>
      </w:pPr>
      <w:r>
        <w:rPr>
          <w:lang w:eastAsia="zh-CN"/>
        </w:rPr>
        <w:t>8.</w:t>
      </w:r>
      <w:r>
        <w:rPr>
          <w:lang w:eastAsia="zh-CN"/>
        </w:rPr>
        <w:tab/>
        <w:t>The NEF sends Nnef_AFsessionWithQoS_Notify message with the event reported by the PCF to the AF.</w:t>
      </w:r>
    </w:p>
    <w:p w14:paraId="144849BA" w14:textId="77777777" w:rsidR="00940AB2" w:rsidRPr="00140E21" w:rsidRDefault="00940AB2" w:rsidP="00940AB2">
      <w:pPr>
        <w:rPr>
          <w:lang w:eastAsia="zh-CN"/>
        </w:rPr>
      </w:pPr>
      <w:r>
        <w:rPr>
          <w:lang w:eastAsia="zh-CN"/>
        </w:rPr>
        <w:t>The AF may send Nnef_AFsessionWithQoS_Revoke request to NEF in order to revoke the AF request. The NEF authorizes the revoke request and triggers the Ntsctsf_QoSandTSCAssistance_Delete/Unsubscribe and/or Npcf_PolicyAuthorization_Delete and the Npcf_PolicyAuthorization_Unsubscribe operations for the AF request.</w:t>
      </w:r>
    </w:p>
    <w:bookmarkEnd w:id="12"/>
    <w:bookmarkEnd w:id="13"/>
    <w:p w14:paraId="7C4DEC4C" w14:textId="737522CB" w:rsidR="00B8199E" w:rsidRDefault="00F51E07" w:rsidP="00971CCE">
      <w:pPr>
        <w:pStyle w:val="10"/>
      </w:pPr>
      <w:r>
        <w:t xml:space="preserve">* * * </w:t>
      </w:r>
      <w:r w:rsidR="006E39C1">
        <w:t>2</w:t>
      </w:r>
      <w:r w:rsidR="006E39C1" w:rsidRPr="006E39C1">
        <w:rPr>
          <w:vertAlign w:val="superscript"/>
        </w:rPr>
        <w:t>nd</w:t>
      </w:r>
      <w:r>
        <w:t xml:space="preserve"> Change * * * </w:t>
      </w:r>
      <w:r w:rsidR="00B8199E">
        <w:t xml:space="preserve"> </w:t>
      </w:r>
    </w:p>
    <w:p w14:paraId="6886F5D4" w14:textId="77777777" w:rsidR="008C50AD" w:rsidRPr="00140E21" w:rsidRDefault="008C50AD" w:rsidP="008C50AD">
      <w:pPr>
        <w:pStyle w:val="Heading5"/>
      </w:pPr>
      <w:bookmarkStart w:id="26" w:name="_Toc20204482"/>
      <w:bookmarkStart w:id="27" w:name="_Toc27895181"/>
      <w:bookmarkStart w:id="28" w:name="_Toc36192278"/>
      <w:bookmarkStart w:id="29" w:name="_Toc45193391"/>
      <w:bookmarkStart w:id="30" w:name="_Toc47593023"/>
      <w:bookmarkStart w:id="31" w:name="_Toc51835110"/>
      <w:bookmarkStart w:id="32" w:name="_Toc114668547"/>
      <w:bookmarkStart w:id="33" w:name="_Toc20204692"/>
      <w:bookmarkStart w:id="34" w:name="_Toc27895406"/>
      <w:bookmarkStart w:id="35" w:name="_Toc36192509"/>
      <w:bookmarkStart w:id="36" w:name="_Toc45193611"/>
      <w:bookmarkStart w:id="37" w:name="_Toc47593243"/>
      <w:bookmarkStart w:id="38" w:name="_Toc51835330"/>
      <w:bookmarkStart w:id="39" w:name="_Toc114668829"/>
      <w:r w:rsidRPr="00140E21">
        <w:rPr>
          <w:lang w:eastAsia="zh-CN"/>
        </w:rPr>
        <w:t>5.2.5.3.2</w:t>
      </w:r>
      <w:r w:rsidRPr="00140E21">
        <w:rPr>
          <w:lang w:eastAsia="zh-CN"/>
        </w:rPr>
        <w:tab/>
        <w:t>Npcf_PolicyAuthorization_Create</w:t>
      </w:r>
      <w:r w:rsidRPr="00140E21">
        <w:t xml:space="preserve"> service operation</w:t>
      </w:r>
      <w:bookmarkEnd w:id="26"/>
      <w:bookmarkEnd w:id="27"/>
      <w:bookmarkEnd w:id="28"/>
      <w:bookmarkEnd w:id="29"/>
      <w:bookmarkEnd w:id="30"/>
      <w:bookmarkEnd w:id="31"/>
      <w:bookmarkEnd w:id="32"/>
    </w:p>
    <w:p w14:paraId="1C91A21B" w14:textId="77777777" w:rsidR="008C50AD" w:rsidRPr="00140E21" w:rsidRDefault="008C50AD" w:rsidP="008C50AD">
      <w:pPr>
        <w:rPr>
          <w:lang w:eastAsia="zh-CN"/>
        </w:rPr>
      </w:pPr>
      <w:r w:rsidRPr="00140E21">
        <w:rPr>
          <w:b/>
        </w:rPr>
        <w:t>Service operation name:</w:t>
      </w:r>
      <w:r w:rsidRPr="00140E21">
        <w:t xml:space="preserve"> </w:t>
      </w:r>
      <w:r w:rsidRPr="00140E21">
        <w:rPr>
          <w:lang w:eastAsia="zh-CN"/>
        </w:rPr>
        <w:t>Npcf_PolicyAuthorization_Create</w:t>
      </w:r>
    </w:p>
    <w:p w14:paraId="1A04A25A" w14:textId="77777777" w:rsidR="008C50AD" w:rsidRPr="00140E21" w:rsidRDefault="008C50AD" w:rsidP="008C50AD">
      <w:pPr>
        <w:rPr>
          <w:b/>
          <w:lang w:eastAsia="zh-CN"/>
        </w:rPr>
      </w:pPr>
      <w:r w:rsidRPr="00140E21">
        <w:rPr>
          <w:b/>
        </w:rPr>
        <w:t>Description:</w:t>
      </w:r>
      <w:r w:rsidRPr="00140E21">
        <w:t xml:space="preserve"> </w:t>
      </w:r>
      <w:r w:rsidRPr="00140E21">
        <w:rPr>
          <w:lang w:eastAsia="zh-CN"/>
        </w:rPr>
        <w:t>Authorize the request</w:t>
      </w:r>
      <w:r>
        <w:rPr>
          <w:lang w:eastAsia="zh-CN"/>
        </w:rPr>
        <w:t xml:space="preserve"> and </w:t>
      </w:r>
      <w:r w:rsidRPr="00140E21">
        <w:rPr>
          <w:lang w:eastAsia="zh-CN"/>
        </w:rPr>
        <w:t>optionally determines and installs SM Policy Control Data according to the information provided by the NF Consumer</w:t>
      </w:r>
      <w:r>
        <w:rPr>
          <w:lang w:eastAsia="zh-CN"/>
        </w:rPr>
        <w:t xml:space="preserve"> or provides Port Management Information Container for ports on DS-TT or NW-TT, or User plane node Management Information Container</w:t>
      </w:r>
      <w:r w:rsidRPr="00140E21">
        <w:rPr>
          <w:lang w:eastAsia="zh-CN"/>
        </w:rPr>
        <w:t>.</w:t>
      </w:r>
    </w:p>
    <w:p w14:paraId="3ED5278B" w14:textId="02D05305" w:rsidR="008C50AD" w:rsidRPr="00140E21" w:rsidRDefault="008C50AD" w:rsidP="008C50AD">
      <w:r w:rsidRPr="00140E21">
        <w:rPr>
          <w:b/>
        </w:rPr>
        <w:t>Inputs, Required:</w:t>
      </w:r>
      <w:r w:rsidRPr="00140E21">
        <w:t xml:space="preserve"> UE (IP or MAC) address</w:t>
      </w:r>
      <w:ins w:id="40" w:author="SAM2" w:date="2022-10-31T13:11:00Z">
        <w:r w:rsidR="00071F65">
          <w:t xml:space="preserve"> or list of UE address</w:t>
        </w:r>
      </w:ins>
      <w:r w:rsidRPr="00140E21">
        <w:t xml:space="preserve">, </w:t>
      </w:r>
      <w:r w:rsidRPr="00140E21">
        <w:rPr>
          <w:lang w:eastAsia="zh-CN"/>
        </w:rPr>
        <w:t>identification of the application session context</w:t>
      </w:r>
      <w:r w:rsidRPr="00140E21">
        <w:t>.</w:t>
      </w:r>
    </w:p>
    <w:p w14:paraId="125AD8F7" w14:textId="77777777" w:rsidR="008C50AD" w:rsidRPr="00140E21" w:rsidRDefault="008C50AD" w:rsidP="008C50AD">
      <w:r w:rsidRPr="00140E21">
        <w:rPr>
          <w:b/>
        </w:rPr>
        <w:t>Inputs, Optional:</w:t>
      </w:r>
      <w:r w:rsidRPr="00140E21">
        <w:t xml:space="preserve"> </w:t>
      </w:r>
      <w:r>
        <w:t xml:space="preserve">GPSI or SUPI </w:t>
      </w:r>
      <w:r w:rsidRPr="00140E21">
        <w:t xml:space="preserve">if available, </w:t>
      </w:r>
      <w:r>
        <w:t xml:space="preserve">Internal Group Identifier, </w:t>
      </w:r>
      <w:r w:rsidRPr="00140E21">
        <w:t>DNN if available, S-NSSAI if available, Media type, Media format, bandwidth requirements, sponsored data connectivity</w:t>
      </w:r>
      <w:r>
        <w:t xml:space="preserve"> information</w:t>
      </w:r>
      <w:r w:rsidRPr="00140E21">
        <w:t xml:space="preserve"> if applicable, flow description, </w:t>
      </w:r>
      <w:r>
        <w:t xml:space="preserve">AF </w:t>
      </w:r>
      <w:r w:rsidRPr="00140E21">
        <w:t xml:space="preserve">Application </w:t>
      </w:r>
      <w:r>
        <w:t>I</w:t>
      </w:r>
      <w:r w:rsidRPr="00140E21">
        <w:t>dentifier, AF Communication Service Identifier, AF Record Identifier, Flow status, Priority indicator, emergency indicator,</w:t>
      </w:r>
      <w:r>
        <w:t xml:space="preserve"> ASP Identifier</w:t>
      </w:r>
      <w:r w:rsidRPr="00140E21">
        <w:t>, resource allocation outcome, AF Application Event Identifier, a list of DNAI(s) and corresponding routing profile ID(s) or N6 traffic routing information, AF Transaction Id, Early and/or late notifications about UP path management events, temporal validity condition</w:t>
      </w:r>
      <w:r>
        <w:t>,</w:t>
      </w:r>
      <w:r w:rsidRPr="00140E21">
        <w:t xml:space="preserve"> spatial validity condition</w:t>
      </w:r>
      <w:r>
        <w:t>, Information for EAS IP Replacement in 5GC, Indication for EAS Relocation, AF indication for simultaneous connectivity over source and target PSA at edge relocation</w:t>
      </w:r>
      <w:r w:rsidRPr="00140E21">
        <w:t xml:space="preserve"> as described in clause 5.6.7 in 23.501 [2], Background Data Transfer Reference ID, priority sharing indicator as described in clause 6.1.3.15 in TS</w:t>
      </w:r>
      <w:r>
        <w:t> </w:t>
      </w:r>
      <w:r w:rsidRPr="00140E21">
        <w:t>23.503</w:t>
      </w:r>
      <w:r>
        <w:t> </w:t>
      </w:r>
      <w:r w:rsidRPr="00140E21">
        <w:t>[20], pre-emption control information as described in clause 6.1.3.15 in TS</w:t>
      </w:r>
      <w:r>
        <w:t> </w:t>
      </w:r>
      <w:r w:rsidRPr="00140E21">
        <w:t>23.503</w:t>
      </w:r>
      <w:r>
        <w:t> </w:t>
      </w:r>
      <w:r w:rsidRPr="00140E21">
        <w:t>[20]</w:t>
      </w:r>
      <w:r>
        <w:t>, Port Management Information Container and related port number, User plane node Management Information Container, TSN AF parameters provided by the TSN AF to the PCF as described in clause 6.1.3.23 of TS 23.503 [20], Requested Alternative QoS Parameter Set(s), QoS parameter(s) to be measured, Reporting frequency, Target of reporting and optional an indication of local event notification as described in clause 6.1.3.21 of TS 23.503 [20], individual QoS parameters as described in clause 6.1.3.22 of TS 23.503 [20], Alternative Service Requirements (containing one or more QoS reference parameters in a prioritized order), MPS for Data Transport Service indicator as described in clause 6.1.3.11 of TS 23.503 [20]</w:t>
      </w:r>
      <w:r w:rsidRPr="00140E21">
        <w:t>.</w:t>
      </w:r>
    </w:p>
    <w:p w14:paraId="42422A90" w14:textId="77777777" w:rsidR="008C50AD" w:rsidRPr="00550F40" w:rsidRDefault="008C50AD" w:rsidP="008C50AD">
      <w:pPr>
        <w:pStyle w:val="NO"/>
      </w:pPr>
      <w:r>
        <w:t>NOTE:</w:t>
      </w:r>
      <w:r>
        <w:tab/>
        <w:t>When only one DNAI and corresponding routing profile ID(s) and the Indication for EAS Relocation are available, the presented DNAI is the target DNAI as defined in clause 6.3.7 of TS 23.548 [74].</w:t>
      </w:r>
    </w:p>
    <w:p w14:paraId="7F679DF1" w14:textId="77777777" w:rsidR="008C50AD" w:rsidRPr="00140E21" w:rsidRDefault="008C50AD" w:rsidP="008C50AD">
      <w:pPr>
        <w:rPr>
          <w:lang w:eastAsia="zh-CN"/>
        </w:rPr>
      </w:pPr>
      <w:r w:rsidRPr="00140E21">
        <w:rPr>
          <w:b/>
        </w:rPr>
        <w:t>Outputs, Required:</w:t>
      </w:r>
      <w:r w:rsidRPr="00140E21">
        <w:rPr>
          <w:b/>
          <w:lang w:eastAsia="zh-CN"/>
        </w:rPr>
        <w:t xml:space="preserve"> </w:t>
      </w:r>
      <w:r w:rsidRPr="00140E21">
        <w:rPr>
          <w:lang w:eastAsia="zh-CN"/>
        </w:rPr>
        <w:t>Success or Failure (reason for failure, e.g. as defined in</w:t>
      </w:r>
      <w:r w:rsidRPr="00AC1119">
        <w:rPr>
          <w:lang w:eastAsia="zh-CN"/>
        </w:rPr>
        <w:t xml:space="preserve"> </w:t>
      </w:r>
      <w:r w:rsidRPr="00140E21">
        <w:rPr>
          <w:lang w:eastAsia="zh-CN"/>
        </w:rPr>
        <w:t>clause</w:t>
      </w:r>
      <w:r>
        <w:rPr>
          <w:lang w:eastAsia="zh-CN"/>
        </w:rPr>
        <w:t xml:space="preserve">s </w:t>
      </w:r>
      <w:r w:rsidRPr="00140E21">
        <w:rPr>
          <w:lang w:eastAsia="zh-CN"/>
        </w:rPr>
        <w:t>6.1.3.16</w:t>
      </w:r>
      <w:r>
        <w:rPr>
          <w:lang w:eastAsia="zh-CN"/>
        </w:rPr>
        <w:t xml:space="preserve"> and</w:t>
      </w:r>
      <w:r w:rsidRPr="00140E21">
        <w:rPr>
          <w:lang w:eastAsia="zh-CN"/>
        </w:rPr>
        <w:t xml:space="preserve"> clause 6.1.3.10 </w:t>
      </w:r>
      <w:r>
        <w:rPr>
          <w:lang w:eastAsia="zh-CN"/>
        </w:rPr>
        <w:t xml:space="preserve">of </w:t>
      </w:r>
      <w:r w:rsidRPr="00140E21">
        <w:rPr>
          <w:lang w:eastAsia="zh-CN"/>
        </w:rPr>
        <w:t>TS</w:t>
      </w:r>
      <w:r>
        <w:rPr>
          <w:lang w:eastAsia="zh-CN"/>
        </w:rPr>
        <w:t> </w:t>
      </w:r>
      <w:r w:rsidRPr="00140E21">
        <w:rPr>
          <w:lang w:eastAsia="zh-CN"/>
        </w:rPr>
        <w:t>23.503</w:t>
      </w:r>
      <w:r>
        <w:rPr>
          <w:lang w:eastAsia="zh-CN"/>
        </w:rPr>
        <w:t> </w:t>
      </w:r>
      <w:r w:rsidRPr="00140E21">
        <w:rPr>
          <w:lang w:eastAsia="zh-CN"/>
        </w:rPr>
        <w:t>[20]).</w:t>
      </w:r>
    </w:p>
    <w:p w14:paraId="45231944" w14:textId="77777777" w:rsidR="008C50AD" w:rsidRPr="00140E21" w:rsidRDefault="008C50AD" w:rsidP="008C50AD">
      <w:pPr>
        <w:rPr>
          <w:i/>
        </w:rPr>
      </w:pPr>
      <w:r w:rsidRPr="00140E21">
        <w:rPr>
          <w:b/>
        </w:rPr>
        <w:t>Outputs, Optional:</w:t>
      </w:r>
      <w:r w:rsidRPr="00140E21">
        <w:t xml:space="preserve"> The service information that can be accepted by the PCF.</w:t>
      </w:r>
    </w:p>
    <w:p w14:paraId="3789E2F6" w14:textId="5981996F" w:rsidR="008C50AD" w:rsidRDefault="008C50AD" w:rsidP="008C50AD">
      <w:pPr>
        <w:pStyle w:val="10"/>
      </w:pPr>
      <w:r>
        <w:t>* * * 3</w:t>
      </w:r>
      <w:r w:rsidRPr="008C50AD">
        <w:rPr>
          <w:vertAlign w:val="superscript"/>
        </w:rPr>
        <w:t>rd</w:t>
      </w:r>
      <w:r>
        <w:t xml:space="preserve"> Change * * *  </w:t>
      </w:r>
    </w:p>
    <w:p w14:paraId="76072CCD" w14:textId="77777777" w:rsidR="001C6ECC" w:rsidRPr="001C6ECC" w:rsidRDefault="001C6ECC" w:rsidP="001C6ECC">
      <w:pPr>
        <w:keepNext/>
        <w:keepLines/>
        <w:spacing w:before="120"/>
        <w:ind w:left="1418" w:hanging="1418"/>
        <w:outlineLvl w:val="3"/>
        <w:rPr>
          <w:rFonts w:ascii="Arial" w:eastAsia="Times New Roman" w:hAnsi="Arial"/>
          <w:sz w:val="24"/>
        </w:rPr>
      </w:pPr>
      <w:bookmarkStart w:id="41" w:name="_Toc20204554"/>
      <w:bookmarkStart w:id="42" w:name="_Toc27895253"/>
      <w:bookmarkStart w:id="43" w:name="_Toc36192350"/>
      <w:bookmarkStart w:id="44" w:name="_Toc45193463"/>
      <w:bookmarkStart w:id="45" w:name="_Toc47593095"/>
      <w:bookmarkStart w:id="46" w:name="_Toc51835182"/>
      <w:bookmarkStart w:id="47" w:name="_Toc114668627"/>
      <w:bookmarkStart w:id="48" w:name="_Toc20204556"/>
      <w:bookmarkStart w:id="49" w:name="_Toc27895255"/>
      <w:bookmarkStart w:id="50" w:name="_Toc36192352"/>
      <w:bookmarkStart w:id="51" w:name="_Toc45193465"/>
      <w:bookmarkStart w:id="52" w:name="_Toc47593097"/>
      <w:bookmarkStart w:id="53" w:name="_Toc51835184"/>
      <w:bookmarkStart w:id="54" w:name="_Toc114668629"/>
      <w:r w:rsidRPr="001C6ECC">
        <w:rPr>
          <w:rFonts w:ascii="Arial" w:eastAsia="Times New Roman" w:hAnsi="Arial"/>
          <w:sz w:val="24"/>
        </w:rPr>
        <w:lastRenderedPageBreak/>
        <w:t>5.2.6.9</w:t>
      </w:r>
      <w:r w:rsidRPr="001C6ECC">
        <w:rPr>
          <w:rFonts w:ascii="Arial" w:eastAsia="Times New Roman" w:hAnsi="Arial"/>
          <w:sz w:val="24"/>
        </w:rPr>
        <w:tab/>
        <w:t>Nnef_AFsessionWithQoS service</w:t>
      </w:r>
      <w:bookmarkEnd w:id="41"/>
      <w:bookmarkEnd w:id="42"/>
      <w:bookmarkEnd w:id="43"/>
      <w:bookmarkEnd w:id="44"/>
      <w:bookmarkEnd w:id="45"/>
      <w:bookmarkEnd w:id="46"/>
      <w:bookmarkEnd w:id="47"/>
    </w:p>
    <w:p w14:paraId="0C4EB640" w14:textId="77777777" w:rsidR="001C6ECC" w:rsidRPr="001C6ECC" w:rsidRDefault="001C6ECC" w:rsidP="001C6ECC">
      <w:pPr>
        <w:keepNext/>
        <w:keepLines/>
        <w:spacing w:before="120"/>
        <w:ind w:left="1701" w:hanging="1701"/>
        <w:outlineLvl w:val="4"/>
        <w:rPr>
          <w:rFonts w:ascii="Arial" w:eastAsia="Times New Roman" w:hAnsi="Arial"/>
          <w:sz w:val="22"/>
        </w:rPr>
      </w:pPr>
      <w:bookmarkStart w:id="55" w:name="_Toc20204555"/>
      <w:bookmarkStart w:id="56" w:name="_Toc27895254"/>
      <w:bookmarkStart w:id="57" w:name="_Toc36192351"/>
      <w:bookmarkStart w:id="58" w:name="_Toc45193464"/>
      <w:bookmarkStart w:id="59" w:name="_Toc47593096"/>
      <w:bookmarkStart w:id="60" w:name="_Toc51835183"/>
      <w:bookmarkStart w:id="61" w:name="_Toc114668628"/>
      <w:r w:rsidRPr="001C6ECC">
        <w:rPr>
          <w:rFonts w:ascii="Arial" w:eastAsia="Times New Roman" w:hAnsi="Arial"/>
          <w:sz w:val="22"/>
        </w:rPr>
        <w:t>5.2.6.9.1</w:t>
      </w:r>
      <w:r w:rsidRPr="001C6ECC">
        <w:rPr>
          <w:rFonts w:ascii="Arial" w:eastAsia="Times New Roman" w:hAnsi="Arial"/>
          <w:sz w:val="22"/>
        </w:rPr>
        <w:tab/>
        <w:t>General</w:t>
      </w:r>
      <w:bookmarkEnd w:id="55"/>
      <w:bookmarkEnd w:id="56"/>
      <w:bookmarkEnd w:id="57"/>
      <w:bookmarkEnd w:id="58"/>
      <w:bookmarkEnd w:id="59"/>
      <w:bookmarkEnd w:id="60"/>
      <w:bookmarkEnd w:id="61"/>
    </w:p>
    <w:p w14:paraId="42B27FCE" w14:textId="77777777" w:rsidR="001C6ECC" w:rsidRPr="001C6ECC" w:rsidRDefault="001C6ECC" w:rsidP="001C6ECC">
      <w:pPr>
        <w:rPr>
          <w:rFonts w:eastAsia="Times New Roman"/>
        </w:rPr>
      </w:pPr>
      <w:r w:rsidRPr="001C6ECC">
        <w:rPr>
          <w:rFonts w:eastAsia="Times New Roman"/>
        </w:rPr>
        <w:t>See clause 4.15.6.6.</w:t>
      </w:r>
    </w:p>
    <w:p w14:paraId="54DDD169" w14:textId="5E5E69D4" w:rsidR="001C6ECC" w:rsidRPr="001C6ECC" w:rsidRDefault="001C6ECC" w:rsidP="001C6ECC">
      <w:pPr>
        <w:rPr>
          <w:rFonts w:eastAsia="Times New Roman"/>
        </w:rPr>
      </w:pPr>
      <w:r w:rsidRPr="001C6ECC">
        <w:rPr>
          <w:rFonts w:eastAsia="Times New Roman"/>
        </w:rPr>
        <w:t>This service is also used to support subscription and notification of QoS Monitoring for URLLC</w:t>
      </w:r>
      <w:ins w:id="62" w:author="Samsung" w:date="2022-10-31T18:08:00Z">
        <w:r>
          <w:rPr>
            <w:rFonts w:eastAsia="Times New Roman"/>
          </w:rPr>
          <w:t xml:space="preserve"> </w:t>
        </w:r>
      </w:ins>
      <w:ins w:id="63" w:author="Samsung" w:date="2022-10-31T18:09:00Z">
        <w:r w:rsidRPr="001C6ECC">
          <w:rPr>
            <w:rFonts w:eastAsia="Times New Roman"/>
          </w:rPr>
          <w:t>or AI</w:t>
        </w:r>
      </w:ins>
      <w:ins w:id="64" w:author="Samsung_v3" w:date="2022-11-03T19:04:00Z">
        <w:r w:rsidR="00B82646">
          <w:rPr>
            <w:rFonts w:eastAsia="Times New Roman"/>
          </w:rPr>
          <w:t>/</w:t>
        </w:r>
      </w:ins>
      <w:ins w:id="65" w:author="Samsung" w:date="2022-10-31T18:09:00Z">
        <w:r w:rsidRPr="001C6ECC">
          <w:rPr>
            <w:rFonts w:eastAsia="Times New Roman"/>
          </w:rPr>
          <w:t>ML-based services</w:t>
        </w:r>
      </w:ins>
      <w:r w:rsidRPr="001C6ECC">
        <w:rPr>
          <w:rFonts w:eastAsia="Times New Roman"/>
        </w:rPr>
        <w:t>, as described in clause 5.33.3.2 of TS 23.501 [2].</w:t>
      </w:r>
    </w:p>
    <w:p w14:paraId="6830962C" w14:textId="67FA40C7" w:rsidR="00384B7F" w:rsidRPr="00140E21" w:rsidRDefault="00384B7F" w:rsidP="00384B7F">
      <w:pPr>
        <w:pStyle w:val="Heading5"/>
      </w:pPr>
      <w:r w:rsidRPr="00140E21">
        <w:t>5.2.6.9.2</w:t>
      </w:r>
      <w:r w:rsidRPr="00140E21">
        <w:tab/>
        <w:t>Nnef_AFsessionWithQoS_Create service operation</w:t>
      </w:r>
      <w:bookmarkEnd w:id="48"/>
      <w:bookmarkEnd w:id="49"/>
      <w:bookmarkEnd w:id="50"/>
      <w:bookmarkEnd w:id="51"/>
      <w:bookmarkEnd w:id="52"/>
      <w:bookmarkEnd w:id="53"/>
      <w:bookmarkEnd w:id="54"/>
    </w:p>
    <w:p w14:paraId="2AFE11D8" w14:textId="77777777" w:rsidR="00384B7F" w:rsidRPr="00140E21" w:rsidRDefault="00384B7F" w:rsidP="00384B7F">
      <w:r w:rsidRPr="00140E21">
        <w:rPr>
          <w:b/>
        </w:rPr>
        <w:t>Service operation name:</w:t>
      </w:r>
      <w:r w:rsidRPr="00140E21">
        <w:t xml:space="preserve"> Nnef_AFsessionWithQoS Create</w:t>
      </w:r>
    </w:p>
    <w:p w14:paraId="6FFF489C" w14:textId="77777777" w:rsidR="00384B7F" w:rsidRPr="00140E21" w:rsidRDefault="00384B7F" w:rsidP="00384B7F">
      <w:r w:rsidRPr="00140E21">
        <w:rPr>
          <w:b/>
        </w:rPr>
        <w:t>Description:</w:t>
      </w:r>
      <w:r w:rsidRPr="00140E21">
        <w:t xml:space="preserve"> The consumer requests the network to provide a specific QoS for an A</w:t>
      </w:r>
      <w:r>
        <w:t>F</w:t>
      </w:r>
      <w:r w:rsidRPr="00140E21">
        <w:t xml:space="preserve"> session.</w:t>
      </w:r>
    </w:p>
    <w:p w14:paraId="2F916AE7" w14:textId="3C2CB4DB" w:rsidR="00384B7F" w:rsidRPr="00140E21" w:rsidRDefault="00384B7F" w:rsidP="00384B7F">
      <w:r>
        <w:rPr>
          <w:b/>
        </w:rPr>
        <w:t>Inputs, Required</w:t>
      </w:r>
      <w:r w:rsidRPr="00140E21">
        <w:rPr>
          <w:b/>
        </w:rPr>
        <w:t>:</w:t>
      </w:r>
      <w:r w:rsidRPr="00140E21">
        <w:t xml:space="preserve"> AF Identifier, UE address</w:t>
      </w:r>
      <w:r>
        <w:t xml:space="preserve"> (i.e. IP address or MAC address)</w:t>
      </w:r>
      <w:ins w:id="66" w:author="SAM2" w:date="2022-10-31T13:12:00Z">
        <w:r w:rsidR="00071F65">
          <w:t xml:space="preserve"> or list of UE address</w:t>
        </w:r>
      </w:ins>
      <w:r w:rsidRPr="00140E21">
        <w:t>,</w:t>
      </w:r>
      <w:r>
        <w:t xml:space="preserve"> Flow description(s) or External Application Identifier</w:t>
      </w:r>
      <w:r w:rsidRPr="00140E21">
        <w:t>, QoS Reference.</w:t>
      </w:r>
    </w:p>
    <w:p w14:paraId="78BEFED9" w14:textId="77777777" w:rsidR="00384B7F" w:rsidRPr="00140E21" w:rsidRDefault="00384B7F" w:rsidP="00384B7F">
      <w:r>
        <w:rPr>
          <w:b/>
        </w:rPr>
        <w:t>Inputs, Optional</w:t>
      </w:r>
      <w:r w:rsidRPr="00140E21">
        <w:rPr>
          <w:b/>
        </w:rPr>
        <w:t>:</w:t>
      </w:r>
      <w:r w:rsidRPr="00140E21">
        <w:t xml:space="preserve"> time period, traffic volume</w:t>
      </w:r>
      <w:r>
        <w:t>, Alternative Service Requirements (containing one or more QoS reference parameters in a prioritized order), QoS parameter(s) to be measured, Reporting frequency, Target of reporting and optional an indication of local event notification as described in clause 6.1.3.21 of TS 23.503 [20], individual QoS parameters as described in clause 6.1.3.22 of TS 23.503 [20], DNN if available, S-NSSAI if available, Alternative QoS Related parameter sets</w:t>
      </w:r>
      <w:r w:rsidRPr="00140E21">
        <w:t>.</w:t>
      </w:r>
    </w:p>
    <w:p w14:paraId="5243D05A" w14:textId="77777777" w:rsidR="00384B7F" w:rsidRPr="00140E21" w:rsidRDefault="00384B7F" w:rsidP="00384B7F">
      <w:r>
        <w:rPr>
          <w:b/>
        </w:rPr>
        <w:t>Outputs, Required</w:t>
      </w:r>
      <w:r w:rsidRPr="00140E21">
        <w:rPr>
          <w:b/>
        </w:rPr>
        <w:t>:</w:t>
      </w:r>
      <w:r w:rsidRPr="00140E21">
        <w:t xml:space="preserve"> Transaction Reference ID, result.</w:t>
      </w:r>
    </w:p>
    <w:p w14:paraId="0E9D00EA" w14:textId="46CD71EB" w:rsidR="00384B7F" w:rsidRDefault="00384B7F" w:rsidP="00384B7F">
      <w:r w:rsidRPr="00140E21">
        <w:rPr>
          <w:b/>
        </w:rPr>
        <w:t>Output (optional):</w:t>
      </w:r>
      <w:r w:rsidRPr="00140E21">
        <w:t xml:space="preserve"> None.</w:t>
      </w:r>
    </w:p>
    <w:p w14:paraId="2B7089F0" w14:textId="77777777" w:rsidR="001C6ECC" w:rsidRPr="001C6ECC" w:rsidRDefault="001C6ECC" w:rsidP="001C6ECC">
      <w:pPr>
        <w:keepNext/>
        <w:keepLines/>
        <w:spacing w:before="120"/>
        <w:ind w:left="1701" w:hanging="1701"/>
        <w:outlineLvl w:val="4"/>
        <w:rPr>
          <w:rFonts w:ascii="Arial" w:eastAsia="Times New Roman" w:hAnsi="Arial"/>
          <w:sz w:val="22"/>
        </w:rPr>
      </w:pPr>
      <w:bookmarkStart w:id="67" w:name="_Toc20204557"/>
      <w:bookmarkStart w:id="68" w:name="_Toc27895256"/>
      <w:bookmarkStart w:id="69" w:name="_Toc36192353"/>
      <w:bookmarkStart w:id="70" w:name="_Toc45193466"/>
      <w:bookmarkStart w:id="71" w:name="_Toc47593098"/>
      <w:bookmarkStart w:id="72" w:name="_Toc51835185"/>
      <w:bookmarkStart w:id="73" w:name="_Toc114668630"/>
      <w:r w:rsidRPr="001C6ECC">
        <w:rPr>
          <w:rFonts w:ascii="Arial" w:eastAsia="Times New Roman" w:hAnsi="Arial"/>
          <w:sz w:val="22"/>
        </w:rPr>
        <w:t>5.2.6.9.3</w:t>
      </w:r>
      <w:r w:rsidRPr="001C6ECC">
        <w:rPr>
          <w:rFonts w:ascii="Arial" w:eastAsia="Times New Roman" w:hAnsi="Arial"/>
          <w:sz w:val="22"/>
        </w:rPr>
        <w:tab/>
        <w:t>Nnef_AFsessionWithQoS_Notify service operation</w:t>
      </w:r>
      <w:bookmarkEnd w:id="67"/>
      <w:bookmarkEnd w:id="68"/>
      <w:bookmarkEnd w:id="69"/>
      <w:bookmarkEnd w:id="70"/>
      <w:bookmarkEnd w:id="71"/>
      <w:bookmarkEnd w:id="72"/>
      <w:bookmarkEnd w:id="73"/>
    </w:p>
    <w:p w14:paraId="176885EB" w14:textId="77777777" w:rsidR="001C6ECC" w:rsidRPr="001C6ECC" w:rsidRDefault="001C6ECC" w:rsidP="001C6ECC">
      <w:pPr>
        <w:rPr>
          <w:rFonts w:eastAsia="Times New Roman"/>
        </w:rPr>
      </w:pPr>
      <w:r w:rsidRPr="001C6ECC">
        <w:rPr>
          <w:rFonts w:eastAsia="Times New Roman"/>
          <w:b/>
        </w:rPr>
        <w:t>Service operation name:</w:t>
      </w:r>
      <w:r w:rsidRPr="001C6ECC">
        <w:rPr>
          <w:rFonts w:eastAsia="Times New Roman"/>
        </w:rPr>
        <w:t xml:space="preserve"> Nnef_AFsessionWithQoS Notify</w:t>
      </w:r>
    </w:p>
    <w:p w14:paraId="1FE65806" w14:textId="77777777" w:rsidR="001C6ECC" w:rsidRPr="001C6ECC" w:rsidRDefault="001C6ECC" w:rsidP="001C6ECC">
      <w:pPr>
        <w:rPr>
          <w:rFonts w:eastAsia="Times New Roman"/>
        </w:rPr>
      </w:pPr>
      <w:r w:rsidRPr="001C6ECC">
        <w:rPr>
          <w:rFonts w:eastAsia="Times New Roman"/>
          <w:b/>
        </w:rPr>
        <w:t>Description:</w:t>
      </w:r>
      <w:r w:rsidRPr="001C6ECC">
        <w:rPr>
          <w:rFonts w:eastAsia="Times New Roman"/>
        </w:rPr>
        <w:t xml:space="preserve"> NEF reports the QoS Flow level event(s) to the consumer.</w:t>
      </w:r>
    </w:p>
    <w:p w14:paraId="62CB94E0" w14:textId="77777777" w:rsidR="001C6ECC" w:rsidRPr="001C6ECC" w:rsidRDefault="001C6ECC" w:rsidP="001C6ECC">
      <w:pPr>
        <w:rPr>
          <w:rFonts w:eastAsia="Times New Roman"/>
        </w:rPr>
      </w:pPr>
      <w:r w:rsidRPr="001C6ECC">
        <w:rPr>
          <w:rFonts w:eastAsia="Times New Roman"/>
          <w:b/>
        </w:rPr>
        <w:t>Inputs, Required:</w:t>
      </w:r>
      <w:r w:rsidRPr="001C6ECC">
        <w:rPr>
          <w:rFonts w:eastAsia="Times New Roman"/>
        </w:rPr>
        <w:t xml:space="preserve"> Reports of the events as defined in clause 6.1.3.18 of TS 23.503 [20].</w:t>
      </w:r>
    </w:p>
    <w:p w14:paraId="371B4625" w14:textId="670ED84F" w:rsidR="001C6ECC" w:rsidRPr="001C6ECC" w:rsidRDefault="001C6ECC" w:rsidP="001C6ECC">
      <w:pPr>
        <w:rPr>
          <w:rFonts w:eastAsia="Times New Roman"/>
        </w:rPr>
      </w:pPr>
      <w:r w:rsidRPr="001C6ECC">
        <w:rPr>
          <w:rFonts w:eastAsia="Times New Roman"/>
          <w:b/>
        </w:rPr>
        <w:t>Inputs, Optional:</w:t>
      </w:r>
      <w:r w:rsidRPr="001C6ECC">
        <w:rPr>
          <w:rFonts w:eastAsia="Times New Roman"/>
        </w:rPr>
        <w:t xml:space="preserve"> When the event report is for QoS Monitoring for URLLC</w:t>
      </w:r>
      <w:ins w:id="74" w:author="Samsung" w:date="2022-10-31T18:10:00Z">
        <w:r w:rsidR="00F77A30">
          <w:rPr>
            <w:rFonts w:eastAsia="Times New Roman"/>
          </w:rPr>
          <w:t xml:space="preserve"> </w:t>
        </w:r>
        <w:r w:rsidR="00F77A30" w:rsidRPr="001C6ECC">
          <w:rPr>
            <w:rFonts w:eastAsia="Times New Roman"/>
          </w:rPr>
          <w:t>or AI</w:t>
        </w:r>
      </w:ins>
      <w:ins w:id="75" w:author="Samsung_v3" w:date="2022-11-03T19:04:00Z">
        <w:r w:rsidR="00B82646">
          <w:rPr>
            <w:rFonts w:eastAsia="Times New Roman"/>
          </w:rPr>
          <w:t>/</w:t>
        </w:r>
      </w:ins>
      <w:ins w:id="76" w:author="Samsung" w:date="2022-10-31T18:10:00Z">
        <w:r w:rsidR="00F77A30" w:rsidRPr="001C6ECC">
          <w:rPr>
            <w:rFonts w:eastAsia="Times New Roman"/>
          </w:rPr>
          <w:t>ML-based services</w:t>
        </w:r>
      </w:ins>
      <w:r w:rsidRPr="001C6ECC">
        <w:rPr>
          <w:rFonts w:eastAsia="Times New Roman"/>
        </w:rPr>
        <w:t>, includes Packet delay for UL, DL, or round trip of the single UP path or two UP paths in the case of redundant transmission, as defined in clause 5.33.3.2 of TS 23.501 [2].</w:t>
      </w:r>
    </w:p>
    <w:p w14:paraId="2C5EBB15" w14:textId="77777777" w:rsidR="001C6ECC" w:rsidRPr="001C6ECC" w:rsidRDefault="001C6ECC" w:rsidP="001C6ECC">
      <w:pPr>
        <w:rPr>
          <w:rFonts w:eastAsia="Times New Roman"/>
        </w:rPr>
      </w:pPr>
      <w:r w:rsidRPr="001C6ECC">
        <w:rPr>
          <w:rFonts w:eastAsia="Times New Roman"/>
          <w:b/>
        </w:rPr>
        <w:t>Outputs, Required:</w:t>
      </w:r>
      <w:r w:rsidRPr="001C6ECC">
        <w:rPr>
          <w:rFonts w:eastAsia="Times New Roman"/>
        </w:rPr>
        <w:t xml:space="preserve"> None.</w:t>
      </w:r>
    </w:p>
    <w:p w14:paraId="493BCC9A" w14:textId="77777777" w:rsidR="001C6ECC" w:rsidRPr="001C6ECC" w:rsidRDefault="001C6ECC" w:rsidP="001C6ECC">
      <w:pPr>
        <w:rPr>
          <w:rFonts w:eastAsia="Times New Roman"/>
        </w:rPr>
      </w:pPr>
      <w:r w:rsidRPr="001C6ECC">
        <w:rPr>
          <w:rFonts w:eastAsia="Times New Roman"/>
          <w:b/>
        </w:rPr>
        <w:t>Output (optional):</w:t>
      </w:r>
      <w:r w:rsidRPr="001C6ECC">
        <w:rPr>
          <w:rFonts w:eastAsia="Times New Roman"/>
        </w:rPr>
        <w:t xml:space="preserve"> None.</w:t>
      </w:r>
    </w:p>
    <w:p w14:paraId="52981AFD" w14:textId="77777777" w:rsidR="001C6ECC" w:rsidRPr="00140E21" w:rsidRDefault="001C6ECC" w:rsidP="00384B7F"/>
    <w:p w14:paraId="1F764E10" w14:textId="2816BCC3" w:rsidR="001D2A7A" w:rsidRDefault="001D2A7A" w:rsidP="001D2A7A">
      <w:pPr>
        <w:pStyle w:val="10"/>
      </w:pPr>
      <w:r>
        <w:t xml:space="preserve">* * * </w:t>
      </w:r>
      <w:r w:rsidR="00E51562">
        <w:t>4</w:t>
      </w:r>
      <w:r w:rsidR="00E51562" w:rsidRPr="00E51562">
        <w:rPr>
          <w:vertAlign w:val="superscript"/>
        </w:rPr>
        <w:t>th</w:t>
      </w:r>
      <w:r>
        <w:t xml:space="preserve"> Change * * *  </w:t>
      </w:r>
    </w:p>
    <w:p w14:paraId="5810DBF9" w14:textId="77777777" w:rsidR="00CA0A4A" w:rsidRPr="00CA0A4A" w:rsidRDefault="00CA0A4A" w:rsidP="00CA0A4A">
      <w:pPr>
        <w:keepNext/>
        <w:keepLines/>
        <w:spacing w:before="120"/>
        <w:ind w:left="1418" w:hanging="1418"/>
        <w:outlineLvl w:val="3"/>
        <w:rPr>
          <w:rFonts w:ascii="Arial" w:eastAsia="Times New Roman" w:hAnsi="Arial"/>
          <w:sz w:val="24"/>
        </w:rPr>
      </w:pPr>
      <w:bookmarkStart w:id="77" w:name="_Toc45193558"/>
      <w:bookmarkStart w:id="78" w:name="_Toc47593190"/>
      <w:bookmarkStart w:id="79" w:name="_Toc51835277"/>
      <w:bookmarkStart w:id="80" w:name="_Toc114668775"/>
      <w:r w:rsidRPr="00CA0A4A">
        <w:rPr>
          <w:rFonts w:ascii="Arial" w:eastAsia="Times New Roman" w:hAnsi="Arial"/>
          <w:sz w:val="24"/>
        </w:rPr>
        <w:t>5.2.8.3</w:t>
      </w:r>
      <w:r w:rsidRPr="00CA0A4A">
        <w:rPr>
          <w:rFonts w:ascii="Arial" w:eastAsia="Times New Roman" w:hAnsi="Arial"/>
          <w:sz w:val="24"/>
        </w:rPr>
        <w:tab/>
        <w:t>Nsmf_EventExposure Service</w:t>
      </w:r>
      <w:bookmarkEnd w:id="77"/>
      <w:bookmarkEnd w:id="78"/>
      <w:bookmarkEnd w:id="79"/>
      <w:bookmarkEnd w:id="80"/>
    </w:p>
    <w:p w14:paraId="19D3B40E" w14:textId="77777777" w:rsidR="00CA0A4A" w:rsidRPr="00CA0A4A" w:rsidRDefault="00CA0A4A" w:rsidP="00CA0A4A">
      <w:pPr>
        <w:keepNext/>
        <w:keepLines/>
        <w:spacing w:before="120"/>
        <w:ind w:left="1701" w:hanging="1701"/>
        <w:outlineLvl w:val="4"/>
        <w:rPr>
          <w:rFonts w:ascii="Arial" w:eastAsia="Times New Roman" w:hAnsi="Arial"/>
          <w:sz w:val="22"/>
        </w:rPr>
      </w:pPr>
      <w:bookmarkStart w:id="81" w:name="_Toc20204644"/>
      <w:bookmarkStart w:id="82" w:name="_Toc27895351"/>
      <w:bookmarkStart w:id="83" w:name="_Toc36192454"/>
      <w:bookmarkStart w:id="84" w:name="_Toc45193559"/>
      <w:bookmarkStart w:id="85" w:name="_Toc47593191"/>
      <w:bookmarkStart w:id="86" w:name="_Toc51835278"/>
      <w:bookmarkStart w:id="87" w:name="_Toc114668776"/>
      <w:r w:rsidRPr="00CA0A4A">
        <w:rPr>
          <w:rFonts w:ascii="Arial" w:eastAsia="Times New Roman" w:hAnsi="Arial"/>
          <w:sz w:val="22"/>
        </w:rPr>
        <w:t>5.2.8.3.1</w:t>
      </w:r>
      <w:r w:rsidRPr="00CA0A4A">
        <w:rPr>
          <w:rFonts w:ascii="Arial" w:eastAsia="Times New Roman" w:hAnsi="Arial"/>
          <w:sz w:val="22"/>
        </w:rPr>
        <w:tab/>
        <w:t>General</w:t>
      </w:r>
      <w:bookmarkEnd w:id="81"/>
      <w:bookmarkEnd w:id="82"/>
      <w:bookmarkEnd w:id="83"/>
      <w:bookmarkEnd w:id="84"/>
      <w:bookmarkEnd w:id="85"/>
      <w:bookmarkEnd w:id="86"/>
      <w:bookmarkEnd w:id="87"/>
    </w:p>
    <w:p w14:paraId="69AF3355" w14:textId="77777777" w:rsidR="00CA0A4A" w:rsidRPr="00CA0A4A" w:rsidRDefault="00CA0A4A" w:rsidP="00CA0A4A">
      <w:pPr>
        <w:rPr>
          <w:rFonts w:eastAsia="Times New Roman"/>
        </w:rPr>
      </w:pPr>
      <w:r w:rsidRPr="00CA0A4A">
        <w:rPr>
          <w:rFonts w:eastAsia="Times New Roman"/>
          <w:b/>
        </w:rPr>
        <w:t xml:space="preserve">Service description: </w:t>
      </w:r>
      <w:r w:rsidRPr="00CA0A4A">
        <w:rPr>
          <w:rFonts w:eastAsia="Times New Roman"/>
        </w:rPr>
        <w:t>This service provides events related to PDU Sessions towards consumer NF. The service operations exposed by this service allow other NFs to subscribe and get notified of events happening on PDU Sessions. The following are the key functionalities of this NF service.</w:t>
      </w:r>
    </w:p>
    <w:p w14:paraId="01513134" w14:textId="77777777" w:rsidR="00CA0A4A" w:rsidRPr="00CA0A4A" w:rsidRDefault="00CA0A4A" w:rsidP="00CA0A4A">
      <w:pPr>
        <w:ind w:left="568" w:hanging="284"/>
        <w:rPr>
          <w:rFonts w:eastAsia="Times New Roman"/>
        </w:rPr>
      </w:pPr>
      <w:r w:rsidRPr="00CA0A4A">
        <w:rPr>
          <w:rFonts w:eastAsia="Times New Roman"/>
        </w:rPr>
        <w:t>-</w:t>
      </w:r>
      <w:r w:rsidRPr="00CA0A4A">
        <w:rPr>
          <w:rFonts w:eastAsia="Times New Roman"/>
        </w:rPr>
        <w:tab/>
        <w:t>Allow consumer NFs to Subscribe and unsubscribe for an Event ID on PDU Session(s);</w:t>
      </w:r>
    </w:p>
    <w:p w14:paraId="22D94BE5" w14:textId="77777777" w:rsidR="00CA0A4A" w:rsidRPr="00CA0A4A" w:rsidRDefault="00CA0A4A" w:rsidP="00CA0A4A">
      <w:pPr>
        <w:ind w:left="568" w:hanging="284"/>
        <w:rPr>
          <w:rFonts w:eastAsia="Times New Roman"/>
        </w:rPr>
      </w:pPr>
      <w:r w:rsidRPr="00CA0A4A">
        <w:rPr>
          <w:rFonts w:eastAsia="Times New Roman"/>
        </w:rPr>
        <w:t>-</w:t>
      </w:r>
      <w:r w:rsidRPr="00CA0A4A">
        <w:rPr>
          <w:rFonts w:eastAsia="Times New Roman"/>
        </w:rPr>
        <w:tab/>
        <w:t>Allow the NWDAF to collect data for network data analytics as specified in TS 23.288 [50];</w:t>
      </w:r>
    </w:p>
    <w:p w14:paraId="054145EC" w14:textId="77777777" w:rsidR="00CA0A4A" w:rsidRPr="00CA0A4A" w:rsidRDefault="00CA0A4A" w:rsidP="00CA0A4A">
      <w:pPr>
        <w:ind w:left="568" w:hanging="284"/>
        <w:rPr>
          <w:rFonts w:eastAsia="Times New Roman"/>
        </w:rPr>
      </w:pPr>
      <w:r w:rsidRPr="00CA0A4A">
        <w:rPr>
          <w:rFonts w:eastAsia="Times New Roman"/>
        </w:rPr>
        <w:t>-</w:t>
      </w:r>
      <w:r w:rsidRPr="00CA0A4A">
        <w:rPr>
          <w:rFonts w:eastAsia="Times New Roman"/>
        </w:rPr>
        <w:tab/>
        <w:t>Notifying events on the PDU Session to the subscribed NFs; and</w:t>
      </w:r>
    </w:p>
    <w:p w14:paraId="3424106A" w14:textId="77777777" w:rsidR="00CA0A4A" w:rsidRPr="00CA0A4A" w:rsidRDefault="00CA0A4A" w:rsidP="00CA0A4A">
      <w:pPr>
        <w:ind w:left="568" w:hanging="284"/>
        <w:rPr>
          <w:rFonts w:eastAsia="Times New Roman"/>
        </w:rPr>
      </w:pPr>
      <w:r w:rsidRPr="00CA0A4A">
        <w:rPr>
          <w:rFonts w:eastAsia="Times New Roman"/>
        </w:rPr>
        <w:t>-</w:t>
      </w:r>
      <w:r w:rsidRPr="00CA0A4A">
        <w:rPr>
          <w:rFonts w:eastAsia="Times New Roman"/>
        </w:rPr>
        <w:tab/>
        <w:t>Allow consumer NFs to acknowledge or respond to an event notification.</w:t>
      </w:r>
    </w:p>
    <w:p w14:paraId="66969200" w14:textId="77777777" w:rsidR="00CA0A4A" w:rsidRPr="00CA0A4A" w:rsidRDefault="00CA0A4A" w:rsidP="00CA0A4A">
      <w:pPr>
        <w:rPr>
          <w:rFonts w:eastAsia="DengXian"/>
        </w:rPr>
      </w:pPr>
      <w:r w:rsidRPr="00CA0A4A">
        <w:rPr>
          <w:rFonts w:eastAsia="DengXian"/>
        </w:rPr>
        <w:t>The following events can be subscribed by a NF consumer (Event ID is defined in clause 4.15.1):</w:t>
      </w:r>
    </w:p>
    <w:p w14:paraId="396C0A3E" w14:textId="77777777" w:rsidR="00CA0A4A" w:rsidRPr="00CA0A4A" w:rsidRDefault="00CA0A4A" w:rsidP="00CA0A4A">
      <w:pPr>
        <w:ind w:left="568" w:hanging="284"/>
        <w:rPr>
          <w:rFonts w:eastAsia="DengXian"/>
        </w:rPr>
      </w:pPr>
      <w:r w:rsidRPr="00CA0A4A">
        <w:rPr>
          <w:rFonts w:eastAsia="DengXian"/>
        </w:rPr>
        <w:lastRenderedPageBreak/>
        <w:t>-</w:t>
      </w:r>
      <w:r w:rsidRPr="00CA0A4A">
        <w:rPr>
          <w:rFonts w:eastAsia="DengXian"/>
        </w:rPr>
        <w:tab/>
        <w:t>UE IP address / Prefix allocation/change: The event notification may contain a new UE IP address / Prefix or an indication of which UE IP address / Prefix has been released.</w:t>
      </w:r>
    </w:p>
    <w:p w14:paraId="00D1AE77" w14:textId="77777777" w:rsidR="00CA0A4A" w:rsidRPr="00CA0A4A" w:rsidRDefault="00CA0A4A" w:rsidP="00CA0A4A">
      <w:pPr>
        <w:ind w:left="568" w:hanging="284"/>
        <w:rPr>
          <w:rFonts w:eastAsia="DengXian"/>
        </w:rPr>
      </w:pPr>
      <w:r w:rsidRPr="00CA0A4A">
        <w:rPr>
          <w:rFonts w:eastAsia="DengXian"/>
        </w:rPr>
        <w:t>-</w:t>
      </w:r>
      <w:r w:rsidRPr="00CA0A4A">
        <w:rPr>
          <w:rFonts w:eastAsia="DengXian"/>
        </w:rPr>
        <w:tab/>
        <w:t>PDU Session Establishment and/or PDU Session Release.</w:t>
      </w:r>
    </w:p>
    <w:p w14:paraId="071EB8B7" w14:textId="77777777" w:rsidR="00CA0A4A" w:rsidRPr="00CA0A4A" w:rsidRDefault="00CA0A4A" w:rsidP="00CA0A4A">
      <w:pPr>
        <w:ind w:left="568" w:hanging="284"/>
        <w:rPr>
          <w:rFonts w:eastAsia="DengXian"/>
        </w:rPr>
      </w:pPr>
      <w:r w:rsidRPr="00CA0A4A">
        <w:rPr>
          <w:rFonts w:eastAsia="DengXian"/>
        </w:rPr>
        <w:tab/>
        <w:t>The event notification may contain following information:</w:t>
      </w:r>
    </w:p>
    <w:p w14:paraId="40A101C6"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PDU Session Type.</w:t>
      </w:r>
    </w:p>
    <w:p w14:paraId="7BCDDE3B"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DNN.</w:t>
      </w:r>
    </w:p>
    <w:p w14:paraId="23D3891A"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UE IP address/Prefix.</w:t>
      </w:r>
    </w:p>
    <w:p w14:paraId="053F741B" w14:textId="77777777" w:rsidR="00CA0A4A" w:rsidRPr="00CA0A4A" w:rsidRDefault="00CA0A4A" w:rsidP="00CA0A4A">
      <w:pPr>
        <w:ind w:left="568" w:hanging="284"/>
        <w:rPr>
          <w:rFonts w:eastAsia="DengXian"/>
        </w:rPr>
      </w:pPr>
      <w:r w:rsidRPr="00CA0A4A">
        <w:rPr>
          <w:rFonts w:eastAsia="DengXian"/>
        </w:rPr>
        <w:t>-</w:t>
      </w:r>
      <w:r w:rsidRPr="00CA0A4A">
        <w:rPr>
          <w:rFonts w:eastAsia="DengXian"/>
        </w:rPr>
        <w:tab/>
        <w:t>UP path change: a notification corresponding to this event is sent when the UE IP address / Prefix and / or DNAI and /or the N6 traffic routing information has changed.</w:t>
      </w:r>
    </w:p>
    <w:p w14:paraId="6E55D220" w14:textId="77777777" w:rsidR="00CA0A4A" w:rsidRPr="00CA0A4A" w:rsidRDefault="00CA0A4A" w:rsidP="00CA0A4A">
      <w:pPr>
        <w:ind w:left="568" w:hanging="284"/>
        <w:rPr>
          <w:rFonts w:eastAsia="DengXian"/>
        </w:rPr>
      </w:pPr>
      <w:r w:rsidRPr="00CA0A4A">
        <w:rPr>
          <w:rFonts w:eastAsia="DengXian"/>
        </w:rPr>
        <w:tab/>
        <w:t>The event notification may contain following information:</w:t>
      </w:r>
    </w:p>
    <w:p w14:paraId="6D6AF6CE"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the type of notification ("EARLY" or "LATE").</w:t>
      </w:r>
    </w:p>
    <w:p w14:paraId="3B8B2D4E"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for both the source and target UP path between the UE and the DN, the corresponding information is provided when it has changed:</w:t>
      </w:r>
    </w:p>
    <w:p w14:paraId="6555D589" w14:textId="77777777" w:rsidR="00CA0A4A" w:rsidRPr="00CA0A4A" w:rsidRDefault="00CA0A4A" w:rsidP="00CA0A4A">
      <w:pPr>
        <w:ind w:left="1135" w:hanging="284"/>
        <w:rPr>
          <w:rFonts w:eastAsia="DengXian"/>
        </w:rPr>
      </w:pPr>
      <w:r w:rsidRPr="00CA0A4A">
        <w:rPr>
          <w:rFonts w:eastAsia="DengXian"/>
        </w:rPr>
        <w:t>-</w:t>
      </w:r>
      <w:r w:rsidRPr="00CA0A4A">
        <w:rPr>
          <w:rFonts w:eastAsia="DengXian"/>
        </w:rPr>
        <w:tab/>
        <w:t>DNAI.</w:t>
      </w:r>
    </w:p>
    <w:p w14:paraId="28EDDE8F" w14:textId="77777777" w:rsidR="00CA0A4A" w:rsidRPr="00CA0A4A" w:rsidRDefault="00CA0A4A" w:rsidP="00CA0A4A">
      <w:pPr>
        <w:ind w:left="1135" w:hanging="284"/>
        <w:rPr>
          <w:rFonts w:eastAsia="DengXian"/>
        </w:rPr>
      </w:pPr>
      <w:r w:rsidRPr="00CA0A4A">
        <w:rPr>
          <w:rFonts w:eastAsia="DengXian"/>
        </w:rPr>
        <w:t>-</w:t>
      </w:r>
      <w:r w:rsidRPr="00CA0A4A">
        <w:rPr>
          <w:rFonts w:eastAsia="DengXian"/>
        </w:rPr>
        <w:tab/>
        <w:t>UE IP address / Prefix.</w:t>
      </w:r>
    </w:p>
    <w:p w14:paraId="487FDC1B" w14:textId="77777777" w:rsidR="00CA0A4A" w:rsidRPr="00CA0A4A" w:rsidRDefault="00CA0A4A" w:rsidP="00CA0A4A">
      <w:pPr>
        <w:ind w:left="1135" w:hanging="284"/>
        <w:rPr>
          <w:rFonts w:eastAsia="DengXian"/>
        </w:rPr>
      </w:pPr>
      <w:r w:rsidRPr="00CA0A4A">
        <w:rPr>
          <w:rFonts w:eastAsia="DengXian"/>
        </w:rPr>
        <w:t>-</w:t>
      </w:r>
      <w:r w:rsidRPr="00CA0A4A">
        <w:rPr>
          <w:rFonts w:eastAsia="DengXian"/>
        </w:rPr>
        <w:tab/>
        <w:t>N6 traffic routing information.</w:t>
      </w:r>
    </w:p>
    <w:p w14:paraId="6C2BCE93" w14:textId="77777777" w:rsidR="00CA0A4A" w:rsidRPr="00CA0A4A" w:rsidRDefault="00CA0A4A" w:rsidP="00CA0A4A">
      <w:pPr>
        <w:keepLines/>
        <w:ind w:left="1135" w:hanging="851"/>
        <w:rPr>
          <w:rFonts w:eastAsia="DengXian"/>
        </w:rPr>
      </w:pPr>
      <w:r w:rsidRPr="00CA0A4A">
        <w:rPr>
          <w:rFonts w:eastAsia="DengXian"/>
        </w:rPr>
        <w:t>NOTE 1:</w:t>
      </w:r>
      <w:r w:rsidRPr="00CA0A4A">
        <w:rPr>
          <w:rFonts w:eastAsia="DengXian"/>
        </w:rPr>
        <w:tab/>
        <w:t xml:space="preserve">UP path change notification, DNAI and N6 traffic routing information are further described in clause 5.6.7 </w:t>
      </w:r>
      <w:r w:rsidRPr="00CA0A4A">
        <w:rPr>
          <w:rFonts w:eastAsia="Times New Roman"/>
        </w:rPr>
        <w:t>of</w:t>
      </w:r>
      <w:r w:rsidRPr="00CA0A4A">
        <w:rPr>
          <w:rFonts w:eastAsia="DengXian"/>
        </w:rPr>
        <w:t xml:space="preserve"> TS 23.501 [2].</w:t>
      </w:r>
    </w:p>
    <w:p w14:paraId="67A0C447" w14:textId="3F8D36ED" w:rsidR="00CA0A4A" w:rsidRPr="00CA0A4A" w:rsidRDefault="00CA0A4A" w:rsidP="00CA0A4A">
      <w:pPr>
        <w:ind w:left="568" w:hanging="284"/>
        <w:rPr>
          <w:rFonts w:eastAsia="DengXian"/>
        </w:rPr>
      </w:pPr>
      <w:r w:rsidRPr="00CA0A4A">
        <w:rPr>
          <w:rFonts w:eastAsia="DengXian"/>
        </w:rPr>
        <w:t>-</w:t>
      </w:r>
      <w:r w:rsidRPr="00CA0A4A">
        <w:rPr>
          <w:rFonts w:eastAsia="DengXian"/>
        </w:rPr>
        <w:tab/>
        <w:t>QoS Monitoring for URLLC</w:t>
      </w:r>
      <w:ins w:id="88" w:author="Samsung" w:date="2022-10-31T18:13:00Z">
        <w:r>
          <w:rPr>
            <w:rFonts w:eastAsia="DengXian"/>
          </w:rPr>
          <w:t xml:space="preserve"> </w:t>
        </w:r>
        <w:r w:rsidRPr="00CA0A4A">
          <w:rPr>
            <w:rFonts w:eastAsia="DengXian"/>
          </w:rPr>
          <w:t>or AI</w:t>
        </w:r>
      </w:ins>
      <w:ins w:id="89" w:author="Samsung_v3" w:date="2022-11-03T19:04:00Z">
        <w:r w:rsidR="00B82646">
          <w:rPr>
            <w:rFonts w:eastAsia="DengXian"/>
          </w:rPr>
          <w:t>/</w:t>
        </w:r>
      </w:ins>
      <w:ins w:id="90" w:author="Samsung" w:date="2022-10-31T18:13:00Z">
        <w:r w:rsidRPr="00CA0A4A">
          <w:rPr>
            <w:rFonts w:eastAsia="DengXian"/>
          </w:rPr>
          <w:t>ML-based services</w:t>
        </w:r>
      </w:ins>
      <w:r w:rsidRPr="00CA0A4A">
        <w:rPr>
          <w:rFonts w:eastAsia="DengXian"/>
        </w:rPr>
        <w:t>: the event notification may contain the QoS Monitoring report as described in clause 5.33.3.2 of TS 23.501 [2].</w:t>
      </w:r>
    </w:p>
    <w:p w14:paraId="1D96C0C5" w14:textId="77777777" w:rsidR="00CA0A4A" w:rsidRPr="00CA0A4A" w:rsidRDefault="00CA0A4A" w:rsidP="00CA0A4A">
      <w:pPr>
        <w:ind w:left="568" w:hanging="284"/>
        <w:rPr>
          <w:rFonts w:eastAsia="DengXian"/>
        </w:rPr>
      </w:pPr>
      <w:r w:rsidRPr="00CA0A4A">
        <w:rPr>
          <w:rFonts w:eastAsia="DengXian"/>
        </w:rPr>
        <w:t>-</w:t>
      </w:r>
      <w:r w:rsidRPr="00CA0A4A">
        <w:rPr>
          <w:rFonts w:eastAsia="DengXian"/>
        </w:rPr>
        <w:tab/>
        <w:t>Change of Access Type; The event notification contains the new Access Type for the PDU Session.</w:t>
      </w:r>
    </w:p>
    <w:p w14:paraId="3B6E0B66" w14:textId="77777777" w:rsidR="00CA0A4A" w:rsidRPr="00CA0A4A" w:rsidRDefault="00CA0A4A" w:rsidP="00CA0A4A">
      <w:pPr>
        <w:ind w:left="568" w:hanging="284"/>
        <w:rPr>
          <w:rFonts w:eastAsia="DengXian"/>
        </w:rPr>
      </w:pPr>
      <w:r w:rsidRPr="00CA0A4A">
        <w:rPr>
          <w:rFonts w:eastAsia="DengXian"/>
        </w:rPr>
        <w:t>-</w:t>
      </w:r>
      <w:r w:rsidRPr="00CA0A4A">
        <w:rPr>
          <w:rFonts w:eastAsia="DengXian"/>
        </w:rPr>
        <w:tab/>
        <w:t>Change of RAT Type; the event notification contains the new RAT Type for the PDU Session.</w:t>
      </w:r>
    </w:p>
    <w:p w14:paraId="07B82CFD" w14:textId="77777777" w:rsidR="00CA0A4A" w:rsidRPr="00CA0A4A" w:rsidRDefault="00CA0A4A" w:rsidP="00CA0A4A">
      <w:pPr>
        <w:ind w:left="568" w:hanging="284"/>
        <w:rPr>
          <w:rFonts w:eastAsia="DengXian"/>
        </w:rPr>
      </w:pPr>
      <w:r w:rsidRPr="00CA0A4A">
        <w:rPr>
          <w:rFonts w:eastAsia="DengXian"/>
        </w:rPr>
        <w:t>-</w:t>
      </w:r>
      <w:r w:rsidRPr="00CA0A4A">
        <w:rPr>
          <w:rFonts w:eastAsia="DengXian"/>
        </w:rPr>
        <w:tab/>
        <w:t>PLMN change; The event notification contains the new PLMN Identifier for the PDU Session.</w:t>
      </w:r>
    </w:p>
    <w:p w14:paraId="3FA28CB9" w14:textId="77777777" w:rsidR="00CA0A4A" w:rsidRPr="00CA0A4A" w:rsidRDefault="00CA0A4A" w:rsidP="00CA0A4A">
      <w:pPr>
        <w:ind w:left="568" w:hanging="284"/>
        <w:rPr>
          <w:rFonts w:eastAsia="DengXian"/>
        </w:rPr>
      </w:pPr>
      <w:r w:rsidRPr="00CA0A4A">
        <w:rPr>
          <w:rFonts w:eastAsia="DengXian"/>
        </w:rPr>
        <w:t>-</w:t>
      </w:r>
      <w:r w:rsidRPr="00CA0A4A">
        <w:rPr>
          <w:rFonts w:eastAsia="DengXian"/>
        </w:rPr>
        <w:tab/>
        <w:t>Downlink data delivery status. The event notification contains the status of downlink data buffering in the core network including:</w:t>
      </w:r>
    </w:p>
    <w:p w14:paraId="59FD727E"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First downlink packet per source of the downlink IP traffic in extended buffering and Estimated maximum wait time.</w:t>
      </w:r>
    </w:p>
    <w:p w14:paraId="6B1E2B14"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First downlink packet per source of the downlink IP traffic discarded.</w:t>
      </w:r>
    </w:p>
    <w:p w14:paraId="7F67A043" w14:textId="77777777" w:rsidR="00CA0A4A" w:rsidRPr="00CA0A4A" w:rsidRDefault="00CA0A4A" w:rsidP="00CA0A4A">
      <w:pPr>
        <w:ind w:left="851" w:hanging="284"/>
        <w:rPr>
          <w:rFonts w:eastAsia="DengXian"/>
        </w:rPr>
      </w:pPr>
      <w:r w:rsidRPr="00CA0A4A">
        <w:rPr>
          <w:rFonts w:eastAsia="DengXian"/>
        </w:rPr>
        <w:t>-</w:t>
      </w:r>
      <w:r w:rsidRPr="00CA0A4A">
        <w:rPr>
          <w:rFonts w:eastAsia="DengXian"/>
        </w:rPr>
        <w:tab/>
        <w:t>First downlink packet per source of the downlink IP traffic transmitted after previous buffering and/or discarding of corresponding packet(s).</w:t>
      </w:r>
    </w:p>
    <w:p w14:paraId="0591D969"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QFI allocation: The event notification is sent when a new QoS flow is established within a PDU session and contains:</w:t>
      </w:r>
    </w:p>
    <w:p w14:paraId="474E3F86" w14:textId="77777777" w:rsidR="00A538B7" w:rsidRPr="00A538B7" w:rsidRDefault="00A538B7" w:rsidP="00A538B7">
      <w:pPr>
        <w:ind w:left="851" w:hanging="284"/>
        <w:rPr>
          <w:rFonts w:eastAsia="Times New Roman"/>
        </w:rPr>
      </w:pPr>
      <w:r w:rsidRPr="00A538B7">
        <w:rPr>
          <w:rFonts w:eastAsia="Times New Roman"/>
        </w:rPr>
        <w:t>-</w:t>
      </w:r>
      <w:r w:rsidRPr="00A538B7">
        <w:rPr>
          <w:rFonts w:eastAsia="Times New Roman"/>
        </w:rPr>
        <w:tab/>
        <w:t>If the Target of Event Reporting is a PDU session, both the allocated QFI and either one of the following (Application Identifier or IP Packet Filter Set or Ethernet Packet Filter Set). The DNN, S-NSSAI corresponding to the PDU session are also sent.</w:t>
      </w:r>
    </w:p>
    <w:p w14:paraId="1FE7E23B" w14:textId="77777777" w:rsidR="00A538B7" w:rsidRPr="00A538B7" w:rsidRDefault="00A538B7" w:rsidP="00A538B7">
      <w:pPr>
        <w:ind w:left="851" w:hanging="284"/>
        <w:rPr>
          <w:rFonts w:eastAsia="Times New Roman"/>
        </w:rPr>
      </w:pPr>
      <w:r w:rsidRPr="00A538B7">
        <w:rPr>
          <w:rFonts w:eastAsia="Times New Roman"/>
        </w:rPr>
        <w:t>-</w:t>
      </w:r>
      <w:r w:rsidRPr="00A538B7">
        <w:rPr>
          <w:rFonts w:eastAsia="Times New Roman"/>
        </w:rPr>
        <w:tab/>
        <w:t>If the Target of Event Reporting is a SUPI, both the allocated QFI and either one of the following (Application Identifier or IP Packet Filter Set or Ethernet Packet Filter Set) for each PDU session ID established for this SUPI. The DNN, S-NSSAI corresponding to each PDU session are also sent.</w:t>
      </w:r>
    </w:p>
    <w:p w14:paraId="1DDEB027" w14:textId="77777777" w:rsidR="00A538B7" w:rsidRPr="00A538B7" w:rsidRDefault="00A538B7" w:rsidP="00A538B7">
      <w:pPr>
        <w:ind w:left="851" w:hanging="284"/>
        <w:rPr>
          <w:rFonts w:eastAsia="Times New Roman"/>
        </w:rPr>
      </w:pPr>
      <w:r w:rsidRPr="00A538B7">
        <w:rPr>
          <w:rFonts w:eastAsia="Times New Roman"/>
        </w:rPr>
        <w:t>-</w:t>
      </w:r>
      <w:r w:rsidRPr="00A538B7">
        <w:rPr>
          <w:rFonts w:eastAsia="Times New Roman"/>
        </w:rPr>
        <w:tab/>
        <w:t>If the Target of Event Reporting is an Internal-Group-Id or any UE, multiple instances of the tuple (allocated QFI and either one of the following (Application Identifier or IP Packet Filter Set or Ethernet Packet Filter Set). PDU session ID, SUPI). The DNN, S-NSSAI corresponding to each PDU session are also sent.</w:t>
      </w:r>
    </w:p>
    <w:p w14:paraId="03187CEC" w14:textId="77777777" w:rsidR="00A538B7" w:rsidRPr="00A538B7" w:rsidRDefault="00A538B7" w:rsidP="00A538B7">
      <w:pPr>
        <w:ind w:left="851" w:hanging="284"/>
        <w:rPr>
          <w:rFonts w:eastAsia="Times New Roman"/>
        </w:rPr>
      </w:pPr>
      <w:r w:rsidRPr="00A538B7">
        <w:rPr>
          <w:rFonts w:eastAsia="Times New Roman"/>
        </w:rPr>
        <w:lastRenderedPageBreak/>
        <w:t>-</w:t>
      </w:r>
      <w:r w:rsidRPr="00A538B7">
        <w:rPr>
          <w:rFonts w:eastAsia="Times New Roman"/>
        </w:rPr>
        <w:tab/>
        <w:t>Total number of Session Management transactions:</w:t>
      </w:r>
    </w:p>
    <w:p w14:paraId="5D7D186A" w14:textId="77777777" w:rsidR="00A538B7" w:rsidRPr="00A538B7" w:rsidRDefault="00A538B7" w:rsidP="00A538B7">
      <w:pPr>
        <w:ind w:left="1135" w:hanging="284"/>
        <w:rPr>
          <w:rFonts w:eastAsia="Times New Roman"/>
        </w:rPr>
      </w:pPr>
      <w:r w:rsidRPr="00A538B7">
        <w:rPr>
          <w:rFonts w:eastAsia="Times New Roman"/>
        </w:rPr>
        <w:t>-</w:t>
      </w:r>
      <w:r w:rsidRPr="00A538B7">
        <w:rPr>
          <w:rFonts w:eastAsia="Times New Roman"/>
        </w:rPr>
        <w:tab/>
        <w:t>The total number of Session Management transaction is used to collect the number of SM transactions of a SUPI or Internal Group ID, for example Dispersion Analytics as specified in TS 23.288 [50]. The transaction count is incremented when the NAS transactions from PDU Session Establishment, PDU Session Authentication, PDU Session Modification and PDU Session Release procedures is concluded. Only the periodic reporting mode applies.</w:t>
      </w:r>
    </w:p>
    <w:p w14:paraId="231E7A92"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Information on PDU Session for WLAN (i.e. Access Type is Non-3GPP and RAT Type is TRUSTED_WLAN).</w:t>
      </w:r>
    </w:p>
    <w:p w14:paraId="6350F845" w14:textId="77777777" w:rsidR="00A538B7" w:rsidRPr="00A538B7" w:rsidRDefault="00A538B7" w:rsidP="00A538B7">
      <w:pPr>
        <w:keepLines/>
        <w:ind w:left="1135" w:hanging="851"/>
        <w:rPr>
          <w:rFonts w:eastAsia="Times New Roman"/>
        </w:rPr>
      </w:pPr>
      <w:r w:rsidRPr="00A538B7">
        <w:rPr>
          <w:rFonts w:eastAsia="Times New Roman"/>
        </w:rPr>
        <w:t>NOTE 2:</w:t>
      </w:r>
      <w:r w:rsidRPr="00A538B7">
        <w:rPr>
          <w:rFonts w:eastAsia="Times New Roman"/>
        </w:rPr>
        <w:tab/>
        <w:t>When the consumer NF is the NWDAF, the event QFI allocation is used to collect data for Observed Service Experience analytics and UE communication analytics as specified in TS 23.288 [50].</w:t>
      </w:r>
    </w:p>
    <w:p w14:paraId="345168FA"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User plane status information: The event notification contains:</w:t>
      </w:r>
    </w:p>
    <w:p w14:paraId="3235069A" w14:textId="77777777" w:rsidR="00A538B7" w:rsidRPr="00A538B7" w:rsidRDefault="00A538B7" w:rsidP="00A538B7">
      <w:pPr>
        <w:ind w:left="851" w:hanging="284"/>
        <w:rPr>
          <w:rFonts w:eastAsia="Times New Roman"/>
        </w:rPr>
      </w:pPr>
      <w:r w:rsidRPr="00A538B7">
        <w:rPr>
          <w:rFonts w:eastAsia="Times New Roman"/>
        </w:rPr>
        <w:t>-</w:t>
      </w:r>
      <w:r w:rsidRPr="00A538B7">
        <w:rPr>
          <w:rFonts w:eastAsia="Times New Roman"/>
        </w:rPr>
        <w:tab/>
        <w:t>PDU Session ID.</w:t>
      </w:r>
    </w:p>
    <w:p w14:paraId="374B1C3C" w14:textId="77777777" w:rsidR="00A538B7" w:rsidRPr="00A538B7" w:rsidRDefault="00A538B7" w:rsidP="00A538B7">
      <w:pPr>
        <w:ind w:left="851" w:hanging="284"/>
        <w:rPr>
          <w:rFonts w:eastAsia="Times New Roman"/>
        </w:rPr>
      </w:pPr>
      <w:r w:rsidRPr="00A538B7">
        <w:rPr>
          <w:rFonts w:eastAsia="Times New Roman"/>
        </w:rPr>
        <w:t>-</w:t>
      </w:r>
      <w:r w:rsidRPr="00A538B7">
        <w:rPr>
          <w:rFonts w:eastAsia="Times New Roman"/>
        </w:rPr>
        <w:tab/>
        <w:t>User Plane Inactivity Timer (as specified in TS 29.244 [65]).</w:t>
      </w:r>
    </w:p>
    <w:p w14:paraId="5786FEEA" w14:textId="77777777" w:rsidR="00A538B7" w:rsidRPr="00A538B7" w:rsidRDefault="00A538B7" w:rsidP="00A538B7">
      <w:pPr>
        <w:ind w:left="851" w:hanging="284"/>
        <w:rPr>
          <w:rFonts w:eastAsia="Times New Roman"/>
        </w:rPr>
      </w:pPr>
      <w:r w:rsidRPr="00A538B7">
        <w:rPr>
          <w:rFonts w:eastAsia="Times New Roman"/>
        </w:rPr>
        <w:t>-</w:t>
      </w:r>
      <w:r w:rsidRPr="00A538B7">
        <w:rPr>
          <w:rFonts w:eastAsia="Times New Roman"/>
        </w:rPr>
        <w:tab/>
        <w:t>PDU Session status (activated, deactivated).</w:t>
      </w:r>
    </w:p>
    <w:p w14:paraId="70EE3E08" w14:textId="77777777" w:rsidR="00A538B7" w:rsidRPr="00A538B7" w:rsidRDefault="00A538B7" w:rsidP="00A538B7">
      <w:pPr>
        <w:keepLines/>
        <w:ind w:left="1135" w:hanging="851"/>
        <w:rPr>
          <w:rFonts w:eastAsia="Times New Roman"/>
        </w:rPr>
      </w:pPr>
      <w:r w:rsidRPr="00A538B7">
        <w:rPr>
          <w:rFonts w:eastAsia="Times New Roman"/>
        </w:rPr>
        <w:t>NOTE 3:</w:t>
      </w:r>
      <w:r w:rsidRPr="00A538B7">
        <w:rPr>
          <w:rFonts w:eastAsia="Times New Roman"/>
        </w:rPr>
        <w:tab/>
        <w:t>When the consumer NF is the NWDAF, the event user plane status information is used to collect data for UE Communication analytics as specified in TS 23.288 [50].</w:t>
      </w:r>
    </w:p>
    <w:p w14:paraId="7ECEAFBD"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Session Management Congestion Control Experience for PDU Session: The event notification contains the data related to Session Management Congestion Control experience per PDU Session as described in TS 23.288 [50].</w:t>
      </w:r>
    </w:p>
    <w:p w14:paraId="5A38E928"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UE session behaviour trends (see clause 4.15.4.3);</w:t>
      </w:r>
    </w:p>
    <w:p w14:paraId="54559B57"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UE communications trends (see clause 4.15.4.3); and</w:t>
      </w:r>
    </w:p>
    <w:p w14:paraId="73354373"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UP with redundant transmission: the event notification indicates if redundant transmission (see clause 5.33.2.2 of TS 23.501 [2]) has been activated or not for the PDU session.</w:t>
      </w:r>
    </w:p>
    <w:p w14:paraId="5D6993BA" w14:textId="77777777" w:rsidR="00A538B7" w:rsidRPr="00A538B7" w:rsidRDefault="00A538B7" w:rsidP="00A538B7">
      <w:pPr>
        <w:rPr>
          <w:rFonts w:eastAsia="Times New Roman"/>
        </w:rPr>
      </w:pPr>
      <w:r w:rsidRPr="00A538B7">
        <w:rPr>
          <w:rFonts w:eastAsia="Times New Roman"/>
        </w:rPr>
        <w:t>When the consumer NF is the NWDAF, the event Information on PDU Session for WLAN is used to collect data for WLAN performance analytics as specified in TS 23.288 [50].</w:t>
      </w:r>
    </w:p>
    <w:p w14:paraId="365537A3" w14:textId="77777777" w:rsidR="00A538B7" w:rsidRPr="00A538B7" w:rsidRDefault="00A538B7" w:rsidP="00A538B7">
      <w:pPr>
        <w:rPr>
          <w:rFonts w:eastAsia="Times New Roman"/>
        </w:rPr>
      </w:pPr>
      <w:r w:rsidRPr="00A538B7">
        <w:rPr>
          <w:rFonts w:eastAsia="Times New Roman"/>
        </w:rPr>
        <w:t>When the consumer NF is the NWDAF, the event Session Management Congestion Control Experience for PDU Session is used to collect data for Session Management Congestion Control Experience analytics as specified in TS 23.288 [50].</w:t>
      </w:r>
    </w:p>
    <w:p w14:paraId="7E4445B9" w14:textId="77777777" w:rsidR="00A538B7" w:rsidRPr="00A538B7" w:rsidRDefault="00A538B7" w:rsidP="00A538B7">
      <w:pPr>
        <w:rPr>
          <w:rFonts w:eastAsia="Times New Roman"/>
        </w:rPr>
      </w:pPr>
      <w:r w:rsidRPr="00A538B7">
        <w:rPr>
          <w:rFonts w:eastAsia="Times New Roman"/>
        </w:rPr>
        <w:t>Event Filters are used to specify the conditions to match for notifying the events (i.e. "List of Parameter values to match"). If there are no conditions to match for a specific Event ID, then the Event Filter is not provided. The following table provides as an example how the conditions to match for event reporting can be specified for various Event IDs for SMF exposure.</w:t>
      </w:r>
    </w:p>
    <w:p w14:paraId="1C33BE6C" w14:textId="77777777" w:rsidR="00A538B7" w:rsidRPr="00A538B7" w:rsidRDefault="00A538B7" w:rsidP="00A538B7">
      <w:pPr>
        <w:keepNext/>
        <w:keepLines/>
        <w:spacing w:before="60"/>
        <w:jc w:val="center"/>
        <w:rPr>
          <w:rFonts w:ascii="Arial" w:eastAsia="Times New Roman" w:hAnsi="Arial"/>
          <w:b/>
        </w:rPr>
      </w:pPr>
      <w:r w:rsidRPr="00A538B7">
        <w:rPr>
          <w:rFonts w:ascii="Arial" w:eastAsia="Times New Roman" w:hAnsi="Arial"/>
          <w:b/>
        </w:rPr>
        <w:lastRenderedPageBreak/>
        <w:t>Table 5.2.8.3.1-1: Example of Event Filters for SMF exposure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12"/>
      </w:tblGrid>
      <w:tr w:rsidR="00A538B7" w:rsidRPr="00A538B7" w14:paraId="78718119" w14:textId="77777777" w:rsidTr="00D05E85">
        <w:tc>
          <w:tcPr>
            <w:tcW w:w="4818" w:type="dxa"/>
          </w:tcPr>
          <w:p w14:paraId="081D0496" w14:textId="77777777" w:rsidR="00A538B7" w:rsidRPr="00A538B7" w:rsidRDefault="00A538B7" w:rsidP="00A538B7">
            <w:pPr>
              <w:keepNext/>
              <w:keepLines/>
              <w:spacing w:after="0"/>
              <w:jc w:val="center"/>
              <w:rPr>
                <w:rFonts w:ascii="Arial" w:eastAsia="Times New Roman" w:hAnsi="Arial"/>
                <w:b/>
                <w:sz w:val="18"/>
              </w:rPr>
            </w:pPr>
            <w:r w:rsidRPr="00A538B7">
              <w:rPr>
                <w:rFonts w:ascii="Arial" w:eastAsia="Times New Roman" w:hAnsi="Arial"/>
                <w:b/>
                <w:sz w:val="18"/>
              </w:rPr>
              <w:t>Event ID for SMF exposure</w:t>
            </w:r>
          </w:p>
        </w:tc>
        <w:tc>
          <w:tcPr>
            <w:tcW w:w="4813" w:type="dxa"/>
          </w:tcPr>
          <w:p w14:paraId="5C45AFAE" w14:textId="77777777" w:rsidR="00A538B7" w:rsidRPr="00A538B7" w:rsidRDefault="00A538B7" w:rsidP="00A538B7">
            <w:pPr>
              <w:keepNext/>
              <w:keepLines/>
              <w:spacing w:after="0"/>
              <w:jc w:val="center"/>
              <w:rPr>
                <w:rFonts w:ascii="Arial" w:eastAsia="Times New Roman" w:hAnsi="Arial"/>
                <w:b/>
                <w:sz w:val="18"/>
              </w:rPr>
            </w:pPr>
            <w:r w:rsidRPr="00A538B7">
              <w:rPr>
                <w:rFonts w:ascii="Arial" w:eastAsia="Times New Roman" w:hAnsi="Arial"/>
                <w:b/>
                <w:sz w:val="18"/>
              </w:rPr>
              <w:t>Event Filter (List of Parameter Values to Match)</w:t>
            </w:r>
          </w:p>
        </w:tc>
      </w:tr>
      <w:tr w:rsidR="00A538B7" w:rsidRPr="00A538B7" w14:paraId="315246B2" w14:textId="77777777" w:rsidTr="00D05E85">
        <w:tc>
          <w:tcPr>
            <w:tcW w:w="4818" w:type="dxa"/>
          </w:tcPr>
          <w:p w14:paraId="35728296"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DNAI Change</w:t>
            </w:r>
          </w:p>
        </w:tc>
        <w:tc>
          <w:tcPr>
            <w:tcW w:w="4813" w:type="dxa"/>
          </w:tcPr>
          <w:p w14:paraId="05087A8E"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None</w:t>
            </w:r>
          </w:p>
        </w:tc>
      </w:tr>
      <w:tr w:rsidR="00A538B7" w:rsidRPr="00A538B7" w14:paraId="44D69BAD" w14:textId="77777777" w:rsidTr="00D05E85">
        <w:tc>
          <w:tcPr>
            <w:tcW w:w="4818" w:type="dxa"/>
          </w:tcPr>
          <w:p w14:paraId="3C6EDB7A"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PDU Session Release</w:t>
            </w:r>
          </w:p>
        </w:tc>
        <w:tc>
          <w:tcPr>
            <w:tcW w:w="4813" w:type="dxa"/>
          </w:tcPr>
          <w:p w14:paraId="03E6B5BC"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S-NSSAI, Value = S-NSSAI1&gt;</w:t>
            </w:r>
          </w:p>
        </w:tc>
      </w:tr>
      <w:tr w:rsidR="00A538B7" w:rsidRPr="00A538B7" w14:paraId="46E5C1C1" w14:textId="77777777" w:rsidTr="00D05E85">
        <w:tc>
          <w:tcPr>
            <w:tcW w:w="4818" w:type="dxa"/>
          </w:tcPr>
          <w:p w14:paraId="781F2665"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PDU Session Establishment</w:t>
            </w:r>
          </w:p>
        </w:tc>
        <w:tc>
          <w:tcPr>
            <w:tcW w:w="4813" w:type="dxa"/>
          </w:tcPr>
          <w:p w14:paraId="5E10D5C5"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S-NSSAI, Value = S-NSSAI1&gt;</w:t>
            </w:r>
          </w:p>
        </w:tc>
      </w:tr>
      <w:tr w:rsidR="00A538B7" w:rsidRPr="00A538B7" w14:paraId="6810E15B" w14:textId="77777777" w:rsidTr="00D05E85">
        <w:tc>
          <w:tcPr>
            <w:tcW w:w="4818" w:type="dxa"/>
          </w:tcPr>
          <w:p w14:paraId="7746E51F" w14:textId="2780EEFA"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QoS Monitoring for URLLC</w:t>
            </w:r>
            <w:ins w:id="91" w:author="Samsung" w:date="2022-10-31T18:17:00Z">
              <w:r>
                <w:rPr>
                  <w:rFonts w:ascii="Arial" w:eastAsia="Times New Roman" w:hAnsi="Arial"/>
                  <w:sz w:val="18"/>
                </w:rPr>
                <w:t xml:space="preserve"> </w:t>
              </w:r>
              <w:r w:rsidR="00FE0E35" w:rsidRPr="00FE0E35">
                <w:rPr>
                  <w:rFonts w:ascii="Arial" w:eastAsia="Times New Roman" w:hAnsi="Arial"/>
                  <w:sz w:val="18"/>
                </w:rPr>
                <w:t>or AI</w:t>
              </w:r>
            </w:ins>
            <w:ins w:id="92" w:author="Samsung_v3" w:date="2022-11-03T19:04:00Z">
              <w:r w:rsidR="00B82646">
                <w:rPr>
                  <w:rFonts w:ascii="Arial" w:eastAsia="Times New Roman" w:hAnsi="Arial"/>
                  <w:sz w:val="18"/>
                </w:rPr>
                <w:t>/</w:t>
              </w:r>
            </w:ins>
            <w:ins w:id="93" w:author="Samsung" w:date="2022-10-31T18:17:00Z">
              <w:r w:rsidR="00FE0E35" w:rsidRPr="00FE0E35">
                <w:rPr>
                  <w:rFonts w:ascii="Arial" w:eastAsia="Times New Roman" w:hAnsi="Arial"/>
                  <w:sz w:val="18"/>
                </w:rPr>
                <w:t>ML-based services</w:t>
              </w:r>
            </w:ins>
          </w:p>
        </w:tc>
        <w:tc>
          <w:tcPr>
            <w:tcW w:w="4813" w:type="dxa"/>
          </w:tcPr>
          <w:p w14:paraId="75D0D88F"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None</w:t>
            </w:r>
          </w:p>
        </w:tc>
      </w:tr>
      <w:tr w:rsidR="00A538B7" w:rsidRPr="00A538B7" w14:paraId="3E305E33" w14:textId="77777777" w:rsidTr="00D05E85">
        <w:tc>
          <w:tcPr>
            <w:tcW w:w="4818" w:type="dxa"/>
          </w:tcPr>
          <w:p w14:paraId="6AA24030"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QFI allocation</w:t>
            </w:r>
          </w:p>
        </w:tc>
        <w:tc>
          <w:tcPr>
            <w:tcW w:w="4813" w:type="dxa"/>
          </w:tcPr>
          <w:p w14:paraId="6D85735C"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DNN, Value = DNN1&gt;</w:t>
            </w:r>
          </w:p>
          <w:p w14:paraId="33A78F47"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S-NSSAI, Value = S-NSSAI1&gt;</w:t>
            </w:r>
          </w:p>
        </w:tc>
      </w:tr>
      <w:tr w:rsidR="00A538B7" w:rsidRPr="00A538B7" w14:paraId="274EECE3" w14:textId="77777777" w:rsidTr="00D05E85">
        <w:tc>
          <w:tcPr>
            <w:tcW w:w="4818" w:type="dxa"/>
          </w:tcPr>
          <w:p w14:paraId="609AA856"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QFI allocation</w:t>
            </w:r>
          </w:p>
        </w:tc>
        <w:tc>
          <w:tcPr>
            <w:tcW w:w="4813" w:type="dxa"/>
          </w:tcPr>
          <w:p w14:paraId="2838D4F8" w14:textId="77777777" w:rsidR="00A538B7" w:rsidRPr="00A538B7" w:rsidDel="00C953FE"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Application Identifier, Value = Application Identifier1&gt;</w:t>
            </w:r>
          </w:p>
        </w:tc>
      </w:tr>
      <w:tr w:rsidR="00A538B7" w:rsidRPr="00A538B7" w14:paraId="089B3D9D" w14:textId="77777777" w:rsidTr="00D05E85">
        <w:tc>
          <w:tcPr>
            <w:tcW w:w="4818" w:type="dxa"/>
          </w:tcPr>
          <w:p w14:paraId="19E27C2F"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Transaction Count</w:t>
            </w:r>
          </w:p>
        </w:tc>
        <w:tc>
          <w:tcPr>
            <w:tcW w:w="4813" w:type="dxa"/>
          </w:tcPr>
          <w:p w14:paraId="20C2E800"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TAI, Value = TA1&gt; (NOTE)</w:t>
            </w:r>
          </w:p>
          <w:p w14:paraId="704B0211"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S-NSSAI, Value = S-NSSAI1&gt;</w:t>
            </w:r>
          </w:p>
        </w:tc>
      </w:tr>
      <w:tr w:rsidR="00A538B7" w:rsidRPr="00A538B7" w14:paraId="341FFD20" w14:textId="77777777" w:rsidTr="00D05E85">
        <w:tc>
          <w:tcPr>
            <w:tcW w:w="4818" w:type="dxa"/>
          </w:tcPr>
          <w:p w14:paraId="46977831"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User plane status information</w:t>
            </w:r>
          </w:p>
        </w:tc>
        <w:tc>
          <w:tcPr>
            <w:tcW w:w="4813" w:type="dxa"/>
          </w:tcPr>
          <w:p w14:paraId="3BEAC691"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Application Identifier, Value = Application Identifier1&gt;</w:t>
            </w:r>
          </w:p>
          <w:p w14:paraId="38D08F8E"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SUPI, Value = SUPI1&gt;</w:t>
            </w:r>
          </w:p>
        </w:tc>
      </w:tr>
      <w:tr w:rsidR="00A538B7" w:rsidRPr="00A538B7" w14:paraId="5AE45AAB" w14:textId="77777777" w:rsidTr="00D05E85">
        <w:tc>
          <w:tcPr>
            <w:tcW w:w="4818" w:type="dxa"/>
          </w:tcPr>
          <w:p w14:paraId="4A3E737D"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Information on PDU Session for WLAN</w:t>
            </w:r>
          </w:p>
        </w:tc>
        <w:tc>
          <w:tcPr>
            <w:tcW w:w="4813" w:type="dxa"/>
          </w:tcPr>
          <w:p w14:paraId="58E16B75"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Access Type, Value = Non-3GPP&gt; &amp;&amp; &lt;Parameter Type = RAT Type, Value = TRUSTED_WLAN&gt;</w:t>
            </w:r>
          </w:p>
        </w:tc>
      </w:tr>
      <w:tr w:rsidR="00A538B7" w:rsidRPr="00A538B7" w14:paraId="02546A44" w14:textId="77777777" w:rsidTr="00D05E85">
        <w:tc>
          <w:tcPr>
            <w:tcW w:w="4818" w:type="dxa"/>
          </w:tcPr>
          <w:p w14:paraId="057732EF"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Session Management Congestion Control Experience for PDU Session</w:t>
            </w:r>
          </w:p>
        </w:tc>
        <w:tc>
          <w:tcPr>
            <w:tcW w:w="4813" w:type="dxa"/>
          </w:tcPr>
          <w:p w14:paraId="48E9A203"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DNN, Value = DNN1&gt;</w:t>
            </w:r>
          </w:p>
          <w:p w14:paraId="45F926DB"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S-NSSAI, Value = S-NSSAI1&gt;</w:t>
            </w:r>
          </w:p>
        </w:tc>
      </w:tr>
      <w:tr w:rsidR="00A538B7" w:rsidRPr="00A538B7" w14:paraId="1D8618A4" w14:textId="77777777" w:rsidTr="00D05E85">
        <w:tc>
          <w:tcPr>
            <w:tcW w:w="4818" w:type="dxa"/>
          </w:tcPr>
          <w:p w14:paraId="7B7D69D9"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UP with redundant transmission</w:t>
            </w:r>
          </w:p>
        </w:tc>
        <w:tc>
          <w:tcPr>
            <w:tcW w:w="4813" w:type="dxa"/>
          </w:tcPr>
          <w:p w14:paraId="15529E0D" w14:textId="77777777" w:rsidR="00A538B7" w:rsidRPr="00A538B7" w:rsidRDefault="00A538B7" w:rsidP="00A538B7">
            <w:pPr>
              <w:keepNext/>
              <w:keepLines/>
              <w:spacing w:after="0"/>
              <w:rPr>
                <w:rFonts w:ascii="Arial" w:eastAsia="Times New Roman" w:hAnsi="Arial"/>
                <w:sz w:val="18"/>
              </w:rPr>
            </w:pPr>
            <w:r w:rsidRPr="00A538B7">
              <w:rPr>
                <w:rFonts w:ascii="Arial" w:eastAsia="Times New Roman" w:hAnsi="Arial"/>
                <w:sz w:val="18"/>
              </w:rPr>
              <w:t>&lt;Parameter Type = DNN, Value = DNN1&gt;</w:t>
            </w:r>
          </w:p>
        </w:tc>
      </w:tr>
      <w:tr w:rsidR="00A538B7" w:rsidRPr="00A538B7" w14:paraId="15CB71C5" w14:textId="77777777" w:rsidTr="00D05E85">
        <w:tc>
          <w:tcPr>
            <w:tcW w:w="9631" w:type="dxa"/>
            <w:gridSpan w:val="2"/>
          </w:tcPr>
          <w:p w14:paraId="3C6BFCBB" w14:textId="77777777" w:rsidR="00A538B7" w:rsidRPr="00A538B7" w:rsidRDefault="00A538B7" w:rsidP="00A538B7">
            <w:pPr>
              <w:keepNext/>
              <w:keepLines/>
              <w:spacing w:after="0"/>
              <w:ind w:left="851" w:hanging="851"/>
              <w:rPr>
                <w:rFonts w:ascii="Arial" w:eastAsia="Times New Roman" w:hAnsi="Arial"/>
                <w:sz w:val="18"/>
              </w:rPr>
            </w:pPr>
            <w:r w:rsidRPr="00A538B7">
              <w:rPr>
                <w:rFonts w:ascii="Arial" w:eastAsia="Times New Roman" w:hAnsi="Arial"/>
                <w:sz w:val="18"/>
              </w:rPr>
              <w:t>NOTE:</w:t>
            </w:r>
            <w:r w:rsidRPr="00A538B7">
              <w:rPr>
                <w:rFonts w:ascii="Arial" w:eastAsia="Times New Roman" w:hAnsi="Arial"/>
                <w:sz w:val="18"/>
              </w:rPr>
              <w:tab/>
              <w:t>Optionally the SMF can fetch the location information from the AMF but transaction information correlation at the location can also be achieved without it and through transaction information associated with the requested time period, which corresponds to the UE's time span at the location of interest.</w:t>
            </w:r>
          </w:p>
        </w:tc>
      </w:tr>
    </w:tbl>
    <w:p w14:paraId="38D85242" w14:textId="77777777" w:rsidR="00A538B7" w:rsidRPr="00A538B7" w:rsidRDefault="00A538B7" w:rsidP="00A538B7">
      <w:pPr>
        <w:spacing w:after="0"/>
        <w:rPr>
          <w:rFonts w:eastAsia="Times New Roman"/>
        </w:rPr>
      </w:pPr>
    </w:p>
    <w:p w14:paraId="5DD87096" w14:textId="77777777" w:rsidR="00A538B7" w:rsidRPr="00A538B7" w:rsidRDefault="00A538B7" w:rsidP="00A538B7">
      <w:pPr>
        <w:rPr>
          <w:rFonts w:eastAsia="Times New Roman"/>
        </w:rPr>
      </w:pPr>
      <w:r w:rsidRPr="00A538B7">
        <w:rPr>
          <w:rFonts w:eastAsia="Times New Roman"/>
        </w:rPr>
        <w:t>The target of SMF event reporting may correspond to a PDU Session ID, an UE ID (SUPI), an Internal Group Identifier, an indication that any UE is targeted (e.g. on a specific DNN), or an indication that any PDU session is the target.</w:t>
      </w:r>
    </w:p>
    <w:p w14:paraId="536416B0" w14:textId="77777777" w:rsidR="00A538B7" w:rsidRPr="00A538B7" w:rsidRDefault="00A538B7" w:rsidP="00A538B7">
      <w:pPr>
        <w:rPr>
          <w:rFonts w:eastAsia="Times New Roman"/>
        </w:rPr>
      </w:pPr>
      <w:r w:rsidRPr="00A538B7">
        <w:rPr>
          <w:rFonts w:eastAsia="Times New Roman"/>
        </w:rPr>
        <w:t>When acknowledgment is expected the SMF also provides Notification Correlation Information to the consumer NF in the event notification.</w:t>
      </w:r>
    </w:p>
    <w:p w14:paraId="41C742DE" w14:textId="77777777" w:rsidR="00A538B7" w:rsidRPr="00A538B7" w:rsidRDefault="00A538B7" w:rsidP="00A538B7">
      <w:pPr>
        <w:rPr>
          <w:rFonts w:eastAsia="Times New Roman"/>
        </w:rPr>
      </w:pPr>
      <w:r w:rsidRPr="00A538B7">
        <w:rPr>
          <w:rFonts w:eastAsia="Times New Roman"/>
        </w:rPr>
        <w:t>The consumer NF may provide the following event-specific information when acknowledging an event notification:</w:t>
      </w:r>
    </w:p>
    <w:p w14:paraId="145D0BD4"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For UP path change event:</w:t>
      </w:r>
    </w:p>
    <w:p w14:paraId="509B7AF0" w14:textId="77777777" w:rsidR="00A538B7" w:rsidRPr="00A538B7" w:rsidRDefault="00A538B7" w:rsidP="00A538B7">
      <w:pPr>
        <w:ind w:left="568" w:hanging="284"/>
        <w:rPr>
          <w:rFonts w:eastAsia="Times New Roman"/>
        </w:rPr>
      </w:pPr>
      <w:r w:rsidRPr="00A538B7">
        <w:rPr>
          <w:rFonts w:eastAsia="Times New Roman"/>
        </w:rPr>
        <w:t>-</w:t>
      </w:r>
      <w:r w:rsidRPr="00A538B7">
        <w:rPr>
          <w:rFonts w:eastAsia="Times New Roman"/>
        </w:rPr>
        <w:tab/>
        <w:t>N6 traffic routing information related to the target DNAI.</w:t>
      </w:r>
    </w:p>
    <w:p w14:paraId="77C8287E" w14:textId="77777777" w:rsidR="00A538B7" w:rsidRPr="00A538B7" w:rsidRDefault="00A538B7" w:rsidP="00A538B7">
      <w:pPr>
        <w:keepLines/>
        <w:ind w:left="1135" w:hanging="851"/>
        <w:rPr>
          <w:rFonts w:eastAsia="Times New Roman"/>
        </w:rPr>
      </w:pPr>
      <w:r w:rsidRPr="00A538B7">
        <w:rPr>
          <w:rFonts w:eastAsia="Times New Roman"/>
        </w:rPr>
        <w:t>NOTE 4:</w:t>
      </w:r>
      <w:r w:rsidRPr="00A538B7">
        <w:rPr>
          <w:rFonts w:eastAsia="Times New Roman"/>
        </w:rPr>
        <w:tab/>
        <w:t>Acknowledgement to a UP path change event notification is further described in clause 5.6.7 of TS 23.501 [2].</w:t>
      </w:r>
    </w:p>
    <w:p w14:paraId="1F7EBC05" w14:textId="77777777" w:rsidR="00CA0A4A" w:rsidRDefault="00CA0A4A" w:rsidP="00CA0A4A">
      <w:pPr>
        <w:rPr>
          <w:lang w:eastAsia="zh-CN"/>
        </w:rPr>
      </w:pPr>
    </w:p>
    <w:p w14:paraId="2B237F52" w14:textId="1D95AC25" w:rsidR="00CA0A4A" w:rsidRDefault="00CA0A4A" w:rsidP="00CA0A4A">
      <w:pPr>
        <w:pStyle w:val="10"/>
      </w:pPr>
      <w:r>
        <w:t xml:space="preserve">* * * </w:t>
      </w:r>
      <w:r w:rsidR="00FC5EBA">
        <w:t>5</w:t>
      </w:r>
      <w:r w:rsidRPr="00E51562">
        <w:rPr>
          <w:vertAlign w:val="superscript"/>
        </w:rPr>
        <w:t>th</w:t>
      </w:r>
      <w:r>
        <w:t xml:space="preserve"> Change * * *  </w:t>
      </w:r>
    </w:p>
    <w:p w14:paraId="5EC70C47" w14:textId="61AD00A8" w:rsidR="00377700" w:rsidRPr="00140E21" w:rsidRDefault="00377700" w:rsidP="00377700">
      <w:pPr>
        <w:pStyle w:val="Heading5"/>
        <w:rPr>
          <w:lang w:eastAsia="zh-CN"/>
        </w:rPr>
      </w:pPr>
      <w:r w:rsidRPr="00140E21">
        <w:rPr>
          <w:lang w:eastAsia="zh-CN"/>
        </w:rPr>
        <w:t>5.2.13.2.4</w:t>
      </w:r>
      <w:r w:rsidRPr="00140E21">
        <w:rPr>
          <w:lang w:eastAsia="zh-CN"/>
        </w:rPr>
        <w:tab/>
      </w:r>
      <w:r w:rsidRPr="00140E21">
        <w:t xml:space="preserve">Nbsf_Management_Discovery </w:t>
      </w:r>
      <w:r w:rsidRPr="00140E21">
        <w:rPr>
          <w:rFonts w:eastAsia="SimSun"/>
        </w:rPr>
        <w:t>service operation</w:t>
      </w:r>
      <w:bookmarkEnd w:id="33"/>
      <w:bookmarkEnd w:id="34"/>
      <w:bookmarkEnd w:id="35"/>
      <w:bookmarkEnd w:id="36"/>
      <w:bookmarkEnd w:id="37"/>
      <w:bookmarkEnd w:id="38"/>
      <w:bookmarkEnd w:id="39"/>
    </w:p>
    <w:p w14:paraId="152EF2F6" w14:textId="77777777" w:rsidR="00377700" w:rsidRPr="00140E21" w:rsidRDefault="00377700" w:rsidP="00377700">
      <w:pPr>
        <w:rPr>
          <w:lang w:eastAsia="zh-CN"/>
        </w:rPr>
      </w:pPr>
      <w:r w:rsidRPr="00140E21">
        <w:rPr>
          <w:b/>
          <w:lang w:eastAsia="zh-CN"/>
        </w:rPr>
        <w:t xml:space="preserve">Service Operation name: </w:t>
      </w:r>
      <w:r w:rsidRPr="00140E21">
        <w:rPr>
          <w:lang w:eastAsia="zh-CN"/>
        </w:rPr>
        <w:t>Nbsf_Management discovery</w:t>
      </w:r>
    </w:p>
    <w:p w14:paraId="452B81D0" w14:textId="77777777" w:rsidR="00377700" w:rsidRPr="00140E21" w:rsidRDefault="00377700" w:rsidP="00377700">
      <w:pPr>
        <w:rPr>
          <w:lang w:eastAsia="ja-JP"/>
        </w:rPr>
      </w:pPr>
      <w:r w:rsidRPr="00140E21">
        <w:rPr>
          <w:b/>
        </w:rPr>
        <w:t xml:space="preserve">Description: </w:t>
      </w:r>
      <w:r w:rsidRPr="00140E21">
        <w:t>Discovers the PCF</w:t>
      </w:r>
      <w:r>
        <w:t xml:space="preserve"> and PCF set</w:t>
      </w:r>
      <w:r w:rsidRPr="00140E21">
        <w:t xml:space="preserve"> selected for</w:t>
      </w:r>
      <w:r>
        <w:t xml:space="preserve"> a PDU Session identified by</w:t>
      </w:r>
      <w:r w:rsidRPr="00140E21">
        <w:t xml:space="preserve"> the tuple (UE address(es), SUPI, GPSI, DNN, S-NSSAI)</w:t>
      </w:r>
      <w:r>
        <w:t>, or discovers the PCF and PCF set selected for the UE identified by the tuple (SUPI, GPSI)</w:t>
      </w:r>
      <w:r w:rsidRPr="00140E21">
        <w:t>.</w:t>
      </w:r>
      <w:r>
        <w:t xml:space="preserve"> This operation may also be used to determine the SUPI from the tuple (UE address, DNN, S-NSSAI).</w:t>
      </w:r>
    </w:p>
    <w:p w14:paraId="311FD61D" w14:textId="4A89009F" w:rsidR="00377700" w:rsidRPr="00140E21" w:rsidRDefault="00377700" w:rsidP="00377700">
      <w:pPr>
        <w:rPr>
          <w:lang w:eastAsia="zh-CN"/>
        </w:rPr>
      </w:pPr>
      <w:r w:rsidRPr="00140E21">
        <w:rPr>
          <w:b/>
        </w:rPr>
        <w:t>Inputs, Required:</w:t>
      </w:r>
      <w:r w:rsidRPr="00140E21">
        <w:rPr>
          <w:lang w:eastAsia="zh-CN"/>
        </w:rPr>
        <w:t xml:space="preserve"> </w:t>
      </w:r>
      <w:r w:rsidRPr="00140E21">
        <w:t>UE address</w:t>
      </w:r>
      <w:r>
        <w:t xml:space="preserve"> (i.e. IP address or MAC address)</w:t>
      </w:r>
      <w:ins w:id="94" w:author="SAM2" w:date="2022-10-31T13:14:00Z">
        <w:r w:rsidR="00071F65">
          <w:t xml:space="preserve"> or list of UE address</w:t>
        </w:r>
      </w:ins>
      <w:r w:rsidRPr="00140E21">
        <w:t>,</w:t>
      </w:r>
      <w:r>
        <w:t xml:space="preserve"> [Required, for a PDU Session and for a UE],</w:t>
      </w:r>
      <w:r w:rsidRPr="00140E21">
        <w:t xml:space="preserve"> DNN [Conditional], S-NSSAI [Conditional]</w:t>
      </w:r>
      <w:r>
        <w:t>, if the target PCF is for a PDU Session, MBS session ID as defined in TS 23.247 [78], [Required, for an MBS Session].</w:t>
      </w:r>
    </w:p>
    <w:p w14:paraId="2D65F04D" w14:textId="77777777" w:rsidR="00377700" w:rsidRDefault="00377700" w:rsidP="00377700">
      <w:r>
        <w:t>SUPI and/or GPSI, if the target PCF is for a UE.</w:t>
      </w:r>
    </w:p>
    <w:p w14:paraId="3AC084AD" w14:textId="77777777" w:rsidR="00377700" w:rsidRDefault="00377700" w:rsidP="00377700">
      <w:pPr>
        <w:pStyle w:val="NO"/>
      </w:pPr>
      <w:r>
        <w:t>NOTE:</w:t>
      </w:r>
      <w:r>
        <w:tab/>
        <w:t>For support of time sensitive communication and time synchronization (as described in clause 5.28.3.2 of TS 23.501 [2]) the UE address contains the DS-TT port MAC address for Ethernet type PDU Session.</w:t>
      </w:r>
    </w:p>
    <w:p w14:paraId="06AEBE5D" w14:textId="77777777" w:rsidR="00377700" w:rsidRPr="00140E21" w:rsidRDefault="00377700" w:rsidP="00377700">
      <w:pPr>
        <w:rPr>
          <w:lang w:eastAsia="zh-CN"/>
        </w:rPr>
      </w:pPr>
      <w:r w:rsidRPr="00140E21">
        <w:rPr>
          <w:b/>
        </w:rPr>
        <w:t>Inputs, Optional:</w:t>
      </w:r>
      <w:r w:rsidRPr="00140E21">
        <w:t xml:space="preserve"> </w:t>
      </w:r>
      <w:r>
        <w:t xml:space="preserve">If the target PCF is for a PDU Session, </w:t>
      </w:r>
      <w:r w:rsidRPr="00140E21">
        <w:t>SUPI, GPSI</w:t>
      </w:r>
      <w:r>
        <w:t>.</w:t>
      </w:r>
    </w:p>
    <w:p w14:paraId="78C99D45" w14:textId="77777777" w:rsidR="00377700" w:rsidRPr="00140E21" w:rsidRDefault="00377700" w:rsidP="00377700">
      <w:pPr>
        <w:rPr>
          <w:lang w:eastAsia="ja-JP"/>
        </w:rPr>
      </w:pPr>
      <w:r w:rsidRPr="00140E21">
        <w:rPr>
          <w:b/>
        </w:rPr>
        <w:lastRenderedPageBreak/>
        <w:t xml:space="preserve">Outputs, Required: </w:t>
      </w:r>
      <w:r w:rsidRPr="00140E21">
        <w:t>PCF</w:t>
      </w:r>
      <w:r>
        <w:t xml:space="preserve"> address(es), PCF instance ID [Conditional, if available] and PCF Set ID [Conditional, if available], level of Binding [Conditional, if available] (see clause 6.3.1.0 of TS 23.501 [2]).</w:t>
      </w:r>
    </w:p>
    <w:p w14:paraId="69A355B4" w14:textId="45E43EFE" w:rsidR="00377700" w:rsidRDefault="00377700" w:rsidP="00377700">
      <w:pPr>
        <w:rPr>
          <w:lang w:eastAsia="zh-CN"/>
        </w:rPr>
      </w:pPr>
      <w:r w:rsidRPr="00140E21">
        <w:rPr>
          <w:b/>
        </w:rPr>
        <w:t>Outputs, Optional:</w:t>
      </w:r>
      <w:r>
        <w:rPr>
          <w:lang w:eastAsia="zh-CN"/>
        </w:rPr>
        <w:t xml:space="preserve"> None</w:t>
      </w:r>
      <w:r w:rsidRPr="00140E21">
        <w:rPr>
          <w:lang w:eastAsia="zh-CN"/>
        </w:rPr>
        <w:t>.</w:t>
      </w:r>
    </w:p>
    <w:p w14:paraId="46F31477" w14:textId="34791B90" w:rsidR="00FC4FD4" w:rsidRDefault="00FC4FD4" w:rsidP="00FC4FD4">
      <w:pPr>
        <w:pStyle w:val="10"/>
      </w:pPr>
      <w:r>
        <w:t xml:space="preserve">* * * </w:t>
      </w:r>
      <w:r w:rsidR="00FC5EBA">
        <w:t>6</w:t>
      </w:r>
      <w:r w:rsidRPr="00E51562">
        <w:rPr>
          <w:vertAlign w:val="superscript"/>
        </w:rPr>
        <w:t>th</w:t>
      </w:r>
      <w:r>
        <w:t xml:space="preserve"> Change * * *  </w:t>
      </w:r>
    </w:p>
    <w:p w14:paraId="2AB01661" w14:textId="77777777" w:rsidR="00FC4FD4" w:rsidRDefault="00FC4FD4" w:rsidP="00FC4FD4">
      <w:pPr>
        <w:pStyle w:val="Heading4"/>
      </w:pPr>
      <w:bookmarkStart w:id="95" w:name="_Toc114668922"/>
      <w:r>
        <w:t>5.2.26.2</w:t>
      </w:r>
      <w:r>
        <w:tab/>
        <w:t>Nupf_EventExposure Service</w:t>
      </w:r>
      <w:bookmarkEnd w:id="95"/>
    </w:p>
    <w:p w14:paraId="40575803" w14:textId="77777777" w:rsidR="00FC4FD4" w:rsidRDefault="00FC4FD4" w:rsidP="00FC4FD4">
      <w:pPr>
        <w:pStyle w:val="Heading5"/>
      </w:pPr>
      <w:bookmarkStart w:id="96" w:name="_Toc114668923"/>
      <w:r>
        <w:t>5.2.26.2.1</w:t>
      </w:r>
      <w:r>
        <w:tab/>
        <w:t>General</w:t>
      </w:r>
      <w:bookmarkEnd w:id="96"/>
    </w:p>
    <w:p w14:paraId="71D83D95" w14:textId="77777777" w:rsidR="00FC4FD4" w:rsidRDefault="00FC4FD4" w:rsidP="00FC4FD4">
      <w:r w:rsidRPr="002217D3">
        <w:rPr>
          <w:b/>
          <w:bCs/>
        </w:rPr>
        <w:t>Service description:</w:t>
      </w:r>
      <w:r>
        <w:t xml:space="preserve"> This service can expose UPF related information to other NFs. There is one operation for this service:</w:t>
      </w:r>
    </w:p>
    <w:p w14:paraId="0FBF7CCF" w14:textId="77777777" w:rsidR="00FC4FD4" w:rsidRDefault="00FC4FD4" w:rsidP="00FC4FD4">
      <w:pPr>
        <w:pStyle w:val="B1"/>
      </w:pPr>
      <w:r>
        <w:t>-</w:t>
      </w:r>
      <w:r>
        <w:tab/>
        <w:t>Notifying events on the PDU Session to the NFs.</w:t>
      </w:r>
    </w:p>
    <w:p w14:paraId="4023D875" w14:textId="77777777" w:rsidR="00FC4FD4" w:rsidRDefault="00FC4FD4" w:rsidP="00FC4FD4">
      <w:r>
        <w:t>The following events can be notified to a NF consumer:</w:t>
      </w:r>
    </w:p>
    <w:p w14:paraId="3A33D061" w14:textId="185CAE3C" w:rsidR="00FC4FD4" w:rsidRDefault="00FC4FD4" w:rsidP="00FC4FD4">
      <w:pPr>
        <w:pStyle w:val="B1"/>
      </w:pPr>
      <w:r>
        <w:t>-</w:t>
      </w:r>
      <w:r>
        <w:tab/>
        <w:t>QoS Monitoring for URLLC</w:t>
      </w:r>
      <w:ins w:id="97" w:author="Samsung" w:date="2022-10-31T18:19:00Z">
        <w:r w:rsidRPr="00FC4FD4">
          <w:t xml:space="preserve"> or AI</w:t>
        </w:r>
      </w:ins>
      <w:ins w:id="98" w:author="Samsung_v3" w:date="2022-11-03T19:04:00Z">
        <w:r w:rsidR="00B82646">
          <w:t>/</w:t>
        </w:r>
      </w:ins>
      <w:ins w:id="99" w:author="Samsung" w:date="2022-10-31T18:19:00Z">
        <w:r w:rsidRPr="00FC4FD4">
          <w:t>ML-based services</w:t>
        </w:r>
      </w:ins>
      <w:r>
        <w:t>: the event notification may contain the QoS Monitoring report as described in clause 5.33.3.2 of TS 23.501 [2].</w:t>
      </w:r>
    </w:p>
    <w:p w14:paraId="70CDE4D7" w14:textId="77777777" w:rsidR="00FC4FD4" w:rsidRDefault="00FC4FD4" w:rsidP="00FC4FD4">
      <w:pPr>
        <w:pStyle w:val="B1"/>
      </w:pPr>
      <w:r>
        <w:tab/>
        <w:t>The event notification may contain following information:</w:t>
      </w:r>
    </w:p>
    <w:p w14:paraId="25D0F083" w14:textId="77777777" w:rsidR="00FC4FD4" w:rsidRDefault="00FC4FD4" w:rsidP="00FC4FD4">
      <w:pPr>
        <w:pStyle w:val="B2"/>
      </w:pPr>
      <w:r>
        <w:t>-</w:t>
      </w:r>
      <w:r>
        <w:tab/>
        <w:t>QoS monitoring result e.g. end to end delay for specific QoS flow or for specific PDU session.</w:t>
      </w:r>
    </w:p>
    <w:p w14:paraId="4163BF56" w14:textId="77777777" w:rsidR="00FC4FD4" w:rsidRPr="00140E21" w:rsidRDefault="00FC4FD4" w:rsidP="00377700">
      <w:pPr>
        <w:rPr>
          <w:b/>
        </w:rPr>
      </w:pPr>
    </w:p>
    <w:p w14:paraId="3DBD0768" w14:textId="77777777" w:rsidR="00A7684E" w:rsidRDefault="00F51E07">
      <w:pPr>
        <w:pStyle w:val="10"/>
      </w:pPr>
      <w:r>
        <w:t xml:space="preserve">* * *End of Changes * * * </w:t>
      </w:r>
    </w:p>
    <w:p w14:paraId="17D1E93D" w14:textId="77777777" w:rsidR="00A7684E" w:rsidRPr="008C50AD" w:rsidRDefault="00A7684E"/>
    <w:sectPr w:rsidR="00A7684E" w:rsidRPr="008C50AD">
      <w:headerReference w:type="default" r:id="rId17"/>
      <w:footnotePr>
        <w:numRestart w:val="eachSect"/>
      </w:footnotePr>
      <w:pgSz w:w="11907" w:h="16840"/>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57891" w14:textId="77777777" w:rsidR="00556FCF" w:rsidRDefault="00556FCF">
      <w:pPr>
        <w:spacing w:after="0"/>
      </w:pPr>
      <w:r>
        <w:separator/>
      </w:r>
    </w:p>
  </w:endnote>
  <w:endnote w:type="continuationSeparator" w:id="0">
    <w:p w14:paraId="111E8C34" w14:textId="77777777" w:rsidR="00556FCF" w:rsidRDefault="00556F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LineDraw">
    <w:altName w:val="Courier New"/>
    <w:charset w:val="02"/>
    <w:family w:val="modern"/>
    <w:pitch w:val="fixed"/>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B95DE" w14:textId="77777777" w:rsidR="00556FCF" w:rsidRDefault="00556FCF">
      <w:pPr>
        <w:spacing w:after="0"/>
      </w:pPr>
      <w:r>
        <w:separator/>
      </w:r>
    </w:p>
  </w:footnote>
  <w:footnote w:type="continuationSeparator" w:id="0">
    <w:p w14:paraId="7C4E89F2" w14:textId="77777777" w:rsidR="00556FCF" w:rsidRDefault="00556F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D7071" w14:textId="77777777" w:rsidR="00BA3A7F" w:rsidRDefault="00BA3A7F">
    <w:pPr>
      <w:pStyle w:val="Header"/>
      <w:tabs>
        <w:tab w:val="right" w:pos="9639"/>
      </w:tabs>
    </w:pPr>
    <w: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2">
    <w15:presenceInfo w15:providerId="None" w15:userId="SAM2"/>
  </w15:person>
  <w15:person w15:author="Samsung2">
    <w15:presenceInfo w15:providerId="None" w15:userId="Samsung2"/>
  </w15:person>
  <w15:person w15:author="Samsung">
    <w15:presenceInfo w15:providerId="None" w15:userId="Samsung"/>
  </w15:person>
  <w15:person w15:author="Samsung_v3">
    <w15:presenceInfo w15:providerId="None" w15:userId="Samsung_v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rawingGridHorizontalOrigin w:val="1800"/>
  <w:drawingGridVerticalOrigin w:val="1440"/>
  <w:doNotShadeFormData/>
  <w:noPunctuationKerning/>
  <w:characterSpacingControl w:val="doNotCompress"/>
  <w:hdrShapeDefaults>
    <o:shapedefaults v:ext="edit" spidmax="2051"/>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zMDcxNjOxNDE3NzZW0lEKTi0uzszPAykwqgUAMiTEbCwAAAA="/>
  </w:docVars>
  <w:rsids>
    <w:rsidRoot w:val="00022E4A"/>
    <w:rsid w:val="00000514"/>
    <w:rsid w:val="00004300"/>
    <w:rsid w:val="00007A62"/>
    <w:rsid w:val="00007EC2"/>
    <w:rsid w:val="00012D99"/>
    <w:rsid w:val="00013ED1"/>
    <w:rsid w:val="00015FD4"/>
    <w:rsid w:val="00022657"/>
    <w:rsid w:val="00022E4A"/>
    <w:rsid w:val="00024471"/>
    <w:rsid w:val="00025626"/>
    <w:rsid w:val="00027E29"/>
    <w:rsid w:val="00040DA8"/>
    <w:rsid w:val="0004393B"/>
    <w:rsid w:val="000473BC"/>
    <w:rsid w:val="0005422F"/>
    <w:rsid w:val="0005466C"/>
    <w:rsid w:val="00057194"/>
    <w:rsid w:val="000625BC"/>
    <w:rsid w:val="000633A1"/>
    <w:rsid w:val="00065522"/>
    <w:rsid w:val="00066A9B"/>
    <w:rsid w:val="000675CC"/>
    <w:rsid w:val="000702DC"/>
    <w:rsid w:val="00071F65"/>
    <w:rsid w:val="000769D0"/>
    <w:rsid w:val="000840B8"/>
    <w:rsid w:val="000857A8"/>
    <w:rsid w:val="000867C9"/>
    <w:rsid w:val="000978BB"/>
    <w:rsid w:val="000A303C"/>
    <w:rsid w:val="000A6394"/>
    <w:rsid w:val="000B2D45"/>
    <w:rsid w:val="000B6E47"/>
    <w:rsid w:val="000B7FED"/>
    <w:rsid w:val="000C038A"/>
    <w:rsid w:val="000C387C"/>
    <w:rsid w:val="000C4C79"/>
    <w:rsid w:val="000C6598"/>
    <w:rsid w:val="000D44B3"/>
    <w:rsid w:val="000E35C9"/>
    <w:rsid w:val="000E68AE"/>
    <w:rsid w:val="000E6B24"/>
    <w:rsid w:val="000F6488"/>
    <w:rsid w:val="000F64EF"/>
    <w:rsid w:val="000F6E7F"/>
    <w:rsid w:val="000F7F11"/>
    <w:rsid w:val="00100841"/>
    <w:rsid w:val="00103D4D"/>
    <w:rsid w:val="001106CB"/>
    <w:rsid w:val="0011770E"/>
    <w:rsid w:val="00121950"/>
    <w:rsid w:val="00121C27"/>
    <w:rsid w:val="00124863"/>
    <w:rsid w:val="00124C9B"/>
    <w:rsid w:val="00126773"/>
    <w:rsid w:val="00131153"/>
    <w:rsid w:val="00131A1F"/>
    <w:rsid w:val="00133A6D"/>
    <w:rsid w:val="00145D43"/>
    <w:rsid w:val="001535FA"/>
    <w:rsid w:val="00162342"/>
    <w:rsid w:val="00163212"/>
    <w:rsid w:val="00163E11"/>
    <w:rsid w:val="00164BF5"/>
    <w:rsid w:val="001664C0"/>
    <w:rsid w:val="00170227"/>
    <w:rsid w:val="0017363D"/>
    <w:rsid w:val="00175110"/>
    <w:rsid w:val="0018398E"/>
    <w:rsid w:val="00186BC4"/>
    <w:rsid w:val="00192C46"/>
    <w:rsid w:val="001941DD"/>
    <w:rsid w:val="001975F0"/>
    <w:rsid w:val="001A0491"/>
    <w:rsid w:val="001A08B3"/>
    <w:rsid w:val="001A6D85"/>
    <w:rsid w:val="001A7B60"/>
    <w:rsid w:val="001B0B76"/>
    <w:rsid w:val="001B3278"/>
    <w:rsid w:val="001B4EA5"/>
    <w:rsid w:val="001B52F0"/>
    <w:rsid w:val="001B5B8C"/>
    <w:rsid w:val="001B5D6A"/>
    <w:rsid w:val="001B7A65"/>
    <w:rsid w:val="001C101A"/>
    <w:rsid w:val="001C6ECC"/>
    <w:rsid w:val="001C7FCE"/>
    <w:rsid w:val="001D2A7A"/>
    <w:rsid w:val="001D664D"/>
    <w:rsid w:val="001E163D"/>
    <w:rsid w:val="001E41F3"/>
    <w:rsid w:val="001E5ABF"/>
    <w:rsid w:val="001E6327"/>
    <w:rsid w:val="0020634D"/>
    <w:rsid w:val="0020701D"/>
    <w:rsid w:val="0021024F"/>
    <w:rsid w:val="00216D05"/>
    <w:rsid w:val="002227E0"/>
    <w:rsid w:val="00227E8F"/>
    <w:rsid w:val="00230292"/>
    <w:rsid w:val="002330BC"/>
    <w:rsid w:val="00236262"/>
    <w:rsid w:val="002412AA"/>
    <w:rsid w:val="00241B3B"/>
    <w:rsid w:val="00245ECB"/>
    <w:rsid w:val="00246EBF"/>
    <w:rsid w:val="00247EDB"/>
    <w:rsid w:val="00250F1E"/>
    <w:rsid w:val="0025238A"/>
    <w:rsid w:val="002530E6"/>
    <w:rsid w:val="00254AF5"/>
    <w:rsid w:val="0026004D"/>
    <w:rsid w:val="0026005C"/>
    <w:rsid w:val="002608CC"/>
    <w:rsid w:val="00263344"/>
    <w:rsid w:val="002640DD"/>
    <w:rsid w:val="0027172E"/>
    <w:rsid w:val="00272ED1"/>
    <w:rsid w:val="00272EDC"/>
    <w:rsid w:val="00275D12"/>
    <w:rsid w:val="00277DBF"/>
    <w:rsid w:val="00280BC4"/>
    <w:rsid w:val="00284FEB"/>
    <w:rsid w:val="002860AF"/>
    <w:rsid w:val="002860C4"/>
    <w:rsid w:val="002932BE"/>
    <w:rsid w:val="002932F5"/>
    <w:rsid w:val="00296CBC"/>
    <w:rsid w:val="002B1490"/>
    <w:rsid w:val="002B1AFB"/>
    <w:rsid w:val="002B24D7"/>
    <w:rsid w:val="002B42AA"/>
    <w:rsid w:val="002B5741"/>
    <w:rsid w:val="002C0B33"/>
    <w:rsid w:val="002C418C"/>
    <w:rsid w:val="002C41CB"/>
    <w:rsid w:val="002C71AC"/>
    <w:rsid w:val="002C773A"/>
    <w:rsid w:val="002D13BE"/>
    <w:rsid w:val="002D530B"/>
    <w:rsid w:val="002E0390"/>
    <w:rsid w:val="002E472E"/>
    <w:rsid w:val="002E48BD"/>
    <w:rsid w:val="002E6FCD"/>
    <w:rsid w:val="002E7AF1"/>
    <w:rsid w:val="002F4E4A"/>
    <w:rsid w:val="002F5490"/>
    <w:rsid w:val="0030432F"/>
    <w:rsid w:val="003046FF"/>
    <w:rsid w:val="00304B85"/>
    <w:rsid w:val="00305409"/>
    <w:rsid w:val="00307C66"/>
    <w:rsid w:val="00316DCB"/>
    <w:rsid w:val="00317EA3"/>
    <w:rsid w:val="003212B4"/>
    <w:rsid w:val="00321482"/>
    <w:rsid w:val="00322014"/>
    <w:rsid w:val="0032427E"/>
    <w:rsid w:val="0032517E"/>
    <w:rsid w:val="003256E6"/>
    <w:rsid w:val="00326EE9"/>
    <w:rsid w:val="00334FEC"/>
    <w:rsid w:val="00336898"/>
    <w:rsid w:val="00354B07"/>
    <w:rsid w:val="00355C62"/>
    <w:rsid w:val="003609B9"/>
    <w:rsid w:val="003609EF"/>
    <w:rsid w:val="0036231A"/>
    <w:rsid w:val="00362C9B"/>
    <w:rsid w:val="0037115E"/>
    <w:rsid w:val="00371245"/>
    <w:rsid w:val="0037449E"/>
    <w:rsid w:val="00374DD4"/>
    <w:rsid w:val="00377700"/>
    <w:rsid w:val="00384B7F"/>
    <w:rsid w:val="00385C20"/>
    <w:rsid w:val="00392E30"/>
    <w:rsid w:val="003A51D5"/>
    <w:rsid w:val="003B09D6"/>
    <w:rsid w:val="003B2AF5"/>
    <w:rsid w:val="003B6DD2"/>
    <w:rsid w:val="003C1D39"/>
    <w:rsid w:val="003C378E"/>
    <w:rsid w:val="003C6386"/>
    <w:rsid w:val="003C7619"/>
    <w:rsid w:val="003D21B4"/>
    <w:rsid w:val="003D3E89"/>
    <w:rsid w:val="003E0343"/>
    <w:rsid w:val="003E1A36"/>
    <w:rsid w:val="003E3063"/>
    <w:rsid w:val="003E3131"/>
    <w:rsid w:val="003F01E3"/>
    <w:rsid w:val="003F25B2"/>
    <w:rsid w:val="003F33DB"/>
    <w:rsid w:val="003F4E3C"/>
    <w:rsid w:val="003F57DD"/>
    <w:rsid w:val="003F6AE4"/>
    <w:rsid w:val="00410371"/>
    <w:rsid w:val="0041670E"/>
    <w:rsid w:val="00420549"/>
    <w:rsid w:val="004242F1"/>
    <w:rsid w:val="00424480"/>
    <w:rsid w:val="004247DD"/>
    <w:rsid w:val="00435D14"/>
    <w:rsid w:val="00443E1F"/>
    <w:rsid w:val="00446E36"/>
    <w:rsid w:val="004523C0"/>
    <w:rsid w:val="0046100B"/>
    <w:rsid w:val="00461BA6"/>
    <w:rsid w:val="004666A6"/>
    <w:rsid w:val="004739DE"/>
    <w:rsid w:val="00474A83"/>
    <w:rsid w:val="00476C4D"/>
    <w:rsid w:val="00477AD8"/>
    <w:rsid w:val="00480981"/>
    <w:rsid w:val="00484460"/>
    <w:rsid w:val="00492312"/>
    <w:rsid w:val="004A101C"/>
    <w:rsid w:val="004B0CEB"/>
    <w:rsid w:val="004B0D37"/>
    <w:rsid w:val="004B2F20"/>
    <w:rsid w:val="004B75B7"/>
    <w:rsid w:val="004C0479"/>
    <w:rsid w:val="004C363A"/>
    <w:rsid w:val="004C6A3D"/>
    <w:rsid w:val="004C7E38"/>
    <w:rsid w:val="004D2282"/>
    <w:rsid w:val="004D244F"/>
    <w:rsid w:val="004D4B83"/>
    <w:rsid w:val="004D57A7"/>
    <w:rsid w:val="004E02FC"/>
    <w:rsid w:val="004E2E00"/>
    <w:rsid w:val="004F0546"/>
    <w:rsid w:val="005013EC"/>
    <w:rsid w:val="00504158"/>
    <w:rsid w:val="005067DF"/>
    <w:rsid w:val="005109BE"/>
    <w:rsid w:val="00511200"/>
    <w:rsid w:val="0051556D"/>
    <w:rsid w:val="0051580D"/>
    <w:rsid w:val="005229D6"/>
    <w:rsid w:val="00530E1A"/>
    <w:rsid w:val="005323B0"/>
    <w:rsid w:val="005376DA"/>
    <w:rsid w:val="00544812"/>
    <w:rsid w:val="00547111"/>
    <w:rsid w:val="00554AFD"/>
    <w:rsid w:val="00556FCF"/>
    <w:rsid w:val="0055706B"/>
    <w:rsid w:val="00557200"/>
    <w:rsid w:val="00560A21"/>
    <w:rsid w:val="00562A5B"/>
    <w:rsid w:val="00573434"/>
    <w:rsid w:val="0057438F"/>
    <w:rsid w:val="005777DA"/>
    <w:rsid w:val="00580FAB"/>
    <w:rsid w:val="00585CF2"/>
    <w:rsid w:val="00586CA6"/>
    <w:rsid w:val="00592D74"/>
    <w:rsid w:val="005A01BC"/>
    <w:rsid w:val="005A54A1"/>
    <w:rsid w:val="005A7160"/>
    <w:rsid w:val="005B0135"/>
    <w:rsid w:val="005C40F6"/>
    <w:rsid w:val="005C7B03"/>
    <w:rsid w:val="005D408B"/>
    <w:rsid w:val="005D4877"/>
    <w:rsid w:val="005E1602"/>
    <w:rsid w:val="005E1809"/>
    <w:rsid w:val="005E252E"/>
    <w:rsid w:val="005E2C44"/>
    <w:rsid w:val="005E370F"/>
    <w:rsid w:val="005F08E0"/>
    <w:rsid w:val="005F57E8"/>
    <w:rsid w:val="005F734A"/>
    <w:rsid w:val="00603C78"/>
    <w:rsid w:val="006053C5"/>
    <w:rsid w:val="00614956"/>
    <w:rsid w:val="00614CF4"/>
    <w:rsid w:val="0061709F"/>
    <w:rsid w:val="00621188"/>
    <w:rsid w:val="00621F83"/>
    <w:rsid w:val="00622145"/>
    <w:rsid w:val="00622924"/>
    <w:rsid w:val="00622C20"/>
    <w:rsid w:val="00622EB8"/>
    <w:rsid w:val="00622F10"/>
    <w:rsid w:val="006257ED"/>
    <w:rsid w:val="00626B82"/>
    <w:rsid w:val="00630644"/>
    <w:rsid w:val="00632024"/>
    <w:rsid w:val="006358C6"/>
    <w:rsid w:val="00636E53"/>
    <w:rsid w:val="0064010B"/>
    <w:rsid w:val="00640C2E"/>
    <w:rsid w:val="006430E4"/>
    <w:rsid w:val="0065064F"/>
    <w:rsid w:val="006537A8"/>
    <w:rsid w:val="00654F2F"/>
    <w:rsid w:val="006578D3"/>
    <w:rsid w:val="00665C47"/>
    <w:rsid w:val="00673D4C"/>
    <w:rsid w:val="006747BE"/>
    <w:rsid w:val="00676C1A"/>
    <w:rsid w:val="00682F01"/>
    <w:rsid w:val="00691670"/>
    <w:rsid w:val="006956F3"/>
    <w:rsid w:val="00695808"/>
    <w:rsid w:val="006975D7"/>
    <w:rsid w:val="006A34E2"/>
    <w:rsid w:val="006A5EED"/>
    <w:rsid w:val="006B10F4"/>
    <w:rsid w:val="006B3BBD"/>
    <w:rsid w:val="006B46FB"/>
    <w:rsid w:val="006B785E"/>
    <w:rsid w:val="006C112F"/>
    <w:rsid w:val="006C42D3"/>
    <w:rsid w:val="006C66FD"/>
    <w:rsid w:val="006C673E"/>
    <w:rsid w:val="006D2DDE"/>
    <w:rsid w:val="006D4987"/>
    <w:rsid w:val="006E05AF"/>
    <w:rsid w:val="006E1444"/>
    <w:rsid w:val="006E21FB"/>
    <w:rsid w:val="006E35C6"/>
    <w:rsid w:val="006E39C1"/>
    <w:rsid w:val="006E3D51"/>
    <w:rsid w:val="006E6950"/>
    <w:rsid w:val="006F2690"/>
    <w:rsid w:val="006F28A6"/>
    <w:rsid w:val="006F7748"/>
    <w:rsid w:val="007017E8"/>
    <w:rsid w:val="0070403D"/>
    <w:rsid w:val="007052A6"/>
    <w:rsid w:val="00710AF4"/>
    <w:rsid w:val="00711294"/>
    <w:rsid w:val="00717340"/>
    <w:rsid w:val="00721801"/>
    <w:rsid w:val="00722F2F"/>
    <w:rsid w:val="0073397A"/>
    <w:rsid w:val="0073431A"/>
    <w:rsid w:val="0074144A"/>
    <w:rsid w:val="00746246"/>
    <w:rsid w:val="00747EBE"/>
    <w:rsid w:val="00750132"/>
    <w:rsid w:val="007506B7"/>
    <w:rsid w:val="0075179E"/>
    <w:rsid w:val="0075213A"/>
    <w:rsid w:val="0075772F"/>
    <w:rsid w:val="007601D6"/>
    <w:rsid w:val="00760C1B"/>
    <w:rsid w:val="007642D6"/>
    <w:rsid w:val="00764D75"/>
    <w:rsid w:val="00775186"/>
    <w:rsid w:val="00775E2D"/>
    <w:rsid w:val="0078086B"/>
    <w:rsid w:val="007915C7"/>
    <w:rsid w:val="007921D8"/>
    <w:rsid w:val="00792342"/>
    <w:rsid w:val="00794DB6"/>
    <w:rsid w:val="007977A8"/>
    <w:rsid w:val="007A5FD7"/>
    <w:rsid w:val="007B512A"/>
    <w:rsid w:val="007B6AA9"/>
    <w:rsid w:val="007C0474"/>
    <w:rsid w:val="007C2097"/>
    <w:rsid w:val="007C385C"/>
    <w:rsid w:val="007C60CF"/>
    <w:rsid w:val="007D0262"/>
    <w:rsid w:val="007D3D51"/>
    <w:rsid w:val="007D6664"/>
    <w:rsid w:val="007D6A07"/>
    <w:rsid w:val="007E0DAA"/>
    <w:rsid w:val="007E6578"/>
    <w:rsid w:val="007E7C03"/>
    <w:rsid w:val="007F2558"/>
    <w:rsid w:val="007F66C0"/>
    <w:rsid w:val="007F6BA0"/>
    <w:rsid w:val="007F7259"/>
    <w:rsid w:val="008040A8"/>
    <w:rsid w:val="00804287"/>
    <w:rsid w:val="00804794"/>
    <w:rsid w:val="008048B0"/>
    <w:rsid w:val="008105D7"/>
    <w:rsid w:val="00816A77"/>
    <w:rsid w:val="0082127D"/>
    <w:rsid w:val="00826FA2"/>
    <w:rsid w:val="00827822"/>
    <w:rsid w:val="008279FA"/>
    <w:rsid w:val="0083098B"/>
    <w:rsid w:val="00831D18"/>
    <w:rsid w:val="0083487D"/>
    <w:rsid w:val="00837111"/>
    <w:rsid w:val="00844038"/>
    <w:rsid w:val="008500ED"/>
    <w:rsid w:val="00851E46"/>
    <w:rsid w:val="00856F72"/>
    <w:rsid w:val="00862650"/>
    <w:rsid w:val="008626E7"/>
    <w:rsid w:val="008635E7"/>
    <w:rsid w:val="008660B0"/>
    <w:rsid w:val="00870EE7"/>
    <w:rsid w:val="00880BE7"/>
    <w:rsid w:val="00880F39"/>
    <w:rsid w:val="00884954"/>
    <w:rsid w:val="008863B9"/>
    <w:rsid w:val="00890EE3"/>
    <w:rsid w:val="00891F6C"/>
    <w:rsid w:val="0089300E"/>
    <w:rsid w:val="00893CC6"/>
    <w:rsid w:val="008A0D33"/>
    <w:rsid w:val="008A230C"/>
    <w:rsid w:val="008A33C2"/>
    <w:rsid w:val="008A3FDF"/>
    <w:rsid w:val="008A40E8"/>
    <w:rsid w:val="008A45A6"/>
    <w:rsid w:val="008A579B"/>
    <w:rsid w:val="008B45E3"/>
    <w:rsid w:val="008B4825"/>
    <w:rsid w:val="008C2E43"/>
    <w:rsid w:val="008C50AD"/>
    <w:rsid w:val="008D2723"/>
    <w:rsid w:val="008D2A30"/>
    <w:rsid w:val="008E03CB"/>
    <w:rsid w:val="008E4CCE"/>
    <w:rsid w:val="008F22A6"/>
    <w:rsid w:val="008F3789"/>
    <w:rsid w:val="008F5E29"/>
    <w:rsid w:val="008F686C"/>
    <w:rsid w:val="008F72EC"/>
    <w:rsid w:val="0090632E"/>
    <w:rsid w:val="0090763B"/>
    <w:rsid w:val="0091327F"/>
    <w:rsid w:val="009148DE"/>
    <w:rsid w:val="00920F2F"/>
    <w:rsid w:val="00925F00"/>
    <w:rsid w:val="009266ED"/>
    <w:rsid w:val="009270D5"/>
    <w:rsid w:val="00927D6D"/>
    <w:rsid w:val="0093306D"/>
    <w:rsid w:val="009343DE"/>
    <w:rsid w:val="00936C52"/>
    <w:rsid w:val="00937C13"/>
    <w:rsid w:val="00940AB2"/>
    <w:rsid w:val="00941E30"/>
    <w:rsid w:val="00942C98"/>
    <w:rsid w:val="00944F25"/>
    <w:rsid w:val="00945B0C"/>
    <w:rsid w:val="00954725"/>
    <w:rsid w:val="00955056"/>
    <w:rsid w:val="00955226"/>
    <w:rsid w:val="009560C9"/>
    <w:rsid w:val="00960BBB"/>
    <w:rsid w:val="0096148A"/>
    <w:rsid w:val="00963A48"/>
    <w:rsid w:val="00965290"/>
    <w:rsid w:val="00965DC8"/>
    <w:rsid w:val="00966117"/>
    <w:rsid w:val="00971CCE"/>
    <w:rsid w:val="009748CA"/>
    <w:rsid w:val="009777D9"/>
    <w:rsid w:val="00984660"/>
    <w:rsid w:val="00985076"/>
    <w:rsid w:val="00990C26"/>
    <w:rsid w:val="00991B88"/>
    <w:rsid w:val="00996928"/>
    <w:rsid w:val="009969F9"/>
    <w:rsid w:val="00997C97"/>
    <w:rsid w:val="009A0077"/>
    <w:rsid w:val="009A0C81"/>
    <w:rsid w:val="009A4966"/>
    <w:rsid w:val="009A5753"/>
    <w:rsid w:val="009A579D"/>
    <w:rsid w:val="009A5A1D"/>
    <w:rsid w:val="009A752F"/>
    <w:rsid w:val="009B1C87"/>
    <w:rsid w:val="009B6522"/>
    <w:rsid w:val="009B7CA4"/>
    <w:rsid w:val="009C0FCD"/>
    <w:rsid w:val="009C1D4E"/>
    <w:rsid w:val="009C1E30"/>
    <w:rsid w:val="009C596A"/>
    <w:rsid w:val="009C604D"/>
    <w:rsid w:val="009C7A08"/>
    <w:rsid w:val="009D026B"/>
    <w:rsid w:val="009D03F0"/>
    <w:rsid w:val="009D04A0"/>
    <w:rsid w:val="009D1379"/>
    <w:rsid w:val="009D236F"/>
    <w:rsid w:val="009E3297"/>
    <w:rsid w:val="009E4376"/>
    <w:rsid w:val="009E57EB"/>
    <w:rsid w:val="009E638D"/>
    <w:rsid w:val="009F10C7"/>
    <w:rsid w:val="009F34D8"/>
    <w:rsid w:val="009F4307"/>
    <w:rsid w:val="009F584A"/>
    <w:rsid w:val="009F6064"/>
    <w:rsid w:val="009F626C"/>
    <w:rsid w:val="009F734F"/>
    <w:rsid w:val="009F7FE7"/>
    <w:rsid w:val="00A03756"/>
    <w:rsid w:val="00A04A09"/>
    <w:rsid w:val="00A05D07"/>
    <w:rsid w:val="00A13CBC"/>
    <w:rsid w:val="00A219DF"/>
    <w:rsid w:val="00A21B75"/>
    <w:rsid w:val="00A22732"/>
    <w:rsid w:val="00A246B6"/>
    <w:rsid w:val="00A25C42"/>
    <w:rsid w:val="00A265DB"/>
    <w:rsid w:val="00A2712C"/>
    <w:rsid w:val="00A30659"/>
    <w:rsid w:val="00A30F79"/>
    <w:rsid w:val="00A33DEB"/>
    <w:rsid w:val="00A3420D"/>
    <w:rsid w:val="00A36534"/>
    <w:rsid w:val="00A37FEF"/>
    <w:rsid w:val="00A40A19"/>
    <w:rsid w:val="00A41FC6"/>
    <w:rsid w:val="00A4311D"/>
    <w:rsid w:val="00A433F1"/>
    <w:rsid w:val="00A44401"/>
    <w:rsid w:val="00A45F61"/>
    <w:rsid w:val="00A47339"/>
    <w:rsid w:val="00A47E70"/>
    <w:rsid w:val="00A50CF0"/>
    <w:rsid w:val="00A538B7"/>
    <w:rsid w:val="00A63030"/>
    <w:rsid w:val="00A728FF"/>
    <w:rsid w:val="00A7671C"/>
    <w:rsid w:val="00A7684E"/>
    <w:rsid w:val="00A76DEB"/>
    <w:rsid w:val="00A83BE7"/>
    <w:rsid w:val="00A861A4"/>
    <w:rsid w:val="00A9470B"/>
    <w:rsid w:val="00A969DF"/>
    <w:rsid w:val="00AA07CC"/>
    <w:rsid w:val="00AA2CBC"/>
    <w:rsid w:val="00AA42BA"/>
    <w:rsid w:val="00AB050A"/>
    <w:rsid w:val="00AB1833"/>
    <w:rsid w:val="00AB6811"/>
    <w:rsid w:val="00AC0AC0"/>
    <w:rsid w:val="00AC1212"/>
    <w:rsid w:val="00AC5820"/>
    <w:rsid w:val="00AD1CD8"/>
    <w:rsid w:val="00AD2407"/>
    <w:rsid w:val="00AD34DE"/>
    <w:rsid w:val="00AD6D87"/>
    <w:rsid w:val="00AD7133"/>
    <w:rsid w:val="00AD7474"/>
    <w:rsid w:val="00AD7AFD"/>
    <w:rsid w:val="00AE0B7D"/>
    <w:rsid w:val="00AE1BA6"/>
    <w:rsid w:val="00AE3A31"/>
    <w:rsid w:val="00AE3D08"/>
    <w:rsid w:val="00AE52DC"/>
    <w:rsid w:val="00AE5F09"/>
    <w:rsid w:val="00AF0642"/>
    <w:rsid w:val="00AF7BE7"/>
    <w:rsid w:val="00B01DDD"/>
    <w:rsid w:val="00B0269C"/>
    <w:rsid w:val="00B03651"/>
    <w:rsid w:val="00B05C0E"/>
    <w:rsid w:val="00B061A5"/>
    <w:rsid w:val="00B126D4"/>
    <w:rsid w:val="00B1409E"/>
    <w:rsid w:val="00B160B0"/>
    <w:rsid w:val="00B22D13"/>
    <w:rsid w:val="00B258BB"/>
    <w:rsid w:val="00B25D5A"/>
    <w:rsid w:val="00B26AB3"/>
    <w:rsid w:val="00B27A6F"/>
    <w:rsid w:val="00B314F5"/>
    <w:rsid w:val="00B42396"/>
    <w:rsid w:val="00B4377B"/>
    <w:rsid w:val="00B508A2"/>
    <w:rsid w:val="00B51172"/>
    <w:rsid w:val="00B513FD"/>
    <w:rsid w:val="00B561D2"/>
    <w:rsid w:val="00B60104"/>
    <w:rsid w:val="00B601D4"/>
    <w:rsid w:val="00B60A41"/>
    <w:rsid w:val="00B63B3E"/>
    <w:rsid w:val="00B648DD"/>
    <w:rsid w:val="00B64BF0"/>
    <w:rsid w:val="00B67B97"/>
    <w:rsid w:val="00B70AED"/>
    <w:rsid w:val="00B77719"/>
    <w:rsid w:val="00B803BD"/>
    <w:rsid w:val="00B80D68"/>
    <w:rsid w:val="00B8199E"/>
    <w:rsid w:val="00B82646"/>
    <w:rsid w:val="00B827AF"/>
    <w:rsid w:val="00B82ACA"/>
    <w:rsid w:val="00B85875"/>
    <w:rsid w:val="00B85C9A"/>
    <w:rsid w:val="00B86503"/>
    <w:rsid w:val="00B90867"/>
    <w:rsid w:val="00B9251B"/>
    <w:rsid w:val="00B93993"/>
    <w:rsid w:val="00B968C8"/>
    <w:rsid w:val="00B9711A"/>
    <w:rsid w:val="00B97353"/>
    <w:rsid w:val="00BA1377"/>
    <w:rsid w:val="00BA3763"/>
    <w:rsid w:val="00BA3A7F"/>
    <w:rsid w:val="00BA3EC5"/>
    <w:rsid w:val="00BA4771"/>
    <w:rsid w:val="00BA51D9"/>
    <w:rsid w:val="00BB3A8A"/>
    <w:rsid w:val="00BB5DFC"/>
    <w:rsid w:val="00BC11CA"/>
    <w:rsid w:val="00BD2196"/>
    <w:rsid w:val="00BD2550"/>
    <w:rsid w:val="00BD279D"/>
    <w:rsid w:val="00BD6B1C"/>
    <w:rsid w:val="00BD6B31"/>
    <w:rsid w:val="00BD6BB8"/>
    <w:rsid w:val="00BD7670"/>
    <w:rsid w:val="00BE0697"/>
    <w:rsid w:val="00BE1E9A"/>
    <w:rsid w:val="00BE4E5F"/>
    <w:rsid w:val="00BE66B6"/>
    <w:rsid w:val="00BE71DA"/>
    <w:rsid w:val="00BF1CD3"/>
    <w:rsid w:val="00BF4D61"/>
    <w:rsid w:val="00BF6991"/>
    <w:rsid w:val="00C041E1"/>
    <w:rsid w:val="00C06BFF"/>
    <w:rsid w:val="00C100EA"/>
    <w:rsid w:val="00C2036D"/>
    <w:rsid w:val="00C2084C"/>
    <w:rsid w:val="00C22D68"/>
    <w:rsid w:val="00C2769E"/>
    <w:rsid w:val="00C276E2"/>
    <w:rsid w:val="00C276EB"/>
    <w:rsid w:val="00C32FAE"/>
    <w:rsid w:val="00C3432B"/>
    <w:rsid w:val="00C3434C"/>
    <w:rsid w:val="00C369CD"/>
    <w:rsid w:val="00C40493"/>
    <w:rsid w:val="00C44D68"/>
    <w:rsid w:val="00C456B6"/>
    <w:rsid w:val="00C47A3B"/>
    <w:rsid w:val="00C52E85"/>
    <w:rsid w:val="00C5338D"/>
    <w:rsid w:val="00C56381"/>
    <w:rsid w:val="00C56ED8"/>
    <w:rsid w:val="00C61BB9"/>
    <w:rsid w:val="00C6345D"/>
    <w:rsid w:val="00C6437C"/>
    <w:rsid w:val="00C66BA2"/>
    <w:rsid w:val="00C70766"/>
    <w:rsid w:val="00C711AE"/>
    <w:rsid w:val="00C7232F"/>
    <w:rsid w:val="00C72B61"/>
    <w:rsid w:val="00C75B5C"/>
    <w:rsid w:val="00C813AB"/>
    <w:rsid w:val="00C86538"/>
    <w:rsid w:val="00C872AE"/>
    <w:rsid w:val="00C91EDA"/>
    <w:rsid w:val="00C95985"/>
    <w:rsid w:val="00CA0A4A"/>
    <w:rsid w:val="00CA35F8"/>
    <w:rsid w:val="00CA4399"/>
    <w:rsid w:val="00CA4C3F"/>
    <w:rsid w:val="00CA7F5C"/>
    <w:rsid w:val="00CB0650"/>
    <w:rsid w:val="00CB1D8C"/>
    <w:rsid w:val="00CB2563"/>
    <w:rsid w:val="00CB746B"/>
    <w:rsid w:val="00CB74B3"/>
    <w:rsid w:val="00CB7B7C"/>
    <w:rsid w:val="00CC5026"/>
    <w:rsid w:val="00CC5A4A"/>
    <w:rsid w:val="00CC68D0"/>
    <w:rsid w:val="00CC6E8B"/>
    <w:rsid w:val="00CD4728"/>
    <w:rsid w:val="00CE0DA3"/>
    <w:rsid w:val="00CE1165"/>
    <w:rsid w:val="00CE2356"/>
    <w:rsid w:val="00CE5267"/>
    <w:rsid w:val="00CE652C"/>
    <w:rsid w:val="00CE66B2"/>
    <w:rsid w:val="00CF3414"/>
    <w:rsid w:val="00CF604C"/>
    <w:rsid w:val="00CF7B05"/>
    <w:rsid w:val="00D014FE"/>
    <w:rsid w:val="00D03D0E"/>
    <w:rsid w:val="00D03F9A"/>
    <w:rsid w:val="00D051B2"/>
    <w:rsid w:val="00D054F8"/>
    <w:rsid w:val="00D057A5"/>
    <w:rsid w:val="00D06D51"/>
    <w:rsid w:val="00D07783"/>
    <w:rsid w:val="00D10083"/>
    <w:rsid w:val="00D14AF4"/>
    <w:rsid w:val="00D22979"/>
    <w:rsid w:val="00D238E6"/>
    <w:rsid w:val="00D24991"/>
    <w:rsid w:val="00D24C64"/>
    <w:rsid w:val="00D25AAE"/>
    <w:rsid w:val="00D27147"/>
    <w:rsid w:val="00D27379"/>
    <w:rsid w:val="00D316BD"/>
    <w:rsid w:val="00D32D01"/>
    <w:rsid w:val="00D3573E"/>
    <w:rsid w:val="00D37279"/>
    <w:rsid w:val="00D451B4"/>
    <w:rsid w:val="00D45512"/>
    <w:rsid w:val="00D45640"/>
    <w:rsid w:val="00D50255"/>
    <w:rsid w:val="00D52451"/>
    <w:rsid w:val="00D54A33"/>
    <w:rsid w:val="00D6135C"/>
    <w:rsid w:val="00D62C11"/>
    <w:rsid w:val="00D638B6"/>
    <w:rsid w:val="00D66520"/>
    <w:rsid w:val="00D7183F"/>
    <w:rsid w:val="00D74DE0"/>
    <w:rsid w:val="00D764E5"/>
    <w:rsid w:val="00D8222D"/>
    <w:rsid w:val="00D8505B"/>
    <w:rsid w:val="00D85370"/>
    <w:rsid w:val="00D85DCC"/>
    <w:rsid w:val="00D9134D"/>
    <w:rsid w:val="00D947B1"/>
    <w:rsid w:val="00DA4905"/>
    <w:rsid w:val="00DA5E8B"/>
    <w:rsid w:val="00DA659E"/>
    <w:rsid w:val="00DB36FF"/>
    <w:rsid w:val="00DB448B"/>
    <w:rsid w:val="00DB5C46"/>
    <w:rsid w:val="00DC351D"/>
    <w:rsid w:val="00DC44C1"/>
    <w:rsid w:val="00DC602D"/>
    <w:rsid w:val="00DD48F9"/>
    <w:rsid w:val="00DD6D3F"/>
    <w:rsid w:val="00DE34CF"/>
    <w:rsid w:val="00DE6341"/>
    <w:rsid w:val="00DE768F"/>
    <w:rsid w:val="00DE7C16"/>
    <w:rsid w:val="00DF0087"/>
    <w:rsid w:val="00DF2F1F"/>
    <w:rsid w:val="00E00A01"/>
    <w:rsid w:val="00E010E5"/>
    <w:rsid w:val="00E03D56"/>
    <w:rsid w:val="00E050C2"/>
    <w:rsid w:val="00E07FC0"/>
    <w:rsid w:val="00E13F3D"/>
    <w:rsid w:val="00E24FCF"/>
    <w:rsid w:val="00E25875"/>
    <w:rsid w:val="00E3157C"/>
    <w:rsid w:val="00E32389"/>
    <w:rsid w:val="00E34898"/>
    <w:rsid w:val="00E36CCB"/>
    <w:rsid w:val="00E37397"/>
    <w:rsid w:val="00E41D8F"/>
    <w:rsid w:val="00E43077"/>
    <w:rsid w:val="00E51562"/>
    <w:rsid w:val="00E561FC"/>
    <w:rsid w:val="00E61836"/>
    <w:rsid w:val="00E62B3D"/>
    <w:rsid w:val="00E654CA"/>
    <w:rsid w:val="00E66340"/>
    <w:rsid w:val="00E668EE"/>
    <w:rsid w:val="00E72DED"/>
    <w:rsid w:val="00E7361E"/>
    <w:rsid w:val="00E75F7D"/>
    <w:rsid w:val="00E80629"/>
    <w:rsid w:val="00E8436F"/>
    <w:rsid w:val="00E84BA9"/>
    <w:rsid w:val="00E90CE8"/>
    <w:rsid w:val="00E926EF"/>
    <w:rsid w:val="00E959E3"/>
    <w:rsid w:val="00E95B99"/>
    <w:rsid w:val="00EA11D0"/>
    <w:rsid w:val="00EA5555"/>
    <w:rsid w:val="00EA69AE"/>
    <w:rsid w:val="00EB09B7"/>
    <w:rsid w:val="00EB22A3"/>
    <w:rsid w:val="00EB3A7B"/>
    <w:rsid w:val="00EC4E91"/>
    <w:rsid w:val="00EC6B25"/>
    <w:rsid w:val="00ED2305"/>
    <w:rsid w:val="00ED25DB"/>
    <w:rsid w:val="00EE246C"/>
    <w:rsid w:val="00EE456B"/>
    <w:rsid w:val="00EE7D7C"/>
    <w:rsid w:val="00EF207C"/>
    <w:rsid w:val="00F033A0"/>
    <w:rsid w:val="00F101FE"/>
    <w:rsid w:val="00F1185E"/>
    <w:rsid w:val="00F154B1"/>
    <w:rsid w:val="00F15A0F"/>
    <w:rsid w:val="00F24258"/>
    <w:rsid w:val="00F25D98"/>
    <w:rsid w:val="00F2626B"/>
    <w:rsid w:val="00F276E0"/>
    <w:rsid w:val="00F27C1E"/>
    <w:rsid w:val="00F300FB"/>
    <w:rsid w:val="00F3189B"/>
    <w:rsid w:val="00F32048"/>
    <w:rsid w:val="00F35776"/>
    <w:rsid w:val="00F35AEA"/>
    <w:rsid w:val="00F4125D"/>
    <w:rsid w:val="00F42B93"/>
    <w:rsid w:val="00F42F8F"/>
    <w:rsid w:val="00F5190E"/>
    <w:rsid w:val="00F51E07"/>
    <w:rsid w:val="00F52ACA"/>
    <w:rsid w:val="00F609C2"/>
    <w:rsid w:val="00F65142"/>
    <w:rsid w:val="00F65658"/>
    <w:rsid w:val="00F66286"/>
    <w:rsid w:val="00F71BCD"/>
    <w:rsid w:val="00F722E4"/>
    <w:rsid w:val="00F73578"/>
    <w:rsid w:val="00F751AE"/>
    <w:rsid w:val="00F76213"/>
    <w:rsid w:val="00F77A30"/>
    <w:rsid w:val="00F828D3"/>
    <w:rsid w:val="00F83426"/>
    <w:rsid w:val="00F85210"/>
    <w:rsid w:val="00F93744"/>
    <w:rsid w:val="00F962DE"/>
    <w:rsid w:val="00FA3A3A"/>
    <w:rsid w:val="00FA5203"/>
    <w:rsid w:val="00FA6872"/>
    <w:rsid w:val="00FA73EC"/>
    <w:rsid w:val="00FB6386"/>
    <w:rsid w:val="00FC2317"/>
    <w:rsid w:val="00FC4FD4"/>
    <w:rsid w:val="00FC5EBA"/>
    <w:rsid w:val="00FC70CB"/>
    <w:rsid w:val="00FD1381"/>
    <w:rsid w:val="00FE0E35"/>
    <w:rsid w:val="00FE2268"/>
    <w:rsid w:val="00FE6B84"/>
    <w:rsid w:val="00FF09F8"/>
    <w:rsid w:val="467E108C"/>
    <w:rsid w:val="4E682FEC"/>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410E9B7"/>
  <w15:docId w15:val="{2A57CB21-1251-4C83-B527-02415A6F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heme="minorEastAsia" w:hAnsi="CG Times (W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ascii="Times New Roman" w:hAnsi="Times New Roman"/>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List3">
    <w:name w:val="List 3"/>
    <w:basedOn w:val="List2"/>
    <w:pPr>
      <w:ind w:left="1135"/>
    </w:pPr>
  </w:style>
  <w:style w:type="paragraph" w:styleId="List2">
    <w:name w:val="List 2"/>
    <w:basedOn w:val="List"/>
    <w:pPr>
      <w:ind w:left="851"/>
    </w:pPr>
  </w:style>
  <w:style w:type="paragraph" w:styleId="List">
    <w:name w:val="List"/>
    <w:basedOn w:val="Normal"/>
    <w:pPr>
      <w:ind w:left="568" w:hanging="284"/>
    </w:pPr>
  </w:style>
  <w:style w:type="paragraph" w:styleId="TOC7">
    <w:name w:val="toc 7"/>
    <w:basedOn w:val="TOC6"/>
    <w:next w:val="Normal"/>
    <w:semiHidden/>
    <w:pPr>
      <w:ind w:left="2268" w:hanging="2268"/>
    </w:pPr>
  </w:style>
  <w:style w:type="paragraph" w:styleId="TOC6">
    <w:name w:val="toc 6"/>
    <w:basedOn w:val="TOC5"/>
    <w:next w:val="Normal"/>
    <w:semiHidden/>
    <w:pPr>
      <w:ind w:left="1985" w:hanging="1985"/>
    </w:pPr>
  </w:style>
  <w:style w:type="paragraph" w:styleId="TOC5">
    <w:name w:val="toc 5"/>
    <w:basedOn w:val="TOC4"/>
    <w:next w:val="Normal"/>
    <w:semiHidden/>
    <w:pPr>
      <w:ind w:left="1701" w:hanging="1701"/>
    </w:pPr>
  </w:style>
  <w:style w:type="paragraph" w:styleId="TOC4">
    <w:name w:val="toc 4"/>
    <w:basedOn w:val="TOC3"/>
    <w:next w:val="Normal"/>
    <w:semiHidden/>
    <w:pPr>
      <w:ind w:left="1418" w:hanging="1418"/>
    </w:pPr>
  </w:style>
  <w:style w:type="paragraph" w:styleId="TOC3">
    <w:name w:val="toc 3"/>
    <w:basedOn w:val="TOC2"/>
    <w:next w:val="Normal"/>
    <w:semiHidden/>
    <w:pPr>
      <w:ind w:left="1134" w:hanging="1134"/>
    </w:pPr>
  </w:style>
  <w:style w:type="paragraph" w:styleId="TOC2">
    <w:name w:val="toc 2"/>
    <w:basedOn w:val="TOC1"/>
    <w:next w:val="Normal"/>
    <w:semiHidden/>
    <w:pPr>
      <w:keepNext w:val="0"/>
      <w:spacing w:before="0"/>
      <w:ind w:left="851" w:hanging="851"/>
    </w:pPr>
    <w:rPr>
      <w:sz w:val="20"/>
    </w:rPr>
  </w:style>
  <w:style w:type="paragraph" w:styleId="TOC1">
    <w:name w:val="toc 1"/>
    <w:next w:val="Normal"/>
    <w:semiHidden/>
    <w:pPr>
      <w:keepNext/>
      <w:keepLines/>
      <w:widowControl w:val="0"/>
      <w:tabs>
        <w:tab w:val="right" w:leader="dot" w:pos="9639"/>
      </w:tabs>
      <w:spacing w:before="120"/>
      <w:ind w:left="567" w:right="425" w:hanging="567"/>
    </w:pPr>
    <w:rPr>
      <w:rFonts w:ascii="Times New Roman" w:hAnsi="Times New Roman"/>
      <w:sz w:val="22"/>
      <w:lang w:val="en-GB" w:eastAsia="en-US"/>
    </w:rPr>
  </w:style>
  <w:style w:type="paragraph" w:styleId="ListNumber2">
    <w:name w:val="List Number 2"/>
    <w:basedOn w:val="ListNumber"/>
    <w:pPr>
      <w:ind w:left="851"/>
    </w:pPr>
  </w:style>
  <w:style w:type="paragraph" w:styleId="ListNumber">
    <w:name w:val="List Number"/>
    <w:basedOn w:val="List"/>
  </w:style>
  <w:style w:type="paragraph" w:styleId="ListBullet4">
    <w:name w:val="List Bullet 4"/>
    <w:basedOn w:val="ListBullet3"/>
    <w:pPr>
      <w:ind w:left="1418"/>
    </w:pPr>
  </w:style>
  <w:style w:type="paragraph" w:styleId="ListBullet3">
    <w:name w:val="List Bullet 3"/>
    <w:basedOn w:val="ListBullet2"/>
    <w:pPr>
      <w:ind w:left="1135"/>
    </w:pPr>
  </w:style>
  <w:style w:type="paragraph" w:styleId="ListBullet2">
    <w:name w:val="List Bullet 2"/>
    <w:basedOn w:val="ListBullet"/>
    <w:pPr>
      <w:ind w:left="851"/>
    </w:pPr>
  </w:style>
  <w:style w:type="paragraph" w:styleId="ListBullet">
    <w:name w:val="List Bullet"/>
    <w:basedOn w:val="List"/>
  </w:style>
  <w:style w:type="paragraph" w:styleId="DocumentMap">
    <w:name w:val="Document Map"/>
    <w:basedOn w:val="Normal"/>
    <w:link w:val="DocumentMapChar"/>
    <w:pPr>
      <w:shd w:val="clear" w:color="auto" w:fill="000080"/>
    </w:pPr>
    <w:rPr>
      <w:rFonts w:ascii="Tahoma" w:hAnsi="Tahoma" w:cs="Tahoma"/>
    </w:rPr>
  </w:style>
  <w:style w:type="paragraph" w:styleId="CommentText">
    <w:name w:val="annotation text"/>
    <w:basedOn w:val="Normal"/>
    <w:semiHidden/>
  </w:style>
  <w:style w:type="paragraph" w:styleId="ListBullet5">
    <w:name w:val="List Bullet 5"/>
    <w:basedOn w:val="ListBullet4"/>
    <w:pPr>
      <w:ind w:left="1702"/>
    </w:pPr>
  </w:style>
  <w:style w:type="paragraph" w:styleId="TOC8">
    <w:name w:val="toc 8"/>
    <w:basedOn w:val="TOC1"/>
    <w:next w:val="Normal"/>
    <w:semiHidden/>
    <w:pPr>
      <w:spacing w:before="180"/>
      <w:ind w:left="2693" w:hanging="2693"/>
    </w:pPr>
    <w:rPr>
      <w:b/>
    </w:rPr>
  </w:style>
  <w:style w:type="paragraph" w:styleId="BalloonText">
    <w:name w:val="Balloon Text"/>
    <w:basedOn w:val="Normal"/>
    <w:semiHidden/>
    <w:rPr>
      <w:rFonts w:ascii="Tahoma" w:hAnsi="Tahoma" w:cs="Tahoma"/>
      <w:sz w:val="16"/>
      <w:szCs w:val="16"/>
    </w:rPr>
  </w:style>
  <w:style w:type="paragraph" w:styleId="Footer">
    <w:name w:val="footer"/>
    <w:basedOn w:val="Header"/>
    <w:pPr>
      <w:jc w:val="center"/>
    </w:pPr>
    <w:rPr>
      <w:i/>
    </w:rPr>
  </w:style>
  <w:style w:type="paragraph" w:styleId="Header">
    <w:name w:val="header"/>
    <w:pPr>
      <w:widowControl w:val="0"/>
    </w:pPr>
    <w:rPr>
      <w:rFonts w:ascii="Arial" w:hAnsi="Arial"/>
      <w:b/>
      <w:sz w:val="18"/>
      <w:lang w:val="en-GB" w:eastAsia="en-US"/>
    </w:rPr>
  </w:style>
  <w:style w:type="paragraph" w:styleId="FootnoteText">
    <w:name w:val="footnote text"/>
    <w:basedOn w:val="Normal"/>
    <w:semiHidden/>
    <w:pPr>
      <w:keepLines/>
      <w:spacing w:after="0"/>
      <w:ind w:left="454" w:hanging="454"/>
    </w:pPr>
    <w:rPr>
      <w:sz w:val="16"/>
    </w:rPr>
  </w:style>
  <w:style w:type="paragraph" w:styleId="List5">
    <w:name w:val="List 5"/>
    <w:basedOn w:val="List4"/>
    <w:pPr>
      <w:ind w:left="1702"/>
    </w:pPr>
  </w:style>
  <w:style w:type="paragraph" w:styleId="List4">
    <w:name w:val="List 4"/>
    <w:basedOn w:val="List3"/>
    <w:pPr>
      <w:ind w:left="1418"/>
    </w:pPr>
  </w:style>
  <w:style w:type="paragraph" w:styleId="TOC9">
    <w:name w:val="toc 9"/>
    <w:basedOn w:val="TOC8"/>
    <w:next w:val="Normal"/>
    <w:semiHidden/>
    <w:pPr>
      <w:ind w:left="1418" w:hanging="1418"/>
    </w:pPr>
  </w:style>
  <w:style w:type="paragraph" w:styleId="Index1">
    <w:name w:val="index 1"/>
    <w:basedOn w:val="Normal"/>
    <w:next w:val="Normal"/>
    <w:semiHidden/>
    <w:pPr>
      <w:keepLines/>
      <w:spacing w:after="0"/>
    </w:pPr>
  </w:style>
  <w:style w:type="paragraph" w:styleId="Index2">
    <w:name w:val="index 2"/>
    <w:basedOn w:val="Index1"/>
    <w:next w:val="Normal"/>
    <w:semiHidden/>
    <w:pPr>
      <w:ind w:left="284"/>
    </w:p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32"/>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character" w:styleId="Hyperlink">
    <w:name w:val="Hyperlink"/>
    <w:rPr>
      <w:color w:val="0000FF"/>
      <w:u w:val="single"/>
    </w:rPr>
  </w:style>
  <w:style w:type="character" w:styleId="CommentReference">
    <w:name w:val="annotation reference"/>
    <w:semiHidden/>
    <w:rPr>
      <w:sz w:val="16"/>
    </w:rPr>
  </w:style>
  <w:style w:type="character" w:styleId="FootnoteReference">
    <w:name w:val="footnote reference"/>
    <w:semiHidden/>
    <w:rPr>
      <w:b/>
      <w:position w:val="6"/>
      <w:sz w:val="16"/>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H">
    <w:name w:val="ZH"/>
    <w:pPr>
      <w:framePr w:wrap="notBeside" w:vAnchor="page" w:hAnchor="margin" w:xAlign="center" w:y="6805"/>
      <w:widowControl w:val="0"/>
    </w:pPr>
    <w:rPr>
      <w:rFonts w:ascii="Arial" w:hAnsi="Arial"/>
      <w:lang w:val="en-GB" w:eastAsia="en-US"/>
    </w:rPr>
  </w:style>
  <w:style w:type="paragraph" w:customStyle="1" w:styleId="TT">
    <w:name w:val="TT"/>
    <w:basedOn w:val="Heading1"/>
    <w:next w:val="Normal"/>
    <w:pPr>
      <w:outlineLvl w:val="9"/>
    </w:pPr>
  </w:style>
  <w:style w:type="paragraph" w:customStyle="1" w:styleId="TAH">
    <w:name w:val="TAH"/>
    <w:basedOn w:val="TAC"/>
    <w:link w:val="TAHCar"/>
    <w:rPr>
      <w:b/>
    </w:rPr>
  </w:style>
  <w:style w:type="paragraph" w:customStyle="1" w:styleId="TAC">
    <w:name w:val="TAC"/>
    <w:basedOn w:val="TAL"/>
    <w:link w:val="TACChar"/>
    <w:qFormat/>
    <w:pPr>
      <w:jc w:val="center"/>
    </w:pPr>
  </w:style>
  <w:style w:type="paragraph" w:customStyle="1" w:styleId="TAL">
    <w:name w:val="TAL"/>
    <w:basedOn w:val="Normal"/>
    <w:link w:val="TALChar"/>
    <w:qFormat/>
    <w:pPr>
      <w:keepNext/>
      <w:keepLines/>
      <w:spacing w:after="0"/>
    </w:pPr>
    <w:rPr>
      <w:rFonts w:ascii="Arial" w:hAnsi="Arial"/>
      <w:sz w:val="18"/>
    </w:rPr>
  </w:style>
  <w:style w:type="paragraph" w:customStyle="1" w:styleId="TF">
    <w:name w:val="TF"/>
    <w:aliases w:val="left"/>
    <w:basedOn w:val="TH"/>
    <w:link w:val="TFChar"/>
    <w:pPr>
      <w:keepNext w:val="0"/>
      <w:spacing w:before="0" w:after="240"/>
    </w:pPr>
  </w:style>
  <w:style w:type="paragraph" w:customStyle="1" w:styleId="TH">
    <w:name w:val="TH"/>
    <w:basedOn w:val="Normal"/>
    <w:link w:val="THChar"/>
    <w:qFormat/>
    <w:pPr>
      <w:keepNext/>
      <w:keepLines/>
      <w:spacing w:before="60"/>
      <w:jc w:val="center"/>
    </w:pPr>
    <w:rPr>
      <w:rFonts w:ascii="Arial" w:hAnsi="Arial"/>
      <w:b/>
    </w:rPr>
  </w:style>
  <w:style w:type="paragraph" w:customStyle="1" w:styleId="NO">
    <w:name w:val="NO"/>
    <w:basedOn w:val="Normal"/>
    <w:link w:val="NOZchn"/>
    <w:qFormat/>
    <w:pPr>
      <w:keepLines/>
      <w:ind w:left="1135" w:hanging="851"/>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MS LineDraw" w:hAnsi="MS LineDraw"/>
      <w:lang w:val="en-GB" w:eastAsia="en-US"/>
    </w:rPr>
  </w:style>
  <w:style w:type="paragraph" w:customStyle="1" w:styleId="NW">
    <w:name w:val="NW"/>
    <w:basedOn w:val="NO"/>
    <w:pPr>
      <w:spacing w:after="0"/>
    </w:pPr>
  </w:style>
  <w:style w:type="paragraph" w:customStyle="1" w:styleId="EW">
    <w:name w:val="EW"/>
    <w:basedOn w:val="EX"/>
    <w:pPr>
      <w:spacing w:after="0"/>
    </w:pPr>
  </w:style>
  <w:style w:type="paragraph" w:customStyle="1" w:styleId="EQ">
    <w:name w:val="EQ"/>
    <w:basedOn w:val="Normal"/>
    <w:next w:val="Normal"/>
    <w:pPr>
      <w:keepLines/>
      <w:tabs>
        <w:tab w:val="center" w:pos="4536"/>
        <w:tab w:val="right" w:pos="9072"/>
      </w:tabs>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N">
    <w:name w:val="TAN"/>
    <w:basedOn w:val="TAL"/>
    <w:link w:val="TANChar"/>
    <w:pPr>
      <w:ind w:left="851" w:hanging="851"/>
    </w:p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lang w:val="en-GB" w:eastAsia="en-US"/>
    </w:rPr>
  </w:style>
  <w:style w:type="paragraph" w:customStyle="1" w:styleId="ZD">
    <w:name w:val="ZD"/>
    <w:pPr>
      <w:framePr w:wrap="notBeside" w:vAnchor="page" w:hAnchor="margin" w:y="15764"/>
      <w:widowControl w:val="0"/>
    </w:pPr>
    <w:rPr>
      <w:rFonts w:ascii="Arial" w:hAnsi="Arial"/>
      <w:sz w:val="32"/>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ZV">
    <w:name w:val="ZV"/>
    <w:basedOn w:val="ZU"/>
    <w:pPr>
      <w:framePr w:wrap="notBeside" w:y="16161"/>
    </w:pPr>
  </w:style>
  <w:style w:type="character" w:customStyle="1" w:styleId="ZGSM">
    <w:name w:val="ZGSM"/>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customStyle="1" w:styleId="EditorsNote">
    <w:name w:val="Editor's Note"/>
    <w:basedOn w:val="NO"/>
    <w:link w:val="EditorsNoteChar"/>
    <w:qFormat/>
    <w:rPr>
      <w:color w:val="FF0000"/>
    </w:rPr>
  </w:style>
  <w:style w:type="paragraph" w:customStyle="1" w:styleId="B1">
    <w:name w:val="B1"/>
    <w:basedOn w:val="List"/>
    <w:link w:val="B1Char"/>
    <w:qFormat/>
  </w:style>
  <w:style w:type="paragraph" w:customStyle="1" w:styleId="B2">
    <w:name w:val="B2"/>
    <w:basedOn w:val="List2"/>
    <w:link w:val="B2Cha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CRCoverPage">
    <w:name w:val="CR Cover Page"/>
    <w:pPr>
      <w:spacing w:after="120"/>
    </w:pPr>
    <w:rPr>
      <w:rFonts w:ascii="Arial" w:hAnsi="Arial"/>
      <w:lang w:val="en-GB" w:eastAsia="en-US"/>
    </w:rPr>
  </w:style>
  <w:style w:type="paragraph" w:customStyle="1" w:styleId="tdoc-header">
    <w:name w:val="tdoc-header"/>
    <w:rPr>
      <w:rFonts w:ascii="Arial" w:hAnsi="Arial"/>
      <w:sz w:val="24"/>
      <w:lang w:val="en-GB" w:eastAsia="en-US"/>
    </w:rPr>
  </w:style>
  <w:style w:type="character" w:customStyle="1" w:styleId="Heading4Char">
    <w:name w:val="Heading 4 Char"/>
    <w:link w:val="Heading4"/>
    <w:rPr>
      <w:rFonts w:ascii="Arial" w:hAnsi="Arial"/>
      <w:sz w:val="24"/>
      <w:lang w:val="en-GB" w:eastAsia="en-US"/>
    </w:rPr>
  </w:style>
  <w:style w:type="paragraph" w:styleId="ListParagraph">
    <w:name w:val="List Paragraph"/>
    <w:basedOn w:val="Normal"/>
    <w:uiPriority w:val="34"/>
    <w:qFormat/>
    <w:pPr>
      <w:ind w:firstLineChars="200" w:firstLine="420"/>
    </w:pPr>
  </w:style>
  <w:style w:type="character" w:customStyle="1" w:styleId="NOZchn">
    <w:name w:val="NO Zchn"/>
    <w:link w:val="NO"/>
    <w:rPr>
      <w:rFonts w:ascii="Times New Roman" w:hAnsi="Times New Roman"/>
      <w:lang w:val="en-GB" w:eastAsia="en-US"/>
    </w:rPr>
  </w:style>
  <w:style w:type="character" w:customStyle="1" w:styleId="B1Char">
    <w:name w:val="B1 Char"/>
    <w:link w:val="B1"/>
    <w:qFormat/>
    <w:locked/>
    <w:rPr>
      <w:rFonts w:ascii="Times New Roman" w:hAnsi="Times New Roman"/>
      <w:lang w:val="en-GB" w:eastAsia="en-US"/>
    </w:rPr>
  </w:style>
  <w:style w:type="paragraph" w:customStyle="1" w:styleId="StartEndofChange">
    <w:name w:val="Start/End of Change"/>
    <w:basedOn w:val="Heading1"/>
    <w:qFormat/>
    <w:pPr>
      <w:pBdr>
        <w:top w:val="single" w:sz="4" w:space="1" w:color="auto"/>
        <w:left w:val="single" w:sz="4" w:space="4" w:color="auto"/>
        <w:bottom w:val="single" w:sz="4" w:space="1" w:color="auto"/>
        <w:right w:val="single" w:sz="4" w:space="5" w:color="auto"/>
      </w:pBdr>
      <w:overflowPunct w:val="0"/>
      <w:autoSpaceDE w:val="0"/>
      <w:autoSpaceDN w:val="0"/>
      <w:adjustRightInd w:val="0"/>
      <w:jc w:val="center"/>
    </w:pPr>
    <w:rPr>
      <w:rFonts w:eastAsia="Arial" w:cs="Arial"/>
      <w:b/>
      <w:color w:val="C5003D"/>
      <w:sz w:val="28"/>
      <w:szCs w:val="28"/>
      <w:lang w:val="en-US" w:eastAsia="ko-KR"/>
    </w:rPr>
  </w:style>
  <w:style w:type="paragraph" w:customStyle="1" w:styleId="1">
    <w:name w:val="修订1"/>
    <w:hidden/>
    <w:uiPriority w:val="99"/>
    <w:semiHidden/>
    <w:rPr>
      <w:rFonts w:ascii="Times New Roman" w:hAnsi="Times New Roman"/>
      <w:lang w:val="en-GB" w:eastAsia="en-US"/>
    </w:rPr>
  </w:style>
  <w:style w:type="character" w:customStyle="1" w:styleId="NOChar">
    <w:name w:val="NO Char"/>
    <w:rPr>
      <w:rFonts w:ascii="Times New Roman" w:hAnsi="Times New Roman"/>
      <w:lang w:val="en-GB" w:eastAsia="en-US"/>
    </w:rPr>
  </w:style>
  <w:style w:type="character" w:customStyle="1" w:styleId="B2Char">
    <w:name w:val="B2 Char"/>
    <w:link w:val="B2"/>
    <w:rPr>
      <w:rFonts w:ascii="Times New Roman" w:hAnsi="Times New Roman"/>
      <w:lang w:val="en-GB" w:eastAsia="en-US"/>
    </w:rPr>
  </w:style>
  <w:style w:type="paragraph" w:customStyle="1" w:styleId="10">
    <w:name w:val="样式1"/>
    <w:basedOn w:val="Title"/>
    <w:link w:val="11"/>
    <w:qFormat/>
    <w:pPr>
      <w:pBdr>
        <w:top w:val="single" w:sz="4" w:space="1" w:color="auto"/>
        <w:left w:val="single" w:sz="4" w:space="4" w:color="auto"/>
        <w:bottom w:val="single" w:sz="4" w:space="1" w:color="auto"/>
        <w:right w:val="single" w:sz="4" w:space="4" w:color="auto"/>
      </w:pBdr>
    </w:pPr>
    <w:rPr>
      <w:rFonts w:ascii="Arial" w:hAnsi="Arial" w:cs="Arial"/>
      <w:color w:val="0000FF"/>
      <w:sz w:val="28"/>
      <w:szCs w:val="28"/>
      <w:lang w:val="en-US"/>
    </w:rPr>
  </w:style>
  <w:style w:type="character" w:customStyle="1" w:styleId="11">
    <w:name w:val="样式1 字符"/>
    <w:basedOn w:val="DefaultParagraphFont"/>
    <w:link w:val="10"/>
    <w:rPr>
      <w:rFonts w:ascii="Arial" w:eastAsiaTheme="majorEastAsia" w:hAnsi="Arial" w:cs="Arial"/>
      <w:b/>
      <w:bCs/>
      <w:color w:val="0000FF"/>
      <w:sz w:val="28"/>
      <w:szCs w:val="28"/>
      <w:lang w:val="en-US" w:eastAsia="en-US"/>
    </w:rPr>
  </w:style>
  <w:style w:type="character" w:customStyle="1" w:styleId="TitleChar">
    <w:name w:val="Title Char"/>
    <w:basedOn w:val="DefaultParagraphFont"/>
    <w:link w:val="Title"/>
    <w:rPr>
      <w:rFonts w:asciiTheme="majorHAnsi" w:eastAsiaTheme="majorEastAsia" w:hAnsiTheme="majorHAnsi" w:cstheme="majorBidi"/>
      <w:b/>
      <w:bCs/>
      <w:sz w:val="32"/>
      <w:szCs w:val="32"/>
      <w:lang w:val="en-GB" w:eastAsia="en-US"/>
    </w:rPr>
  </w:style>
  <w:style w:type="character" w:customStyle="1" w:styleId="TALChar">
    <w:name w:val="TAL Char"/>
    <w:link w:val="TAL"/>
    <w:qFormat/>
    <w:rPr>
      <w:rFonts w:ascii="Arial" w:hAnsi="Arial"/>
      <w:sz w:val="18"/>
      <w:lang w:val="en-GB" w:eastAsia="en-US"/>
    </w:rPr>
  </w:style>
  <w:style w:type="character" w:customStyle="1" w:styleId="TAHCar">
    <w:name w:val="TAH Car"/>
    <w:link w:val="TAH"/>
    <w:rPr>
      <w:rFonts w:ascii="Arial" w:hAnsi="Arial"/>
      <w:b/>
      <w:sz w:val="18"/>
      <w:lang w:val="en-GB" w:eastAsia="en-US"/>
    </w:rPr>
  </w:style>
  <w:style w:type="character" w:customStyle="1" w:styleId="THChar">
    <w:name w:val="TH Char"/>
    <w:link w:val="TH"/>
    <w:qFormat/>
    <w:rPr>
      <w:rFonts w:ascii="Arial" w:hAnsi="Arial"/>
      <w:b/>
      <w:lang w:val="en-GB" w:eastAsia="en-US"/>
    </w:rPr>
  </w:style>
  <w:style w:type="character" w:customStyle="1" w:styleId="EditorsNoteChar">
    <w:name w:val="Editor's Note Char"/>
    <w:link w:val="EditorsNote"/>
    <w:rPr>
      <w:rFonts w:ascii="Times New Roman" w:hAnsi="Times New Roman"/>
      <w:color w:val="FF0000"/>
      <w:lang w:val="en-GB" w:eastAsia="en-US"/>
    </w:rPr>
  </w:style>
  <w:style w:type="character" w:customStyle="1" w:styleId="TACChar">
    <w:name w:val="TAC Char"/>
    <w:link w:val="TAC"/>
    <w:rPr>
      <w:rFonts w:ascii="Arial" w:hAnsi="Arial"/>
      <w:sz w:val="18"/>
      <w:lang w:val="en-GB" w:eastAsia="en-US"/>
    </w:rPr>
  </w:style>
  <w:style w:type="character" w:customStyle="1" w:styleId="TANChar">
    <w:name w:val="TAN Char"/>
    <w:link w:val="TAN"/>
    <w:rPr>
      <w:rFonts w:ascii="Arial" w:hAnsi="Arial"/>
      <w:sz w:val="18"/>
      <w:lang w:val="en-GB" w:eastAsia="en-US"/>
    </w:rPr>
  </w:style>
  <w:style w:type="character" w:customStyle="1" w:styleId="DocumentMapChar">
    <w:name w:val="Document Map Char"/>
    <w:link w:val="DocumentMap"/>
    <w:rsid w:val="00E32389"/>
    <w:rPr>
      <w:rFonts w:ascii="Tahoma" w:hAnsi="Tahoma" w:cs="Tahoma"/>
      <w:shd w:val="clear" w:color="auto" w:fill="000080"/>
      <w:lang w:val="en-GB" w:eastAsia="en-US"/>
    </w:rPr>
  </w:style>
  <w:style w:type="character" w:customStyle="1" w:styleId="TFChar">
    <w:name w:val="TF Char"/>
    <w:link w:val="TF"/>
    <w:locked/>
    <w:rsid w:val="00936C52"/>
    <w:rPr>
      <w:rFonts w:ascii="Arial" w:hAnsi="Arial"/>
      <w:b/>
      <w:lang w:val="en-GB" w:eastAsia="en-US"/>
    </w:rPr>
  </w:style>
  <w:style w:type="character" w:customStyle="1" w:styleId="Heading3Char">
    <w:name w:val="Heading 3 Char"/>
    <w:basedOn w:val="DefaultParagraphFont"/>
    <w:link w:val="Heading3"/>
    <w:rsid w:val="006E35C6"/>
    <w:rPr>
      <w:rFonts w:ascii="Arial" w:hAnsi="Arial"/>
      <w:sz w:val="28"/>
      <w:lang w:val="en-GB" w:eastAsia="en-US"/>
    </w:rPr>
  </w:style>
  <w:style w:type="paragraph" w:styleId="Revision">
    <w:name w:val="Revision"/>
    <w:hidden/>
    <w:uiPriority w:val="99"/>
    <w:semiHidden/>
    <w:rsid w:val="00554AFD"/>
    <w:rPr>
      <w:rFonts w:ascii="Times New Roman" w:hAnsi="Times New Roman"/>
      <w:lang w:val="en-GB" w:eastAsia="en-US"/>
    </w:rPr>
  </w:style>
  <w:style w:type="character" w:customStyle="1" w:styleId="Heading5Char">
    <w:name w:val="Heading 5 Char"/>
    <w:link w:val="Heading5"/>
    <w:rsid w:val="008C50AD"/>
    <w:rPr>
      <w:rFonts w:ascii="Arial" w:hAnsi="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3414">
      <w:bodyDiv w:val="1"/>
      <w:marLeft w:val="0"/>
      <w:marRight w:val="0"/>
      <w:marTop w:val="0"/>
      <w:marBottom w:val="0"/>
      <w:divBdr>
        <w:top w:val="none" w:sz="0" w:space="0" w:color="auto"/>
        <w:left w:val="none" w:sz="0" w:space="0" w:color="auto"/>
        <w:bottom w:val="none" w:sz="0" w:space="0" w:color="auto"/>
        <w:right w:val="none" w:sz="0" w:space="0" w:color="auto"/>
      </w:divBdr>
    </w:div>
    <w:div w:id="1236165086">
      <w:bodyDiv w:val="1"/>
      <w:marLeft w:val="0"/>
      <w:marRight w:val="0"/>
      <w:marTop w:val="0"/>
      <w:marBottom w:val="0"/>
      <w:divBdr>
        <w:top w:val="none" w:sz="0" w:space="0" w:color="auto"/>
        <w:left w:val="none" w:sz="0" w:space="0" w:color="auto"/>
        <w:bottom w:val="none" w:sz="0" w:space="0" w:color="auto"/>
        <w:right w:val="none" w:sz="0" w:space="0" w:color="auto"/>
      </w:divBdr>
    </w:div>
    <w:div w:id="1858421263">
      <w:bodyDiv w:val="1"/>
      <w:marLeft w:val="0"/>
      <w:marRight w:val="0"/>
      <w:marTop w:val="0"/>
      <w:marBottom w:val="0"/>
      <w:divBdr>
        <w:top w:val="none" w:sz="0" w:space="0" w:color="auto"/>
        <w:left w:val="none" w:sz="0" w:space="0" w:color="auto"/>
        <w:bottom w:val="none" w:sz="0" w:space="0" w:color="auto"/>
        <w:right w:val="none" w:sz="0" w:space="0" w:color="auto"/>
      </w:divBdr>
      <w:divsChild>
        <w:div w:id="1909998461">
          <w:marLeft w:val="0"/>
          <w:marRight w:val="75"/>
          <w:marTop w:val="0"/>
          <w:marBottom w:val="0"/>
          <w:divBdr>
            <w:top w:val="none" w:sz="0" w:space="0" w:color="auto"/>
            <w:left w:val="none" w:sz="0" w:space="0" w:color="auto"/>
            <w:bottom w:val="none" w:sz="0" w:space="0" w:color="auto"/>
            <w:right w:val="none" w:sz="0" w:space="0" w:color="auto"/>
          </w:divBdr>
        </w:div>
        <w:div w:id="20858921">
          <w:marLeft w:val="0"/>
          <w:marRight w:val="0"/>
          <w:marTop w:val="0"/>
          <w:marBottom w:val="0"/>
          <w:divBdr>
            <w:top w:val="none" w:sz="0" w:space="0" w:color="auto"/>
            <w:left w:val="none" w:sz="0" w:space="0" w:color="auto"/>
            <w:bottom w:val="none" w:sz="0" w:space="0" w:color="auto"/>
            <w:right w:val="none" w:sz="0" w:space="0" w:color="auto"/>
          </w:divBdr>
          <w:divsChild>
            <w:div w:id="8690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6288">
      <w:bodyDiv w:val="1"/>
      <w:marLeft w:val="0"/>
      <w:marRight w:val="0"/>
      <w:marTop w:val="0"/>
      <w:marBottom w:val="0"/>
      <w:divBdr>
        <w:top w:val="none" w:sz="0" w:space="0" w:color="auto"/>
        <w:left w:val="none" w:sz="0" w:space="0" w:color="auto"/>
        <w:bottom w:val="none" w:sz="0" w:space="0" w:color="auto"/>
        <w:right w:val="none" w:sz="0" w:space="0" w:color="auto"/>
      </w:divBdr>
      <w:divsChild>
        <w:div w:id="1850870540">
          <w:marLeft w:val="0"/>
          <w:marRight w:val="75"/>
          <w:marTop w:val="0"/>
          <w:marBottom w:val="0"/>
          <w:divBdr>
            <w:top w:val="none" w:sz="0" w:space="0" w:color="auto"/>
            <w:left w:val="none" w:sz="0" w:space="0" w:color="auto"/>
            <w:bottom w:val="none" w:sz="0" w:space="0" w:color="auto"/>
            <w:right w:val="none" w:sz="0" w:space="0" w:color="auto"/>
          </w:divBdr>
        </w:div>
      </w:divsChild>
    </w:div>
    <w:div w:id="2074694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3gpp.org/Change-Requests"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www.3gpp.org/3G_Specs/CRs.htm" TargetMode="External"/><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Microsoft_Visio_2003-2010-Zeichnung.vsd"/><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1.emf"/><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3gpp.org/ftp/Specs/html-info/21900.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58C5159B8B4F9B176D7942557666" ma:contentTypeVersion="7" ma:contentTypeDescription="Create a new document." ma:contentTypeScope="" ma:versionID="461a93349abdd2fd69d87ff0c06f1ffc">
  <xsd:schema xmlns:xsd="http://www.w3.org/2001/XMLSchema" xmlns:xs="http://www.w3.org/2001/XMLSchema" xmlns:p="http://schemas.microsoft.com/office/2006/metadata/properties" xmlns:ns2="a666cf78-39a2-4718-9e3a-c97e0f2e2430" xmlns:ns3="5febc012-5c62-464f-8fa7-270037d49f7f" targetNamespace="http://schemas.microsoft.com/office/2006/metadata/properties" ma:root="true" ma:fieldsID="b5490c790097ae5854b0cd14dc2a2004" ns2:_="" ns3:_="">
    <xsd:import namespace="a666cf78-39a2-4718-9e3a-c97e0f2e2430"/>
    <xsd:import namespace="5febc012-5c62-464f-8fa7-270037d49f7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6cf78-39a2-4718-9e3a-c97e0f2e2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ebc012-5c62-464f-8fa7-270037d49f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0566756-1D3F-44F5-BCC5-E22B5381E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6cf78-39a2-4718-9e3a-c97e0f2e2430"/>
    <ds:schemaRef ds:uri="5febc012-5c62-464f-8fa7-270037d49f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31EE9-5FD7-4DE1-9D93-1C3C8CF5302A}">
  <ds:schemaRefs>
    <ds:schemaRef ds:uri="http://schemas.microsoft.com/sharepoint/v3/contenttype/forms"/>
  </ds:schemaRefs>
</ds:datastoreItem>
</file>

<file path=customXml/itemProps3.xml><?xml version="1.0" encoding="utf-8"?>
<ds:datastoreItem xmlns:ds="http://schemas.openxmlformats.org/officeDocument/2006/customXml" ds:itemID="{CD91943C-25EA-4742-B2CA-68A2D85C5901}">
  <ds:schemaRefs>
    <ds:schemaRef ds:uri="http://schemas.openxmlformats.org/officeDocument/2006/bibliography"/>
  </ds:schemaRefs>
</ds:datastoreItem>
</file>

<file path=customXml/itemProps4.xml><?xml version="1.0" encoding="utf-8"?>
<ds:datastoreItem xmlns:ds="http://schemas.openxmlformats.org/officeDocument/2006/customXml" ds:itemID="{CC03746B-A632-48DA-A089-B9621959D36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10</Pages>
  <Words>4616</Words>
  <Characters>25277</Characters>
  <Application>Microsoft Office Word</Application>
  <DocSecurity>0</DocSecurity>
  <Lines>210</Lines>
  <Paragraphs>59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MTG_TITLE</vt:lpstr>
      <vt:lpstr>MTG_TITLE</vt:lpstr>
    </vt:vector>
  </TitlesOfParts>
  <Company>3GPP Support Team</Company>
  <LinksUpToDate>false</LinksUpToDate>
  <CharactersWithSpaces>29834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[China Telecom] Zhuoyi Chen</dc:creator>
  <cp:keywords/>
  <dc:description/>
  <cp:lastModifiedBy>Colom Ikuno, Josep</cp:lastModifiedBy>
  <cp:revision>14</cp:revision>
  <cp:lastPrinted>1900-12-31T16:00:00Z</cp:lastPrinted>
  <dcterms:created xsi:type="dcterms:W3CDTF">2022-11-04T08:53:00Z</dcterms:created>
  <dcterms:modified xsi:type="dcterms:W3CDTF">2022-11-08T16:16:00Z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y fmtid="{D5CDD505-2E9C-101B-9397-08002B2CF9AE}" pid="21" name="ContentTypeId">
    <vt:lpwstr>0x01010016D558C5159B8B4F9B176D7942557666</vt:lpwstr>
  </property>
  <property fmtid="{D5CDD505-2E9C-101B-9397-08002B2CF9AE}" pid="22" name="KSOProductBuildVer">
    <vt:lpwstr>2052-11.1.0.10314</vt:lpwstr>
  </property>
  <property fmtid="{D5CDD505-2E9C-101B-9397-08002B2CF9AE}" pid="23" name="MSIP_Label_55339bf0-f345-473a-9ec8-6ca7c8197055_Enabled">
    <vt:lpwstr>true</vt:lpwstr>
  </property>
  <property fmtid="{D5CDD505-2E9C-101B-9397-08002B2CF9AE}" pid="24" name="MSIP_Label_55339bf0-f345-473a-9ec8-6ca7c8197055_SetDate">
    <vt:lpwstr>2022-11-08T16:16:23Z</vt:lpwstr>
  </property>
  <property fmtid="{D5CDD505-2E9C-101B-9397-08002B2CF9AE}" pid="25" name="MSIP_Label_55339bf0-f345-473a-9ec8-6ca7c8197055_Method">
    <vt:lpwstr>Privileged</vt:lpwstr>
  </property>
  <property fmtid="{D5CDD505-2E9C-101B-9397-08002B2CF9AE}" pid="26" name="MSIP_Label_55339bf0-f345-473a-9ec8-6ca7c8197055_Name">
    <vt:lpwstr>OFFEN</vt:lpwstr>
  </property>
  <property fmtid="{D5CDD505-2E9C-101B-9397-08002B2CF9AE}" pid="27" name="MSIP_Label_55339bf0-f345-473a-9ec8-6ca7c8197055_SiteId">
    <vt:lpwstr>d313b56f-f400-44d3-8403-4b468b3d8ded</vt:lpwstr>
  </property>
  <property fmtid="{D5CDD505-2E9C-101B-9397-08002B2CF9AE}" pid="28" name="MSIP_Label_55339bf0-f345-473a-9ec8-6ca7c8197055_ActionId">
    <vt:lpwstr>92370794-8a05-4758-9628-6fe2177139c9</vt:lpwstr>
  </property>
  <property fmtid="{D5CDD505-2E9C-101B-9397-08002B2CF9AE}" pid="29" name="MSIP_Label_55339bf0-f345-473a-9ec8-6ca7c8197055_ContentBits">
    <vt:lpwstr>0</vt:lpwstr>
  </property>
</Properties>
</file>