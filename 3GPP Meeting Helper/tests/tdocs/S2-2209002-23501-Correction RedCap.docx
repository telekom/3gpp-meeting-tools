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3B13C" w14:textId="3860028E" w:rsidR="00F6234A" w:rsidRDefault="00E46C45">
      <w:pPr>
        <w:pStyle w:val="CRCoverPage"/>
        <w:tabs>
          <w:tab w:val="right" w:pos="9639"/>
        </w:tabs>
        <w:spacing w:after="0"/>
        <w:rPr>
          <w:b/>
          <w:i/>
          <w:noProof/>
          <w:sz w:val="28"/>
        </w:rPr>
      </w:pPr>
      <w:r>
        <w:rPr>
          <w:b/>
          <w:noProof/>
          <w:sz w:val="24"/>
        </w:rPr>
        <w:t>3GPP SA WG2 Meeting #</w:t>
      </w:r>
      <w:r w:rsidR="009217B7">
        <w:rPr>
          <w:b/>
          <w:noProof/>
          <w:sz w:val="24"/>
        </w:rPr>
        <w:t>153</w:t>
      </w:r>
      <w:r w:rsidR="000A30E9" w:rsidRPr="000A30E9">
        <w:rPr>
          <w:b/>
          <w:noProof/>
          <w:sz w:val="24"/>
        </w:rPr>
        <w:t>E</w:t>
      </w:r>
      <w:r w:rsidR="00785C9D">
        <w:rPr>
          <w:b/>
          <w:i/>
          <w:noProof/>
          <w:sz w:val="28"/>
        </w:rPr>
        <w:tab/>
      </w:r>
      <w:r w:rsidR="00807C01" w:rsidRPr="00807C01">
        <w:rPr>
          <w:b/>
          <w:noProof/>
          <w:sz w:val="24"/>
        </w:rPr>
        <w:t>S2-2209002</w:t>
      </w:r>
    </w:p>
    <w:p w14:paraId="06A304B8" w14:textId="0F2E52BD" w:rsidR="00F6234A" w:rsidRDefault="009217B7">
      <w:pPr>
        <w:pStyle w:val="CRCoverPage"/>
        <w:outlineLvl w:val="0"/>
        <w:rPr>
          <w:noProof/>
          <w:sz w:val="24"/>
        </w:rPr>
      </w:pPr>
      <w:bookmarkStart w:id="0" w:name="_Hlk92114058"/>
      <w:r>
        <w:rPr>
          <w:rFonts w:cs="Arial"/>
          <w:b/>
          <w:bCs/>
          <w:sz w:val="24"/>
        </w:rPr>
        <w:t>10</w:t>
      </w:r>
      <w:r w:rsidR="0092022B" w:rsidRPr="0092022B">
        <w:rPr>
          <w:rFonts w:cs="Arial"/>
          <w:b/>
          <w:bCs/>
          <w:sz w:val="24"/>
        </w:rPr>
        <w:t>-</w:t>
      </w:r>
      <w:r>
        <w:rPr>
          <w:rFonts w:cs="Arial"/>
          <w:b/>
          <w:bCs/>
          <w:sz w:val="24"/>
        </w:rPr>
        <w:t>17</w:t>
      </w:r>
      <w:r w:rsidR="0092022B" w:rsidRPr="0092022B">
        <w:rPr>
          <w:rFonts w:cs="Arial"/>
          <w:b/>
          <w:bCs/>
          <w:sz w:val="24"/>
        </w:rPr>
        <w:t xml:space="preserve"> </w:t>
      </w:r>
      <w:r>
        <w:rPr>
          <w:rFonts w:cs="Arial"/>
          <w:b/>
          <w:bCs/>
          <w:sz w:val="24"/>
        </w:rPr>
        <w:t>October</w:t>
      </w:r>
      <w:r w:rsidR="0092022B" w:rsidRPr="0092022B">
        <w:rPr>
          <w:rFonts w:cs="Arial"/>
          <w:b/>
          <w:bCs/>
          <w:sz w:val="24"/>
        </w:rPr>
        <w:t xml:space="preserve"> 2022</w:t>
      </w:r>
      <w:r w:rsidR="00701DEC">
        <w:rPr>
          <w:rFonts w:cs="Arial"/>
          <w:b/>
          <w:bCs/>
          <w:sz w:val="24"/>
        </w:rPr>
        <w:t xml:space="preserve">, </w:t>
      </w:r>
      <w:bookmarkEnd w:id="0"/>
      <w:r w:rsidR="00701DEC" w:rsidRPr="00161E89">
        <w:rPr>
          <w:rFonts w:cs="Arial"/>
          <w:b/>
          <w:bCs/>
          <w:sz w:val="24"/>
          <w:szCs w:val="24"/>
        </w:rPr>
        <w:t>Electronic meeting</w:t>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r>
      <w:r w:rsidR="00785C9D">
        <w:rPr>
          <w:rFonts w:cs="Arial"/>
          <w:b/>
          <w:bCs/>
          <w:sz w:val="24"/>
          <w:szCs w:val="24"/>
          <w:lang w:eastAsia="ko-KR"/>
        </w:rPr>
        <w:tab/>
        <w:t xml:space="preserve">           </w:t>
      </w:r>
    </w:p>
    <w:tbl>
      <w:tblPr>
        <w:tblW w:w="9641" w:type="dxa"/>
        <w:tblInd w:w="42" w:type="dxa"/>
        <w:tblLayout w:type="fixed"/>
        <w:tblCellMar>
          <w:left w:w="42" w:type="dxa"/>
          <w:right w:w="42" w:type="dxa"/>
        </w:tblCellMar>
        <w:tblLook w:val="0000" w:firstRow="0" w:lastRow="0" w:firstColumn="0" w:lastColumn="0" w:noHBand="0" w:noVBand="0"/>
      </w:tblPr>
      <w:tblGrid>
        <w:gridCol w:w="142"/>
        <w:gridCol w:w="1559"/>
        <w:gridCol w:w="709"/>
        <w:gridCol w:w="1276"/>
        <w:gridCol w:w="709"/>
        <w:gridCol w:w="992"/>
        <w:gridCol w:w="2410"/>
        <w:gridCol w:w="1701"/>
        <w:gridCol w:w="143"/>
      </w:tblGrid>
      <w:tr w:rsidR="00F6234A" w14:paraId="01697270" w14:textId="77777777">
        <w:tc>
          <w:tcPr>
            <w:tcW w:w="9641" w:type="dxa"/>
            <w:gridSpan w:val="9"/>
            <w:tcBorders>
              <w:top w:val="single" w:sz="4" w:space="0" w:color="auto"/>
              <w:left w:val="single" w:sz="4" w:space="0" w:color="auto"/>
              <w:right w:val="single" w:sz="4" w:space="0" w:color="auto"/>
            </w:tcBorders>
          </w:tcPr>
          <w:p w14:paraId="36F8C9FB" w14:textId="77777777" w:rsidR="00F6234A" w:rsidRDefault="00785C9D">
            <w:pPr>
              <w:pStyle w:val="CRCoverPage"/>
              <w:spacing w:after="0"/>
              <w:jc w:val="right"/>
              <w:rPr>
                <w:i/>
                <w:noProof/>
              </w:rPr>
            </w:pPr>
            <w:r>
              <w:rPr>
                <w:i/>
                <w:noProof/>
                <w:sz w:val="14"/>
              </w:rPr>
              <w:t>CR-Form-v12.0</w:t>
            </w:r>
          </w:p>
        </w:tc>
      </w:tr>
      <w:tr w:rsidR="00F6234A" w14:paraId="557C6994" w14:textId="77777777">
        <w:tc>
          <w:tcPr>
            <w:tcW w:w="9641" w:type="dxa"/>
            <w:gridSpan w:val="9"/>
            <w:tcBorders>
              <w:left w:val="single" w:sz="4" w:space="0" w:color="auto"/>
              <w:right w:val="single" w:sz="4" w:space="0" w:color="auto"/>
            </w:tcBorders>
          </w:tcPr>
          <w:p w14:paraId="4557D468" w14:textId="77777777" w:rsidR="00F6234A" w:rsidRDefault="00785C9D">
            <w:pPr>
              <w:pStyle w:val="CRCoverPage"/>
              <w:spacing w:after="0"/>
              <w:jc w:val="center"/>
              <w:rPr>
                <w:noProof/>
              </w:rPr>
            </w:pPr>
            <w:r>
              <w:rPr>
                <w:b/>
                <w:noProof/>
                <w:sz w:val="32"/>
              </w:rPr>
              <w:t>CHANGE REQUEST</w:t>
            </w:r>
          </w:p>
        </w:tc>
      </w:tr>
      <w:tr w:rsidR="00F6234A" w14:paraId="7D651693" w14:textId="77777777">
        <w:tc>
          <w:tcPr>
            <w:tcW w:w="9641" w:type="dxa"/>
            <w:gridSpan w:val="9"/>
            <w:tcBorders>
              <w:left w:val="single" w:sz="4" w:space="0" w:color="auto"/>
              <w:right w:val="single" w:sz="4" w:space="0" w:color="auto"/>
            </w:tcBorders>
          </w:tcPr>
          <w:p w14:paraId="20EB493B" w14:textId="77777777" w:rsidR="00F6234A" w:rsidRDefault="00F6234A">
            <w:pPr>
              <w:pStyle w:val="CRCoverPage"/>
              <w:spacing w:after="0"/>
              <w:rPr>
                <w:noProof/>
                <w:sz w:val="8"/>
                <w:szCs w:val="8"/>
              </w:rPr>
            </w:pPr>
          </w:p>
        </w:tc>
      </w:tr>
      <w:tr w:rsidR="00F6234A" w14:paraId="3C2616A8" w14:textId="77777777">
        <w:tc>
          <w:tcPr>
            <w:tcW w:w="142" w:type="dxa"/>
            <w:tcBorders>
              <w:left w:val="single" w:sz="4" w:space="0" w:color="auto"/>
            </w:tcBorders>
          </w:tcPr>
          <w:p w14:paraId="2A2003CF" w14:textId="77777777" w:rsidR="00F6234A" w:rsidRDefault="00F6234A">
            <w:pPr>
              <w:pStyle w:val="CRCoverPage"/>
              <w:spacing w:after="0"/>
              <w:jc w:val="right"/>
              <w:rPr>
                <w:noProof/>
              </w:rPr>
            </w:pPr>
          </w:p>
        </w:tc>
        <w:tc>
          <w:tcPr>
            <w:tcW w:w="1559" w:type="dxa"/>
            <w:shd w:val="pct30" w:color="FFFF00" w:fill="auto"/>
          </w:tcPr>
          <w:p w14:paraId="293EE029" w14:textId="77777777" w:rsidR="00F6234A" w:rsidRDefault="00785C9D">
            <w:pPr>
              <w:pStyle w:val="CRCoverPage"/>
              <w:spacing w:after="0"/>
              <w:jc w:val="right"/>
              <w:rPr>
                <w:b/>
                <w:noProof/>
                <w:sz w:val="28"/>
              </w:rPr>
            </w:pPr>
            <w:r>
              <w:rPr>
                <w:b/>
                <w:noProof/>
                <w:sz w:val="28"/>
              </w:rPr>
              <w:t>23.501</w:t>
            </w:r>
          </w:p>
        </w:tc>
        <w:tc>
          <w:tcPr>
            <w:tcW w:w="709" w:type="dxa"/>
          </w:tcPr>
          <w:p w14:paraId="6C2A5511" w14:textId="77777777" w:rsidR="00F6234A" w:rsidRDefault="00785C9D">
            <w:pPr>
              <w:pStyle w:val="CRCoverPage"/>
              <w:spacing w:after="0"/>
              <w:jc w:val="center"/>
              <w:rPr>
                <w:noProof/>
              </w:rPr>
            </w:pPr>
            <w:r>
              <w:rPr>
                <w:b/>
                <w:noProof/>
                <w:sz w:val="28"/>
              </w:rPr>
              <w:t>CR</w:t>
            </w:r>
          </w:p>
        </w:tc>
        <w:tc>
          <w:tcPr>
            <w:tcW w:w="1276" w:type="dxa"/>
            <w:shd w:val="pct30" w:color="FFFF00" w:fill="auto"/>
          </w:tcPr>
          <w:p w14:paraId="2F0E54A7" w14:textId="0790B6E7" w:rsidR="00F6234A" w:rsidRDefault="00C20122">
            <w:pPr>
              <w:pStyle w:val="CRCoverPage"/>
              <w:spacing w:after="0"/>
              <w:rPr>
                <w:rFonts w:eastAsia="SimSun"/>
                <w:b/>
                <w:noProof/>
                <w:sz w:val="28"/>
                <w:lang w:eastAsia="zh-CN"/>
              </w:rPr>
            </w:pPr>
            <w:r>
              <w:rPr>
                <w:rFonts w:eastAsia="SimSun"/>
                <w:b/>
                <w:noProof/>
                <w:sz w:val="28"/>
                <w:lang w:eastAsia="zh-CN"/>
              </w:rPr>
              <w:t>XXX</w:t>
            </w:r>
          </w:p>
        </w:tc>
        <w:tc>
          <w:tcPr>
            <w:tcW w:w="709" w:type="dxa"/>
          </w:tcPr>
          <w:p w14:paraId="53D25EA9" w14:textId="77777777" w:rsidR="00F6234A" w:rsidRDefault="00785C9D">
            <w:pPr>
              <w:pStyle w:val="CRCoverPage"/>
              <w:tabs>
                <w:tab w:val="right" w:pos="625"/>
              </w:tabs>
              <w:spacing w:after="0"/>
              <w:jc w:val="center"/>
              <w:rPr>
                <w:noProof/>
              </w:rPr>
            </w:pPr>
            <w:r>
              <w:rPr>
                <w:b/>
                <w:bCs/>
                <w:noProof/>
                <w:sz w:val="28"/>
              </w:rPr>
              <w:t>rev</w:t>
            </w:r>
          </w:p>
        </w:tc>
        <w:tc>
          <w:tcPr>
            <w:tcW w:w="992" w:type="dxa"/>
            <w:shd w:val="pct30" w:color="FFFF00" w:fill="auto"/>
          </w:tcPr>
          <w:p w14:paraId="48866AFC" w14:textId="53C78288" w:rsidR="00F6234A" w:rsidRPr="00C5213F" w:rsidRDefault="00807C01">
            <w:pPr>
              <w:pStyle w:val="CRCoverPage"/>
              <w:spacing w:after="0"/>
              <w:jc w:val="center"/>
              <w:rPr>
                <w:b/>
                <w:noProof/>
                <w:sz w:val="28"/>
                <w:szCs w:val="28"/>
              </w:rPr>
            </w:pPr>
            <w:r>
              <w:rPr>
                <w:b/>
                <w:noProof/>
                <w:sz w:val="28"/>
                <w:szCs w:val="28"/>
              </w:rPr>
              <w:t>3742</w:t>
            </w:r>
          </w:p>
        </w:tc>
        <w:tc>
          <w:tcPr>
            <w:tcW w:w="2410" w:type="dxa"/>
          </w:tcPr>
          <w:p w14:paraId="67C32D78" w14:textId="77777777" w:rsidR="00F6234A" w:rsidRDefault="00785C9D">
            <w:pPr>
              <w:pStyle w:val="CRCoverPage"/>
              <w:tabs>
                <w:tab w:val="right" w:pos="1825"/>
              </w:tabs>
              <w:spacing w:after="0"/>
              <w:jc w:val="center"/>
              <w:rPr>
                <w:noProof/>
              </w:rPr>
            </w:pPr>
            <w:r>
              <w:rPr>
                <w:b/>
                <w:noProof/>
                <w:sz w:val="28"/>
                <w:szCs w:val="28"/>
              </w:rPr>
              <w:t>Current version:</w:t>
            </w:r>
          </w:p>
        </w:tc>
        <w:tc>
          <w:tcPr>
            <w:tcW w:w="1701" w:type="dxa"/>
            <w:shd w:val="pct30" w:color="FFFF00" w:fill="auto"/>
          </w:tcPr>
          <w:p w14:paraId="45B45253" w14:textId="5B69D16A" w:rsidR="00F6234A" w:rsidRDefault="00785C9D" w:rsidP="002F3860">
            <w:pPr>
              <w:pStyle w:val="CRCoverPage"/>
              <w:spacing w:after="0"/>
              <w:jc w:val="center"/>
              <w:rPr>
                <w:noProof/>
                <w:sz w:val="28"/>
                <w:lang w:eastAsia="ja-JP"/>
              </w:rPr>
            </w:pPr>
            <w:r>
              <w:rPr>
                <w:b/>
                <w:noProof/>
                <w:sz w:val="28"/>
              </w:rPr>
              <w:t>17.</w:t>
            </w:r>
            <w:r w:rsidR="009D1615">
              <w:rPr>
                <w:b/>
                <w:noProof/>
                <w:sz w:val="28"/>
              </w:rPr>
              <w:t>6</w:t>
            </w:r>
            <w:r>
              <w:rPr>
                <w:b/>
                <w:noProof/>
                <w:sz w:val="28"/>
              </w:rPr>
              <w:t>.0</w:t>
            </w:r>
          </w:p>
        </w:tc>
        <w:tc>
          <w:tcPr>
            <w:tcW w:w="143" w:type="dxa"/>
            <w:tcBorders>
              <w:right w:val="single" w:sz="4" w:space="0" w:color="auto"/>
            </w:tcBorders>
          </w:tcPr>
          <w:p w14:paraId="31C70C0D" w14:textId="77777777" w:rsidR="00F6234A" w:rsidRDefault="00F6234A">
            <w:pPr>
              <w:pStyle w:val="CRCoverPage"/>
              <w:spacing w:after="0"/>
              <w:rPr>
                <w:noProof/>
              </w:rPr>
            </w:pPr>
          </w:p>
        </w:tc>
      </w:tr>
      <w:tr w:rsidR="00F6234A" w14:paraId="5B6FDA11" w14:textId="77777777">
        <w:tc>
          <w:tcPr>
            <w:tcW w:w="9641" w:type="dxa"/>
            <w:gridSpan w:val="9"/>
            <w:tcBorders>
              <w:left w:val="single" w:sz="4" w:space="0" w:color="auto"/>
              <w:right w:val="single" w:sz="4" w:space="0" w:color="auto"/>
            </w:tcBorders>
          </w:tcPr>
          <w:p w14:paraId="1C3FECE5" w14:textId="77777777" w:rsidR="00F6234A" w:rsidRDefault="00F6234A">
            <w:pPr>
              <w:pStyle w:val="CRCoverPage"/>
              <w:spacing w:after="0"/>
              <w:rPr>
                <w:noProof/>
              </w:rPr>
            </w:pPr>
          </w:p>
        </w:tc>
      </w:tr>
      <w:tr w:rsidR="00F6234A" w14:paraId="3FA44B12" w14:textId="77777777">
        <w:tc>
          <w:tcPr>
            <w:tcW w:w="9641" w:type="dxa"/>
            <w:gridSpan w:val="9"/>
            <w:tcBorders>
              <w:top w:val="single" w:sz="4" w:space="0" w:color="auto"/>
            </w:tcBorders>
          </w:tcPr>
          <w:p w14:paraId="6D0DA5F3" w14:textId="77777777" w:rsidR="00F6234A" w:rsidRDefault="00785C9D">
            <w:pPr>
              <w:pStyle w:val="CRCoverPage"/>
              <w:spacing w:after="0"/>
              <w:jc w:val="center"/>
              <w:rPr>
                <w:rFonts w:cs="Arial"/>
                <w:i/>
                <w:noProof/>
              </w:rPr>
            </w:pPr>
            <w:r>
              <w:rPr>
                <w:rFonts w:cs="Arial"/>
                <w:i/>
                <w:noProof/>
              </w:rPr>
              <w:t xml:space="preserve">For </w:t>
            </w:r>
            <w:hyperlink r:id="rId9" w:anchor="_blank" w:history="1">
              <w:r>
                <w:rPr>
                  <w:rStyle w:val="Hyperlink"/>
                  <w:rFonts w:cs="Arial"/>
                  <w:b/>
                  <w:i/>
                  <w:noProof/>
                  <w:color w:val="FF0000"/>
                </w:rPr>
                <w:t>HE</w:t>
              </w:r>
              <w:bookmarkStart w:id="1" w:name="_Hlt497126619"/>
              <w:r>
                <w:rPr>
                  <w:rStyle w:val="Hyperlink"/>
                  <w:rFonts w:cs="Arial"/>
                  <w:b/>
                  <w:i/>
                  <w:noProof/>
                  <w:color w:val="FF0000"/>
                </w:rPr>
                <w:t>L</w:t>
              </w:r>
              <w:bookmarkEnd w:id="1"/>
              <w:r>
                <w:rPr>
                  <w:rStyle w:val="Hyperlink"/>
                  <w:rFonts w:cs="Arial"/>
                  <w:b/>
                  <w:i/>
                  <w:noProof/>
                  <w:color w:val="FF0000"/>
                </w:rPr>
                <w:t>P</w:t>
              </w:r>
            </w:hyperlink>
            <w:r>
              <w:rPr>
                <w:rFonts w:cs="Arial"/>
                <w:b/>
                <w:i/>
                <w:noProof/>
                <w:color w:val="FF0000"/>
              </w:rPr>
              <w:t xml:space="preserve"> </w:t>
            </w:r>
            <w:r>
              <w:rPr>
                <w:rFonts w:cs="Arial"/>
                <w:i/>
                <w:noProof/>
              </w:rPr>
              <w:t xml:space="preserve">on using this form: comprehensive instructions can be found at </w:t>
            </w:r>
            <w:r>
              <w:rPr>
                <w:rFonts w:cs="Arial"/>
                <w:i/>
                <w:noProof/>
              </w:rPr>
              <w:br/>
            </w:r>
            <w:hyperlink r:id="rId10" w:history="1">
              <w:r>
                <w:rPr>
                  <w:rStyle w:val="Hyperlink"/>
                  <w:rFonts w:cs="Arial"/>
                  <w:i/>
                  <w:noProof/>
                </w:rPr>
                <w:t>http://www.3gpp.org/Change-Requests</w:t>
              </w:r>
            </w:hyperlink>
            <w:r>
              <w:rPr>
                <w:rFonts w:cs="Arial"/>
                <w:i/>
                <w:noProof/>
              </w:rPr>
              <w:t>.</w:t>
            </w:r>
          </w:p>
        </w:tc>
      </w:tr>
      <w:tr w:rsidR="00F6234A" w14:paraId="76F29964" w14:textId="77777777">
        <w:tc>
          <w:tcPr>
            <w:tcW w:w="9641" w:type="dxa"/>
            <w:gridSpan w:val="9"/>
          </w:tcPr>
          <w:p w14:paraId="1CE0CBAE" w14:textId="77777777" w:rsidR="00F6234A" w:rsidRDefault="00F6234A">
            <w:pPr>
              <w:pStyle w:val="CRCoverPage"/>
              <w:spacing w:after="0"/>
              <w:rPr>
                <w:noProof/>
                <w:sz w:val="8"/>
                <w:szCs w:val="8"/>
              </w:rPr>
            </w:pPr>
          </w:p>
        </w:tc>
      </w:tr>
    </w:tbl>
    <w:p w14:paraId="53F38099" w14:textId="77777777" w:rsidR="00F6234A" w:rsidRDefault="00F6234A">
      <w:pPr>
        <w:rPr>
          <w:sz w:val="8"/>
          <w:szCs w:val="8"/>
        </w:rPr>
      </w:pPr>
    </w:p>
    <w:tbl>
      <w:tblPr>
        <w:tblW w:w="9640" w:type="dxa"/>
        <w:tblInd w:w="42" w:type="dxa"/>
        <w:tblLayout w:type="fixed"/>
        <w:tblCellMar>
          <w:left w:w="42" w:type="dxa"/>
          <w:right w:w="42" w:type="dxa"/>
        </w:tblCellMar>
        <w:tblLook w:val="0000" w:firstRow="0" w:lastRow="0" w:firstColumn="0" w:lastColumn="0" w:noHBand="0" w:noVBand="0"/>
      </w:tblPr>
      <w:tblGrid>
        <w:gridCol w:w="1843"/>
        <w:gridCol w:w="851"/>
        <w:gridCol w:w="141"/>
        <w:gridCol w:w="143"/>
        <w:gridCol w:w="284"/>
        <w:gridCol w:w="567"/>
        <w:gridCol w:w="424"/>
        <w:gridCol w:w="283"/>
        <w:gridCol w:w="709"/>
        <w:gridCol w:w="284"/>
        <w:gridCol w:w="567"/>
        <w:gridCol w:w="143"/>
        <w:gridCol w:w="281"/>
        <w:gridCol w:w="993"/>
        <w:gridCol w:w="142"/>
        <w:gridCol w:w="283"/>
        <w:gridCol w:w="1418"/>
        <w:gridCol w:w="284"/>
      </w:tblGrid>
      <w:tr w:rsidR="00F6234A" w14:paraId="230A0CDD" w14:textId="77777777">
        <w:tc>
          <w:tcPr>
            <w:tcW w:w="2835" w:type="dxa"/>
            <w:gridSpan w:val="3"/>
          </w:tcPr>
          <w:p w14:paraId="3F993D62" w14:textId="77777777" w:rsidR="00F6234A" w:rsidRDefault="00785C9D">
            <w:pPr>
              <w:pStyle w:val="CRCoverPage"/>
              <w:tabs>
                <w:tab w:val="right" w:pos="2751"/>
              </w:tabs>
              <w:spacing w:after="0"/>
              <w:rPr>
                <w:b/>
                <w:i/>
                <w:noProof/>
              </w:rPr>
            </w:pPr>
            <w:r>
              <w:rPr>
                <w:b/>
                <w:i/>
                <w:noProof/>
              </w:rPr>
              <w:t>Proposed change affects:</w:t>
            </w:r>
          </w:p>
        </w:tc>
        <w:tc>
          <w:tcPr>
            <w:tcW w:w="1418" w:type="dxa"/>
            <w:gridSpan w:val="4"/>
          </w:tcPr>
          <w:p w14:paraId="74D49D3C" w14:textId="77777777" w:rsidR="00F6234A" w:rsidRDefault="00785C9D">
            <w:pPr>
              <w:pStyle w:val="CRCoverPage"/>
              <w:spacing w:after="0"/>
              <w:jc w:val="right"/>
              <w:rPr>
                <w:noProof/>
              </w:rPr>
            </w:pPr>
            <w:r>
              <w:rPr>
                <w:noProof/>
              </w:rPr>
              <w:t>UICC apps</w:t>
            </w:r>
          </w:p>
        </w:tc>
        <w:tc>
          <w:tcPr>
            <w:tcW w:w="283" w:type="dxa"/>
            <w:tcBorders>
              <w:top w:val="single" w:sz="6" w:space="0" w:color="000000"/>
              <w:left w:val="single" w:sz="6" w:space="0" w:color="000000"/>
              <w:bottom w:val="single" w:sz="6" w:space="0" w:color="000000"/>
              <w:right w:val="single" w:sz="6" w:space="0" w:color="000000"/>
            </w:tcBorders>
            <w:shd w:val="pct25" w:color="FFFF00" w:fill="auto"/>
          </w:tcPr>
          <w:p w14:paraId="1BA0EF53" w14:textId="77777777" w:rsidR="00F6234A" w:rsidRDefault="00F6234A">
            <w:pPr>
              <w:pStyle w:val="CRCoverPage"/>
              <w:spacing w:after="0"/>
              <w:jc w:val="center"/>
              <w:rPr>
                <w:b/>
                <w:caps/>
                <w:noProof/>
              </w:rPr>
            </w:pPr>
          </w:p>
        </w:tc>
        <w:tc>
          <w:tcPr>
            <w:tcW w:w="709" w:type="dxa"/>
            <w:tcBorders>
              <w:left w:val="single" w:sz="4" w:space="0" w:color="auto"/>
            </w:tcBorders>
          </w:tcPr>
          <w:p w14:paraId="080A059E" w14:textId="77777777" w:rsidR="00F6234A" w:rsidRDefault="00785C9D">
            <w:pPr>
              <w:pStyle w:val="CRCoverPage"/>
              <w:spacing w:after="0"/>
              <w:jc w:val="right"/>
              <w:rPr>
                <w:noProof/>
                <w:u w:val="single"/>
              </w:rPr>
            </w:pPr>
            <w:r>
              <w:rPr>
                <w:noProof/>
              </w:rPr>
              <w:t>ME</w:t>
            </w:r>
          </w:p>
        </w:tc>
        <w:tc>
          <w:tcPr>
            <w:tcW w:w="284" w:type="dxa"/>
            <w:tcBorders>
              <w:top w:val="single" w:sz="6" w:space="0" w:color="auto"/>
              <w:left w:val="single" w:sz="6" w:space="0" w:color="auto"/>
              <w:bottom w:val="single" w:sz="6" w:space="0" w:color="auto"/>
              <w:right w:val="single" w:sz="6" w:space="0" w:color="auto"/>
            </w:tcBorders>
            <w:shd w:val="pct25" w:color="FFFF00" w:fill="auto"/>
          </w:tcPr>
          <w:p w14:paraId="0386364D" w14:textId="77777777" w:rsidR="00F6234A" w:rsidRDefault="003168D6">
            <w:pPr>
              <w:pStyle w:val="CRCoverPage"/>
              <w:spacing w:after="0"/>
              <w:jc w:val="center"/>
              <w:rPr>
                <w:b/>
                <w:caps/>
                <w:noProof/>
                <w:lang w:eastAsia="ja-JP"/>
              </w:rPr>
            </w:pPr>
            <w:r>
              <w:rPr>
                <w:rFonts w:hint="eastAsia"/>
                <w:b/>
                <w:bCs/>
                <w:caps/>
                <w:noProof/>
                <w:lang w:eastAsia="ja-JP"/>
              </w:rPr>
              <w:t>X</w:t>
            </w:r>
          </w:p>
        </w:tc>
        <w:tc>
          <w:tcPr>
            <w:tcW w:w="2126" w:type="dxa"/>
            <w:gridSpan w:val="5"/>
          </w:tcPr>
          <w:p w14:paraId="4EDDC86B" w14:textId="77777777" w:rsidR="00F6234A" w:rsidRDefault="00785C9D">
            <w:pPr>
              <w:pStyle w:val="CRCoverPage"/>
              <w:spacing w:after="0"/>
              <w:jc w:val="right"/>
              <w:rPr>
                <w:noProof/>
                <w:u w:val="single"/>
              </w:rPr>
            </w:pPr>
            <w:r>
              <w:rPr>
                <w:noProof/>
              </w:rPr>
              <w:t>Radio Access Network</w:t>
            </w:r>
          </w:p>
        </w:tc>
        <w:tc>
          <w:tcPr>
            <w:tcW w:w="283" w:type="dxa"/>
            <w:tcBorders>
              <w:top w:val="single" w:sz="4" w:space="0" w:color="auto"/>
              <w:left w:val="single" w:sz="4" w:space="0" w:color="auto"/>
              <w:bottom w:val="single" w:sz="4" w:space="0" w:color="auto"/>
              <w:right w:val="single" w:sz="4" w:space="0" w:color="auto"/>
            </w:tcBorders>
            <w:shd w:val="pct25" w:color="FFFF00" w:fill="auto"/>
          </w:tcPr>
          <w:p w14:paraId="2D5E7D4D" w14:textId="7CEAE40B" w:rsidR="00F6234A" w:rsidRDefault="00161BD1">
            <w:pPr>
              <w:pStyle w:val="CRCoverPage"/>
              <w:spacing w:after="0"/>
              <w:jc w:val="center"/>
              <w:rPr>
                <w:b/>
                <w:caps/>
                <w:noProof/>
              </w:rPr>
            </w:pPr>
            <w:r>
              <w:rPr>
                <w:b/>
                <w:caps/>
                <w:noProof/>
              </w:rPr>
              <w:t>X</w:t>
            </w:r>
          </w:p>
        </w:tc>
        <w:tc>
          <w:tcPr>
            <w:tcW w:w="1418" w:type="dxa"/>
            <w:tcBorders>
              <w:left w:val="nil"/>
            </w:tcBorders>
          </w:tcPr>
          <w:p w14:paraId="1CF9B0F1" w14:textId="77777777" w:rsidR="00F6234A" w:rsidRDefault="00785C9D">
            <w:pPr>
              <w:pStyle w:val="CRCoverPage"/>
              <w:spacing w:after="0"/>
              <w:jc w:val="right"/>
              <w:rPr>
                <w:noProof/>
              </w:rPr>
            </w:pPr>
            <w:r>
              <w:rPr>
                <w:noProof/>
              </w:rPr>
              <w:t>Core Network</w:t>
            </w:r>
          </w:p>
        </w:tc>
        <w:tc>
          <w:tcPr>
            <w:tcW w:w="283" w:type="dxa"/>
            <w:tcBorders>
              <w:top w:val="single" w:sz="6" w:space="0" w:color="auto"/>
              <w:left w:val="single" w:sz="6" w:space="0" w:color="auto"/>
              <w:bottom w:val="single" w:sz="6" w:space="0" w:color="auto"/>
              <w:right w:val="single" w:sz="6" w:space="0" w:color="auto"/>
            </w:tcBorders>
            <w:shd w:val="pct25" w:color="FFFF00" w:fill="auto"/>
          </w:tcPr>
          <w:p w14:paraId="3205C958" w14:textId="5A3B794C" w:rsidR="00F6234A" w:rsidRPr="005B00F6" w:rsidRDefault="00F6234A">
            <w:pPr>
              <w:pStyle w:val="CRCoverPage"/>
              <w:spacing w:after="0"/>
              <w:rPr>
                <w:rFonts w:eastAsia="SimSun"/>
                <w:b/>
                <w:bCs/>
                <w:caps/>
                <w:noProof/>
                <w:lang w:eastAsia="zh-CN"/>
              </w:rPr>
            </w:pPr>
          </w:p>
        </w:tc>
      </w:tr>
      <w:tr w:rsidR="00F6234A" w14:paraId="29F33F3F" w14:textId="77777777">
        <w:trPr>
          <w:trHeight w:val="323"/>
        </w:trPr>
        <w:tc>
          <w:tcPr>
            <w:tcW w:w="9640" w:type="dxa"/>
            <w:gridSpan w:val="18"/>
          </w:tcPr>
          <w:p w14:paraId="539C303C" w14:textId="77777777" w:rsidR="00F6234A" w:rsidRDefault="00F6234A">
            <w:pPr>
              <w:pStyle w:val="CRCoverPage"/>
              <w:spacing w:after="0"/>
              <w:rPr>
                <w:noProof/>
                <w:sz w:val="8"/>
                <w:szCs w:val="8"/>
              </w:rPr>
            </w:pPr>
          </w:p>
        </w:tc>
      </w:tr>
      <w:tr w:rsidR="00F6234A" w14:paraId="75DAE325" w14:textId="77777777">
        <w:tc>
          <w:tcPr>
            <w:tcW w:w="1843" w:type="dxa"/>
            <w:tcBorders>
              <w:top w:val="single" w:sz="4" w:space="0" w:color="auto"/>
              <w:left w:val="single" w:sz="4" w:space="0" w:color="auto"/>
            </w:tcBorders>
          </w:tcPr>
          <w:p w14:paraId="73CE185E" w14:textId="77777777" w:rsidR="00F6234A" w:rsidRDefault="00785C9D">
            <w:pPr>
              <w:pStyle w:val="CRCoverPage"/>
              <w:tabs>
                <w:tab w:val="right" w:pos="1759"/>
              </w:tabs>
              <w:spacing w:after="0"/>
              <w:rPr>
                <w:b/>
                <w:i/>
                <w:noProof/>
              </w:rPr>
            </w:pPr>
            <w:r>
              <w:rPr>
                <w:b/>
                <w:i/>
                <w:noProof/>
              </w:rPr>
              <w:t>Title:</w:t>
            </w:r>
            <w:r>
              <w:rPr>
                <w:b/>
                <w:i/>
                <w:noProof/>
              </w:rPr>
              <w:tab/>
            </w:r>
          </w:p>
        </w:tc>
        <w:tc>
          <w:tcPr>
            <w:tcW w:w="7797" w:type="dxa"/>
            <w:gridSpan w:val="17"/>
            <w:tcBorders>
              <w:top w:val="single" w:sz="4" w:space="0" w:color="auto"/>
              <w:right w:val="single" w:sz="4" w:space="0" w:color="auto"/>
            </w:tcBorders>
            <w:shd w:val="pct30" w:color="FFFF00" w:fill="auto"/>
          </w:tcPr>
          <w:p w14:paraId="4489CF1A" w14:textId="42E747AB" w:rsidR="00F6234A" w:rsidRDefault="00CB5542" w:rsidP="006E5F2A">
            <w:pPr>
              <w:pStyle w:val="CRCoverPage"/>
              <w:spacing w:after="0"/>
              <w:ind w:left="100"/>
              <w:rPr>
                <w:noProof/>
              </w:rPr>
            </w:pPr>
            <w:r>
              <w:rPr>
                <w:noProof/>
              </w:rPr>
              <w:t>Correction of reference for RedCap indication from UE</w:t>
            </w:r>
          </w:p>
        </w:tc>
      </w:tr>
      <w:tr w:rsidR="00F6234A" w14:paraId="34B0B611" w14:textId="77777777">
        <w:tc>
          <w:tcPr>
            <w:tcW w:w="1843" w:type="dxa"/>
            <w:tcBorders>
              <w:left w:val="single" w:sz="4" w:space="0" w:color="auto"/>
            </w:tcBorders>
          </w:tcPr>
          <w:p w14:paraId="69490650" w14:textId="77777777" w:rsidR="00F6234A" w:rsidRDefault="00F6234A">
            <w:pPr>
              <w:pStyle w:val="CRCoverPage"/>
              <w:spacing w:after="0"/>
              <w:rPr>
                <w:b/>
                <w:i/>
                <w:noProof/>
                <w:sz w:val="8"/>
                <w:szCs w:val="8"/>
              </w:rPr>
            </w:pPr>
          </w:p>
        </w:tc>
        <w:tc>
          <w:tcPr>
            <w:tcW w:w="7797" w:type="dxa"/>
            <w:gridSpan w:val="17"/>
            <w:tcBorders>
              <w:right w:val="single" w:sz="4" w:space="0" w:color="auto"/>
            </w:tcBorders>
          </w:tcPr>
          <w:p w14:paraId="31841F47" w14:textId="77777777" w:rsidR="00F6234A" w:rsidRDefault="00F6234A">
            <w:pPr>
              <w:pStyle w:val="CRCoverPage"/>
              <w:spacing w:after="0"/>
              <w:rPr>
                <w:noProof/>
                <w:sz w:val="8"/>
                <w:szCs w:val="8"/>
              </w:rPr>
            </w:pPr>
          </w:p>
        </w:tc>
      </w:tr>
      <w:tr w:rsidR="00F6234A" w14:paraId="009D622E" w14:textId="77777777">
        <w:tc>
          <w:tcPr>
            <w:tcW w:w="1843" w:type="dxa"/>
            <w:tcBorders>
              <w:left w:val="single" w:sz="4" w:space="0" w:color="auto"/>
            </w:tcBorders>
          </w:tcPr>
          <w:p w14:paraId="7A458AC1" w14:textId="77777777" w:rsidR="00F6234A" w:rsidRDefault="00785C9D">
            <w:pPr>
              <w:pStyle w:val="CRCoverPage"/>
              <w:tabs>
                <w:tab w:val="right" w:pos="1759"/>
              </w:tabs>
              <w:spacing w:after="0"/>
              <w:rPr>
                <w:b/>
                <w:i/>
                <w:noProof/>
              </w:rPr>
            </w:pPr>
            <w:r>
              <w:rPr>
                <w:b/>
                <w:i/>
                <w:noProof/>
              </w:rPr>
              <w:t>Source to WG:</w:t>
            </w:r>
          </w:p>
        </w:tc>
        <w:tc>
          <w:tcPr>
            <w:tcW w:w="7797" w:type="dxa"/>
            <w:gridSpan w:val="17"/>
            <w:tcBorders>
              <w:right w:val="single" w:sz="4" w:space="0" w:color="auto"/>
            </w:tcBorders>
            <w:shd w:val="pct30" w:color="FFFF00" w:fill="auto"/>
          </w:tcPr>
          <w:p w14:paraId="58E9137C" w14:textId="41073EF9" w:rsidR="00F6234A" w:rsidRDefault="00CB5542">
            <w:pPr>
              <w:pStyle w:val="CRCoverPage"/>
              <w:spacing w:after="0"/>
              <w:ind w:left="100"/>
              <w:rPr>
                <w:noProof/>
              </w:rPr>
            </w:pPr>
            <w:r>
              <w:rPr>
                <w:noProof/>
              </w:rPr>
              <w:t>Qualcomm Inc.</w:t>
            </w:r>
          </w:p>
        </w:tc>
      </w:tr>
      <w:tr w:rsidR="00F6234A" w14:paraId="4F55ADCA" w14:textId="77777777">
        <w:tc>
          <w:tcPr>
            <w:tcW w:w="1843" w:type="dxa"/>
            <w:tcBorders>
              <w:left w:val="single" w:sz="4" w:space="0" w:color="auto"/>
            </w:tcBorders>
          </w:tcPr>
          <w:p w14:paraId="30CC21EE" w14:textId="77777777" w:rsidR="00F6234A" w:rsidRDefault="00785C9D">
            <w:pPr>
              <w:pStyle w:val="CRCoverPage"/>
              <w:tabs>
                <w:tab w:val="right" w:pos="1759"/>
              </w:tabs>
              <w:spacing w:after="0"/>
              <w:rPr>
                <w:b/>
                <w:i/>
                <w:noProof/>
              </w:rPr>
            </w:pPr>
            <w:r>
              <w:rPr>
                <w:b/>
                <w:i/>
                <w:noProof/>
              </w:rPr>
              <w:t>Source to TSG:</w:t>
            </w:r>
          </w:p>
        </w:tc>
        <w:tc>
          <w:tcPr>
            <w:tcW w:w="7797" w:type="dxa"/>
            <w:gridSpan w:val="17"/>
            <w:tcBorders>
              <w:right w:val="single" w:sz="4" w:space="0" w:color="auto"/>
            </w:tcBorders>
            <w:shd w:val="pct30" w:color="FFFF00" w:fill="auto"/>
          </w:tcPr>
          <w:p w14:paraId="223E692D" w14:textId="77777777" w:rsidR="00F6234A" w:rsidRDefault="00785C9D">
            <w:pPr>
              <w:pStyle w:val="CRCoverPage"/>
              <w:spacing w:after="0"/>
              <w:ind w:left="100"/>
              <w:rPr>
                <w:noProof/>
              </w:rPr>
            </w:pPr>
            <w:r>
              <w:rPr>
                <w:noProof/>
              </w:rPr>
              <w:t>SA2</w:t>
            </w:r>
          </w:p>
        </w:tc>
      </w:tr>
      <w:tr w:rsidR="00F6234A" w14:paraId="27767BCE" w14:textId="77777777">
        <w:tc>
          <w:tcPr>
            <w:tcW w:w="1843" w:type="dxa"/>
            <w:tcBorders>
              <w:left w:val="single" w:sz="4" w:space="0" w:color="auto"/>
            </w:tcBorders>
          </w:tcPr>
          <w:p w14:paraId="24F8F6B0" w14:textId="77777777" w:rsidR="00F6234A" w:rsidRDefault="00F6234A">
            <w:pPr>
              <w:pStyle w:val="CRCoverPage"/>
              <w:spacing w:after="0"/>
              <w:rPr>
                <w:b/>
                <w:i/>
                <w:noProof/>
                <w:sz w:val="8"/>
                <w:szCs w:val="8"/>
              </w:rPr>
            </w:pPr>
          </w:p>
        </w:tc>
        <w:tc>
          <w:tcPr>
            <w:tcW w:w="7797" w:type="dxa"/>
            <w:gridSpan w:val="17"/>
            <w:tcBorders>
              <w:right w:val="single" w:sz="4" w:space="0" w:color="auto"/>
            </w:tcBorders>
          </w:tcPr>
          <w:p w14:paraId="7E1C8710" w14:textId="77777777" w:rsidR="00F6234A" w:rsidRDefault="00F6234A">
            <w:pPr>
              <w:pStyle w:val="CRCoverPage"/>
              <w:spacing w:after="0"/>
              <w:rPr>
                <w:noProof/>
                <w:sz w:val="8"/>
                <w:szCs w:val="8"/>
              </w:rPr>
            </w:pPr>
          </w:p>
        </w:tc>
      </w:tr>
      <w:tr w:rsidR="00F6234A" w14:paraId="2D5DAAC9" w14:textId="77777777">
        <w:tc>
          <w:tcPr>
            <w:tcW w:w="1843" w:type="dxa"/>
            <w:tcBorders>
              <w:left w:val="single" w:sz="4" w:space="0" w:color="auto"/>
            </w:tcBorders>
          </w:tcPr>
          <w:p w14:paraId="07786595" w14:textId="77777777" w:rsidR="00F6234A" w:rsidRDefault="00785C9D">
            <w:pPr>
              <w:pStyle w:val="CRCoverPage"/>
              <w:tabs>
                <w:tab w:val="right" w:pos="1759"/>
              </w:tabs>
              <w:spacing w:after="0"/>
              <w:rPr>
                <w:b/>
                <w:i/>
                <w:noProof/>
              </w:rPr>
            </w:pPr>
            <w:r>
              <w:rPr>
                <w:b/>
                <w:i/>
                <w:noProof/>
              </w:rPr>
              <w:t>Work item code:</w:t>
            </w:r>
          </w:p>
        </w:tc>
        <w:tc>
          <w:tcPr>
            <w:tcW w:w="3686" w:type="dxa"/>
            <w:gridSpan w:val="9"/>
            <w:shd w:val="pct30" w:color="FFFF00" w:fill="auto"/>
          </w:tcPr>
          <w:p w14:paraId="30DDAD24" w14:textId="3795BD98" w:rsidR="00F6234A" w:rsidRDefault="00161BD1" w:rsidP="00CB5542">
            <w:pPr>
              <w:pStyle w:val="CRCoverPage"/>
              <w:spacing w:after="0"/>
              <w:rPr>
                <w:noProof/>
              </w:rPr>
            </w:pPr>
            <w:r>
              <w:rPr>
                <w:lang w:eastAsia="ko-KR"/>
              </w:rPr>
              <w:t>ARCH_NR_REDCAP</w:t>
            </w:r>
            <w:r w:rsidR="00CB5542">
              <w:rPr>
                <w:rFonts w:cs="Arial"/>
                <w:lang w:val="nb-NO" w:eastAsia="ja-JP"/>
              </w:rPr>
              <w:t xml:space="preserve"> / TEI17</w:t>
            </w:r>
          </w:p>
        </w:tc>
        <w:tc>
          <w:tcPr>
            <w:tcW w:w="567" w:type="dxa"/>
            <w:tcBorders>
              <w:left w:val="nil"/>
            </w:tcBorders>
          </w:tcPr>
          <w:p w14:paraId="434817C4" w14:textId="77777777" w:rsidR="00F6234A" w:rsidRDefault="00F6234A">
            <w:pPr>
              <w:pStyle w:val="CRCoverPage"/>
              <w:spacing w:after="0"/>
              <w:ind w:right="100"/>
              <w:rPr>
                <w:noProof/>
              </w:rPr>
            </w:pPr>
          </w:p>
        </w:tc>
        <w:tc>
          <w:tcPr>
            <w:tcW w:w="1417" w:type="dxa"/>
            <w:gridSpan w:val="3"/>
            <w:tcBorders>
              <w:left w:val="nil"/>
            </w:tcBorders>
          </w:tcPr>
          <w:p w14:paraId="3FC4A44D" w14:textId="77777777" w:rsidR="00F6234A" w:rsidRDefault="00785C9D">
            <w:pPr>
              <w:pStyle w:val="CRCoverPage"/>
              <w:spacing w:after="0"/>
              <w:jc w:val="right"/>
              <w:rPr>
                <w:noProof/>
              </w:rPr>
            </w:pPr>
            <w:r>
              <w:rPr>
                <w:b/>
                <w:i/>
                <w:noProof/>
              </w:rPr>
              <w:t>Date:</w:t>
            </w:r>
          </w:p>
        </w:tc>
        <w:tc>
          <w:tcPr>
            <w:tcW w:w="2127" w:type="dxa"/>
            <w:gridSpan w:val="4"/>
            <w:tcBorders>
              <w:right w:val="single" w:sz="4" w:space="0" w:color="auto"/>
            </w:tcBorders>
            <w:shd w:val="pct30" w:color="FFFF00" w:fill="auto"/>
          </w:tcPr>
          <w:p w14:paraId="75DFFF9A" w14:textId="52C93BAF" w:rsidR="00F6234A" w:rsidRDefault="00052084" w:rsidP="00EA03AC">
            <w:pPr>
              <w:pStyle w:val="CRCoverPage"/>
              <w:spacing w:after="0"/>
              <w:ind w:left="100"/>
              <w:rPr>
                <w:noProof/>
              </w:rPr>
            </w:pPr>
            <w:r>
              <w:rPr>
                <w:noProof/>
              </w:rPr>
              <w:t>2022-09-28</w:t>
            </w:r>
          </w:p>
        </w:tc>
      </w:tr>
      <w:tr w:rsidR="00F6234A" w14:paraId="5ED28194" w14:textId="77777777">
        <w:tc>
          <w:tcPr>
            <w:tcW w:w="1843" w:type="dxa"/>
            <w:tcBorders>
              <w:left w:val="single" w:sz="4" w:space="0" w:color="auto"/>
            </w:tcBorders>
          </w:tcPr>
          <w:p w14:paraId="7D6DB3F6" w14:textId="77777777" w:rsidR="00F6234A" w:rsidRDefault="00F6234A">
            <w:pPr>
              <w:pStyle w:val="CRCoverPage"/>
              <w:spacing w:after="0"/>
              <w:rPr>
                <w:b/>
                <w:i/>
                <w:noProof/>
                <w:sz w:val="8"/>
                <w:szCs w:val="8"/>
              </w:rPr>
            </w:pPr>
          </w:p>
        </w:tc>
        <w:tc>
          <w:tcPr>
            <w:tcW w:w="1986" w:type="dxa"/>
            <w:gridSpan w:val="5"/>
          </w:tcPr>
          <w:p w14:paraId="749DE77D" w14:textId="77777777" w:rsidR="00F6234A" w:rsidRDefault="00F6234A">
            <w:pPr>
              <w:pStyle w:val="CRCoverPage"/>
              <w:spacing w:after="0"/>
              <w:rPr>
                <w:noProof/>
                <w:sz w:val="8"/>
                <w:szCs w:val="8"/>
              </w:rPr>
            </w:pPr>
          </w:p>
        </w:tc>
        <w:tc>
          <w:tcPr>
            <w:tcW w:w="2267" w:type="dxa"/>
            <w:gridSpan w:val="5"/>
          </w:tcPr>
          <w:p w14:paraId="68C6A1D1" w14:textId="77777777" w:rsidR="00F6234A" w:rsidRDefault="00F6234A">
            <w:pPr>
              <w:pStyle w:val="CRCoverPage"/>
              <w:spacing w:after="0"/>
              <w:rPr>
                <w:noProof/>
                <w:sz w:val="8"/>
                <w:szCs w:val="8"/>
              </w:rPr>
            </w:pPr>
          </w:p>
        </w:tc>
        <w:tc>
          <w:tcPr>
            <w:tcW w:w="1417" w:type="dxa"/>
            <w:gridSpan w:val="3"/>
          </w:tcPr>
          <w:p w14:paraId="273AAF10" w14:textId="77777777" w:rsidR="00F6234A" w:rsidRDefault="00F6234A">
            <w:pPr>
              <w:pStyle w:val="CRCoverPage"/>
              <w:spacing w:after="0"/>
              <w:rPr>
                <w:noProof/>
                <w:sz w:val="8"/>
                <w:szCs w:val="8"/>
              </w:rPr>
            </w:pPr>
          </w:p>
        </w:tc>
        <w:tc>
          <w:tcPr>
            <w:tcW w:w="2127" w:type="dxa"/>
            <w:gridSpan w:val="4"/>
            <w:tcBorders>
              <w:right w:val="single" w:sz="4" w:space="0" w:color="auto"/>
            </w:tcBorders>
          </w:tcPr>
          <w:p w14:paraId="115AAE04" w14:textId="77777777" w:rsidR="00F6234A" w:rsidRDefault="00F6234A">
            <w:pPr>
              <w:pStyle w:val="CRCoverPage"/>
              <w:spacing w:after="0"/>
              <w:rPr>
                <w:noProof/>
                <w:sz w:val="8"/>
                <w:szCs w:val="8"/>
              </w:rPr>
            </w:pPr>
          </w:p>
        </w:tc>
      </w:tr>
      <w:tr w:rsidR="00F6234A" w14:paraId="7EF68E93" w14:textId="77777777">
        <w:trPr>
          <w:cantSplit/>
        </w:trPr>
        <w:tc>
          <w:tcPr>
            <w:tcW w:w="1843" w:type="dxa"/>
            <w:tcBorders>
              <w:left w:val="single" w:sz="4" w:space="0" w:color="auto"/>
            </w:tcBorders>
          </w:tcPr>
          <w:p w14:paraId="4CC1F876" w14:textId="77777777" w:rsidR="00F6234A" w:rsidRDefault="00785C9D">
            <w:pPr>
              <w:pStyle w:val="CRCoverPage"/>
              <w:tabs>
                <w:tab w:val="right" w:pos="1759"/>
              </w:tabs>
              <w:spacing w:after="0"/>
              <w:rPr>
                <w:b/>
                <w:i/>
                <w:noProof/>
              </w:rPr>
            </w:pPr>
            <w:r>
              <w:rPr>
                <w:b/>
                <w:i/>
                <w:noProof/>
              </w:rPr>
              <w:t>Category:</w:t>
            </w:r>
          </w:p>
        </w:tc>
        <w:tc>
          <w:tcPr>
            <w:tcW w:w="851" w:type="dxa"/>
            <w:shd w:val="pct30" w:color="FFFF00" w:fill="auto"/>
          </w:tcPr>
          <w:p w14:paraId="48659DB5" w14:textId="52C8D046" w:rsidR="00F6234A" w:rsidRDefault="00161BD1">
            <w:pPr>
              <w:pStyle w:val="CRCoverPage"/>
              <w:spacing w:after="0"/>
              <w:ind w:left="100" w:right="-609"/>
              <w:rPr>
                <w:rFonts w:eastAsia="SimSun"/>
                <w:b/>
                <w:noProof/>
                <w:lang w:eastAsia="zh-CN"/>
              </w:rPr>
            </w:pPr>
            <w:r>
              <w:rPr>
                <w:rFonts w:eastAsia="SimSun"/>
                <w:b/>
                <w:noProof/>
                <w:lang w:eastAsia="zh-CN"/>
              </w:rPr>
              <w:t>F</w:t>
            </w:r>
          </w:p>
        </w:tc>
        <w:tc>
          <w:tcPr>
            <w:tcW w:w="3402" w:type="dxa"/>
            <w:gridSpan w:val="9"/>
            <w:tcBorders>
              <w:left w:val="nil"/>
            </w:tcBorders>
          </w:tcPr>
          <w:p w14:paraId="7D601698" w14:textId="77777777" w:rsidR="00F6234A" w:rsidRDefault="00F6234A">
            <w:pPr>
              <w:pStyle w:val="CRCoverPage"/>
              <w:spacing w:after="0"/>
              <w:rPr>
                <w:noProof/>
              </w:rPr>
            </w:pPr>
          </w:p>
        </w:tc>
        <w:tc>
          <w:tcPr>
            <w:tcW w:w="1417" w:type="dxa"/>
            <w:gridSpan w:val="3"/>
            <w:tcBorders>
              <w:left w:val="nil"/>
            </w:tcBorders>
          </w:tcPr>
          <w:p w14:paraId="6A4FD05C" w14:textId="77777777" w:rsidR="00F6234A" w:rsidRDefault="00785C9D">
            <w:pPr>
              <w:pStyle w:val="CRCoverPage"/>
              <w:spacing w:after="0"/>
              <w:jc w:val="right"/>
              <w:rPr>
                <w:b/>
                <w:i/>
                <w:noProof/>
              </w:rPr>
            </w:pPr>
            <w:r>
              <w:rPr>
                <w:b/>
                <w:i/>
                <w:noProof/>
              </w:rPr>
              <w:t>Release:</w:t>
            </w:r>
          </w:p>
        </w:tc>
        <w:tc>
          <w:tcPr>
            <w:tcW w:w="2127" w:type="dxa"/>
            <w:gridSpan w:val="4"/>
            <w:tcBorders>
              <w:right w:val="single" w:sz="4" w:space="0" w:color="auto"/>
            </w:tcBorders>
            <w:shd w:val="pct30" w:color="FFFF00" w:fill="auto"/>
          </w:tcPr>
          <w:p w14:paraId="12F93F1A" w14:textId="16954437" w:rsidR="00F6234A" w:rsidRDefault="00785C9D">
            <w:pPr>
              <w:pStyle w:val="CRCoverPage"/>
              <w:spacing w:after="0"/>
              <w:ind w:left="100"/>
              <w:rPr>
                <w:noProof/>
                <w:lang w:eastAsia="ja-JP"/>
              </w:rPr>
            </w:pPr>
            <w:r>
              <w:rPr>
                <w:noProof/>
              </w:rPr>
              <w:t>Rel-1</w:t>
            </w:r>
            <w:r w:rsidR="00CB5542">
              <w:rPr>
                <w:noProof/>
              </w:rPr>
              <w:t>7</w:t>
            </w:r>
          </w:p>
        </w:tc>
      </w:tr>
      <w:tr w:rsidR="00F6234A" w14:paraId="7FB96264" w14:textId="77777777">
        <w:tc>
          <w:tcPr>
            <w:tcW w:w="1843" w:type="dxa"/>
            <w:tcBorders>
              <w:left w:val="single" w:sz="4" w:space="0" w:color="auto"/>
              <w:bottom w:val="single" w:sz="4" w:space="0" w:color="auto"/>
            </w:tcBorders>
          </w:tcPr>
          <w:p w14:paraId="53C89E34" w14:textId="77777777" w:rsidR="00F6234A" w:rsidRDefault="00F6234A">
            <w:pPr>
              <w:pStyle w:val="CRCoverPage"/>
              <w:spacing w:after="0"/>
              <w:rPr>
                <w:b/>
                <w:i/>
                <w:noProof/>
              </w:rPr>
            </w:pPr>
          </w:p>
        </w:tc>
        <w:tc>
          <w:tcPr>
            <w:tcW w:w="4677" w:type="dxa"/>
            <w:gridSpan w:val="12"/>
            <w:tcBorders>
              <w:bottom w:val="single" w:sz="4" w:space="0" w:color="auto"/>
            </w:tcBorders>
          </w:tcPr>
          <w:p w14:paraId="526A1405" w14:textId="77777777" w:rsidR="00F6234A" w:rsidRDefault="00785C9D">
            <w:pPr>
              <w:pStyle w:val="CRCoverPage"/>
              <w:spacing w:after="0"/>
              <w:ind w:left="383" w:hanging="383"/>
              <w:rPr>
                <w:i/>
                <w:noProof/>
                <w:sz w:val="18"/>
              </w:rPr>
            </w:pPr>
            <w:r>
              <w:rPr>
                <w:i/>
                <w:noProof/>
                <w:sz w:val="18"/>
              </w:rPr>
              <w:t xml:space="preserve">Use </w:t>
            </w:r>
            <w:r>
              <w:rPr>
                <w:i/>
                <w:noProof/>
                <w:sz w:val="18"/>
                <w:u w:val="single"/>
              </w:rPr>
              <w:t>one</w:t>
            </w:r>
            <w:r>
              <w:rPr>
                <w:i/>
                <w:noProof/>
                <w:sz w:val="18"/>
              </w:rPr>
              <w:t xml:space="preserve"> of the following categories:</w:t>
            </w:r>
            <w:r>
              <w:rPr>
                <w:b/>
                <w:i/>
                <w:noProof/>
                <w:sz w:val="18"/>
              </w:rPr>
              <w:br/>
              <w:t>F</w:t>
            </w:r>
            <w:r>
              <w:rPr>
                <w:i/>
                <w:noProof/>
                <w:sz w:val="18"/>
              </w:rPr>
              <w:t xml:space="preserve">  (correction)</w:t>
            </w:r>
            <w:r>
              <w:rPr>
                <w:i/>
                <w:noProof/>
                <w:sz w:val="18"/>
              </w:rPr>
              <w:br/>
            </w:r>
            <w:r>
              <w:rPr>
                <w:b/>
                <w:i/>
                <w:noProof/>
                <w:sz w:val="18"/>
              </w:rPr>
              <w:t>A</w:t>
            </w:r>
            <w:r>
              <w:rPr>
                <w:i/>
                <w:noProof/>
                <w:sz w:val="18"/>
              </w:rPr>
              <w:t xml:space="preserve">  (mirror corresponding to a change in an earlier release)</w:t>
            </w:r>
            <w:r>
              <w:rPr>
                <w:i/>
                <w:noProof/>
                <w:sz w:val="18"/>
              </w:rPr>
              <w:br/>
            </w:r>
            <w:r>
              <w:rPr>
                <w:b/>
                <w:i/>
                <w:noProof/>
                <w:sz w:val="18"/>
              </w:rPr>
              <w:t>B</w:t>
            </w:r>
            <w:r>
              <w:rPr>
                <w:i/>
                <w:noProof/>
                <w:sz w:val="18"/>
              </w:rPr>
              <w:t xml:space="preserve">  (addition of feature), </w:t>
            </w:r>
            <w:r>
              <w:rPr>
                <w:i/>
                <w:noProof/>
                <w:sz w:val="18"/>
              </w:rPr>
              <w:br/>
            </w:r>
            <w:r>
              <w:rPr>
                <w:b/>
                <w:i/>
                <w:noProof/>
                <w:sz w:val="18"/>
              </w:rPr>
              <w:t>C</w:t>
            </w:r>
            <w:r>
              <w:rPr>
                <w:i/>
                <w:noProof/>
                <w:sz w:val="18"/>
              </w:rPr>
              <w:t xml:space="preserve">  (functional modification of feature)</w:t>
            </w:r>
            <w:r>
              <w:rPr>
                <w:i/>
                <w:noProof/>
                <w:sz w:val="18"/>
              </w:rPr>
              <w:br/>
            </w:r>
            <w:r>
              <w:rPr>
                <w:b/>
                <w:i/>
                <w:noProof/>
                <w:sz w:val="18"/>
              </w:rPr>
              <w:t>D</w:t>
            </w:r>
            <w:r>
              <w:rPr>
                <w:i/>
                <w:noProof/>
                <w:sz w:val="18"/>
              </w:rPr>
              <w:t xml:space="preserve">  (editorial modification)</w:t>
            </w:r>
          </w:p>
          <w:p w14:paraId="4A8EE992" w14:textId="77777777" w:rsidR="00F6234A" w:rsidRDefault="00785C9D">
            <w:pPr>
              <w:pStyle w:val="CRCoverPage"/>
              <w:rPr>
                <w:noProof/>
              </w:rPr>
            </w:pPr>
            <w:r>
              <w:rPr>
                <w:noProof/>
                <w:sz w:val="18"/>
              </w:rPr>
              <w:t>Detailed explanations of the above categories can</w:t>
            </w:r>
            <w:r>
              <w:rPr>
                <w:noProof/>
                <w:sz w:val="18"/>
              </w:rPr>
              <w:br/>
              <w:t xml:space="preserve">be found in 3GPP </w:t>
            </w:r>
            <w:hyperlink r:id="rId11" w:history="1">
              <w:r>
                <w:rPr>
                  <w:rStyle w:val="Hyperlink"/>
                  <w:noProof/>
                  <w:sz w:val="18"/>
                </w:rPr>
                <w:t>TR 21.900</w:t>
              </w:r>
            </w:hyperlink>
            <w:r>
              <w:rPr>
                <w:noProof/>
                <w:sz w:val="18"/>
              </w:rPr>
              <w:t>.</w:t>
            </w:r>
          </w:p>
        </w:tc>
        <w:tc>
          <w:tcPr>
            <w:tcW w:w="3120" w:type="dxa"/>
            <w:gridSpan w:val="5"/>
            <w:tcBorders>
              <w:bottom w:val="single" w:sz="4" w:space="0" w:color="auto"/>
              <w:right w:val="single" w:sz="4" w:space="0" w:color="auto"/>
            </w:tcBorders>
          </w:tcPr>
          <w:p w14:paraId="67A35323" w14:textId="77777777" w:rsidR="00F6234A" w:rsidRDefault="00785C9D">
            <w:pPr>
              <w:pStyle w:val="CRCoverPage"/>
              <w:tabs>
                <w:tab w:val="left" w:pos="950"/>
              </w:tabs>
              <w:spacing w:after="0"/>
              <w:ind w:left="241" w:hanging="241"/>
              <w:rPr>
                <w:i/>
                <w:noProof/>
                <w:sz w:val="18"/>
              </w:rPr>
            </w:pPr>
            <w:r>
              <w:rPr>
                <w:i/>
                <w:noProof/>
                <w:sz w:val="18"/>
              </w:rPr>
              <w:t xml:space="preserve">Use </w:t>
            </w:r>
            <w:r>
              <w:rPr>
                <w:i/>
                <w:noProof/>
                <w:sz w:val="18"/>
                <w:u w:val="single"/>
              </w:rPr>
              <w:t>one</w:t>
            </w:r>
            <w:r>
              <w:rPr>
                <w:i/>
                <w:noProof/>
                <w:sz w:val="18"/>
              </w:rPr>
              <w:t xml:space="preserve"> of the following releases:</w:t>
            </w:r>
            <w:r>
              <w:rPr>
                <w:i/>
                <w:noProof/>
                <w:sz w:val="18"/>
              </w:rPr>
              <w:br/>
              <w:t>Rel-8</w:t>
            </w:r>
            <w:r>
              <w:rPr>
                <w:i/>
                <w:noProof/>
                <w:sz w:val="18"/>
              </w:rPr>
              <w:tab/>
              <w:t>(Release 8)</w:t>
            </w:r>
            <w:r>
              <w:rPr>
                <w:i/>
                <w:noProof/>
                <w:sz w:val="18"/>
              </w:rPr>
              <w:br/>
              <w:t>Rel-9</w:t>
            </w:r>
            <w:r>
              <w:rPr>
                <w:i/>
                <w:noProof/>
                <w:sz w:val="18"/>
              </w:rPr>
              <w:tab/>
              <w:t>(Release 9)</w:t>
            </w:r>
            <w:r>
              <w:rPr>
                <w:i/>
                <w:noProof/>
                <w:sz w:val="18"/>
              </w:rPr>
              <w:br/>
              <w:t>Rel-10</w:t>
            </w:r>
            <w:r>
              <w:rPr>
                <w:i/>
                <w:noProof/>
                <w:sz w:val="18"/>
              </w:rPr>
              <w:tab/>
              <w:t>(Release 10)</w:t>
            </w:r>
            <w:r>
              <w:rPr>
                <w:i/>
                <w:noProof/>
                <w:sz w:val="18"/>
              </w:rPr>
              <w:br/>
              <w:t>Rel-11</w:t>
            </w:r>
            <w:r>
              <w:rPr>
                <w:i/>
                <w:noProof/>
                <w:sz w:val="18"/>
              </w:rPr>
              <w:tab/>
              <w:t>(Release 11)</w:t>
            </w:r>
            <w:r>
              <w:rPr>
                <w:i/>
                <w:noProof/>
                <w:sz w:val="18"/>
              </w:rPr>
              <w:br/>
              <w:t>Rel-12</w:t>
            </w:r>
            <w:r>
              <w:rPr>
                <w:i/>
                <w:noProof/>
                <w:sz w:val="18"/>
              </w:rPr>
              <w:tab/>
              <w:t>(Release 12)</w:t>
            </w:r>
            <w:r>
              <w:rPr>
                <w:i/>
                <w:noProof/>
                <w:sz w:val="18"/>
              </w:rPr>
              <w:br/>
            </w:r>
            <w:bookmarkStart w:id="2" w:name="OLE_LINK1"/>
            <w:r>
              <w:rPr>
                <w:i/>
                <w:noProof/>
                <w:sz w:val="18"/>
              </w:rPr>
              <w:t>Rel-13</w:t>
            </w:r>
            <w:r>
              <w:rPr>
                <w:i/>
                <w:noProof/>
                <w:sz w:val="18"/>
              </w:rPr>
              <w:tab/>
              <w:t>(Release 13)</w:t>
            </w:r>
            <w:bookmarkEnd w:id="2"/>
            <w:r>
              <w:rPr>
                <w:i/>
                <w:noProof/>
                <w:sz w:val="18"/>
              </w:rPr>
              <w:br/>
              <w:t>Rel-14</w:t>
            </w:r>
            <w:r>
              <w:rPr>
                <w:i/>
                <w:noProof/>
                <w:sz w:val="18"/>
              </w:rPr>
              <w:tab/>
              <w:t>(Release 14)</w:t>
            </w:r>
            <w:r>
              <w:rPr>
                <w:i/>
                <w:noProof/>
                <w:sz w:val="18"/>
              </w:rPr>
              <w:br/>
              <w:t>Rel-15</w:t>
            </w:r>
            <w:r>
              <w:rPr>
                <w:i/>
                <w:noProof/>
                <w:sz w:val="18"/>
              </w:rPr>
              <w:tab/>
              <w:t>(Release 15)</w:t>
            </w:r>
            <w:r>
              <w:rPr>
                <w:i/>
                <w:noProof/>
                <w:sz w:val="18"/>
              </w:rPr>
              <w:br/>
              <w:t>Rel-16</w:t>
            </w:r>
            <w:r>
              <w:rPr>
                <w:i/>
                <w:noProof/>
                <w:sz w:val="18"/>
              </w:rPr>
              <w:tab/>
              <w:t>(Release 16)</w:t>
            </w:r>
          </w:p>
        </w:tc>
      </w:tr>
      <w:tr w:rsidR="00F6234A" w14:paraId="161CF789" w14:textId="77777777">
        <w:tc>
          <w:tcPr>
            <w:tcW w:w="1843" w:type="dxa"/>
          </w:tcPr>
          <w:p w14:paraId="0600A020" w14:textId="77777777" w:rsidR="00F6234A" w:rsidRDefault="00F6234A">
            <w:pPr>
              <w:pStyle w:val="CRCoverPage"/>
              <w:spacing w:after="0"/>
              <w:rPr>
                <w:b/>
                <w:i/>
                <w:noProof/>
                <w:sz w:val="8"/>
                <w:szCs w:val="8"/>
              </w:rPr>
            </w:pPr>
          </w:p>
        </w:tc>
        <w:tc>
          <w:tcPr>
            <w:tcW w:w="7797" w:type="dxa"/>
            <w:gridSpan w:val="17"/>
          </w:tcPr>
          <w:p w14:paraId="610BA099" w14:textId="77777777" w:rsidR="00F6234A" w:rsidRDefault="00F6234A">
            <w:pPr>
              <w:pStyle w:val="CRCoverPage"/>
              <w:spacing w:after="0"/>
              <w:rPr>
                <w:noProof/>
                <w:sz w:val="8"/>
                <w:szCs w:val="8"/>
              </w:rPr>
            </w:pPr>
          </w:p>
        </w:tc>
      </w:tr>
      <w:tr w:rsidR="00F6234A" w14:paraId="1EE748E7" w14:textId="77777777">
        <w:tc>
          <w:tcPr>
            <w:tcW w:w="2694" w:type="dxa"/>
            <w:gridSpan w:val="2"/>
            <w:tcBorders>
              <w:top w:val="single" w:sz="4" w:space="0" w:color="auto"/>
              <w:left w:val="single" w:sz="4" w:space="0" w:color="auto"/>
            </w:tcBorders>
          </w:tcPr>
          <w:p w14:paraId="7050F019" w14:textId="77777777" w:rsidR="00F6234A" w:rsidRDefault="00785C9D">
            <w:pPr>
              <w:pStyle w:val="CRCoverPage"/>
              <w:tabs>
                <w:tab w:val="right" w:pos="2184"/>
              </w:tabs>
              <w:spacing w:after="0"/>
              <w:rPr>
                <w:b/>
                <w:i/>
                <w:noProof/>
              </w:rPr>
            </w:pPr>
            <w:r>
              <w:rPr>
                <w:b/>
                <w:i/>
                <w:noProof/>
              </w:rPr>
              <w:t>Reason for change:</w:t>
            </w:r>
          </w:p>
        </w:tc>
        <w:tc>
          <w:tcPr>
            <w:tcW w:w="6946" w:type="dxa"/>
            <w:gridSpan w:val="16"/>
            <w:tcBorders>
              <w:top w:val="single" w:sz="4" w:space="0" w:color="auto"/>
              <w:right w:val="single" w:sz="4" w:space="0" w:color="auto"/>
            </w:tcBorders>
            <w:shd w:val="pct30" w:color="FFFF00" w:fill="auto"/>
          </w:tcPr>
          <w:p w14:paraId="36F54EA9" w14:textId="1647FE5B" w:rsidR="00995F6D" w:rsidRDefault="00CB5542" w:rsidP="00CB5542">
            <w:pPr>
              <w:pStyle w:val="CRCoverPage"/>
              <w:spacing w:after="0"/>
              <w:rPr>
                <w:rFonts w:eastAsia="SimSun"/>
                <w:noProof/>
                <w:lang w:eastAsia="zh-CN"/>
              </w:rPr>
            </w:pPr>
            <w:r>
              <w:rPr>
                <w:rFonts w:eastAsia="SimSun"/>
                <w:noProof/>
                <w:lang w:eastAsia="zh-CN"/>
              </w:rPr>
              <w:t>In the context of Rel-17 NR RedCap</w:t>
            </w:r>
            <w:r w:rsidR="00995F6D">
              <w:rPr>
                <w:rFonts w:eastAsia="SimSun"/>
                <w:noProof/>
                <w:lang w:eastAsia="zh-CN"/>
              </w:rPr>
              <w:t>, the following text was included in clause 5.41:</w:t>
            </w:r>
          </w:p>
          <w:p w14:paraId="04661B3B" w14:textId="77777777" w:rsidR="00995F6D" w:rsidRDefault="00995F6D" w:rsidP="00CB5542">
            <w:pPr>
              <w:pStyle w:val="CRCoverPage"/>
              <w:spacing w:after="0"/>
              <w:rPr>
                <w:rFonts w:eastAsia="SimSun"/>
                <w:noProof/>
                <w:lang w:eastAsia="zh-CN"/>
              </w:rPr>
            </w:pPr>
            <w:r>
              <w:rPr>
                <w:rFonts w:eastAsia="SimSun"/>
                <w:noProof/>
                <w:lang w:eastAsia="zh-CN"/>
              </w:rPr>
              <w:t>“</w:t>
            </w:r>
            <w:r w:rsidRPr="00995F6D">
              <w:rPr>
                <w:rFonts w:eastAsia="SimSun"/>
                <w:noProof/>
                <w:lang w:eastAsia="zh-CN"/>
              </w:rPr>
              <w:t>An NR RedCap UE using NR shall provide an NR RedCap indication to the NG-RAN during RRC Connection Establishment procedure as defined in TS 38.331 [28]</w:t>
            </w:r>
            <w:r>
              <w:rPr>
                <w:rFonts w:eastAsia="SimSun"/>
                <w:noProof/>
                <w:lang w:eastAsia="zh-CN"/>
              </w:rPr>
              <w:t xml:space="preserve">.” </w:t>
            </w:r>
          </w:p>
          <w:p w14:paraId="50D5AF7C" w14:textId="7414C939" w:rsidR="00995F6D" w:rsidRDefault="00995F6D" w:rsidP="00CB5542">
            <w:pPr>
              <w:pStyle w:val="CRCoverPage"/>
              <w:spacing w:after="0"/>
              <w:rPr>
                <w:rFonts w:eastAsia="SimSun"/>
                <w:noProof/>
                <w:lang w:eastAsia="zh-CN"/>
              </w:rPr>
            </w:pPr>
            <w:r>
              <w:rPr>
                <w:rFonts w:eastAsia="SimSun"/>
                <w:noProof/>
                <w:lang w:eastAsia="zh-CN"/>
              </w:rPr>
              <w:t>The text implies that the indication is provided by UE in RRC signalling. However, TS 38.331 makes no mention of this indication. That is because the indication as defined by RAN2 is not in RRC, but rather in Random Access, which is mentioned in 38.300 and in 38.321. Therefore, a reference to  TS 38.331 is incorrect.</w:t>
            </w:r>
          </w:p>
          <w:p w14:paraId="6E70AA66" w14:textId="77777777" w:rsidR="00995F6D" w:rsidRDefault="00995F6D" w:rsidP="00CB5542">
            <w:pPr>
              <w:pStyle w:val="CRCoverPage"/>
              <w:spacing w:after="0"/>
              <w:rPr>
                <w:rFonts w:eastAsia="SimSun"/>
                <w:noProof/>
                <w:lang w:eastAsia="zh-CN"/>
              </w:rPr>
            </w:pPr>
          </w:p>
          <w:p w14:paraId="3BE99E6D" w14:textId="407E32FF" w:rsidR="00995F6D" w:rsidRDefault="00995F6D" w:rsidP="00CB5542">
            <w:pPr>
              <w:pStyle w:val="CRCoverPage"/>
              <w:spacing w:after="0"/>
              <w:rPr>
                <w:rFonts w:eastAsia="SimSun"/>
                <w:noProof/>
                <w:lang w:eastAsia="zh-CN"/>
              </w:rPr>
            </w:pPr>
            <w:r>
              <w:rPr>
                <w:rFonts w:eastAsia="SimSun"/>
                <w:noProof/>
                <w:lang w:eastAsia="zh-CN"/>
              </w:rPr>
              <w:t>Of 38.300 and 38.321 the more descriptive reference is TS 38.300:</w:t>
            </w:r>
          </w:p>
          <w:p w14:paraId="2ECD867C" w14:textId="77777777" w:rsidR="00995F6D" w:rsidRDefault="00995F6D" w:rsidP="00CB5542">
            <w:pPr>
              <w:pStyle w:val="CRCoverPage"/>
              <w:spacing w:after="0"/>
              <w:rPr>
                <w:rFonts w:eastAsia="SimSun"/>
                <w:noProof/>
                <w:lang w:eastAsia="zh-CN"/>
              </w:rPr>
            </w:pPr>
          </w:p>
          <w:p w14:paraId="619FCC45" w14:textId="3864AB3B" w:rsidR="00995F6D" w:rsidRDefault="00995F6D" w:rsidP="00995F6D">
            <w:pPr>
              <w:pStyle w:val="CRCoverPage"/>
              <w:spacing w:after="0"/>
              <w:rPr>
                <w:rFonts w:eastAsia="SimSun"/>
                <w:noProof/>
                <w:lang w:eastAsia="zh-CN"/>
              </w:rPr>
            </w:pPr>
            <w:r>
              <w:rPr>
                <w:rFonts w:eastAsia="SimSun"/>
                <w:noProof/>
                <w:lang w:eastAsia="zh-CN"/>
              </w:rPr>
              <w:t>“</w:t>
            </w:r>
            <w:r w:rsidRPr="00995F6D">
              <w:rPr>
                <w:rFonts w:eastAsia="SimSun"/>
                <w:noProof/>
                <w:lang w:eastAsia="zh-CN"/>
              </w:rPr>
              <w:t>16.13.3   Identification, access and camping restrictions</w:t>
            </w:r>
          </w:p>
          <w:p w14:paraId="0909B959" w14:textId="77777777" w:rsidR="00995F6D" w:rsidRPr="00995F6D" w:rsidRDefault="00995F6D" w:rsidP="00995F6D">
            <w:pPr>
              <w:pStyle w:val="CRCoverPage"/>
              <w:spacing w:after="0"/>
              <w:rPr>
                <w:rFonts w:eastAsia="SimSun"/>
                <w:noProof/>
                <w:lang w:eastAsia="zh-CN"/>
              </w:rPr>
            </w:pPr>
          </w:p>
          <w:p w14:paraId="3BBD3470" w14:textId="77777777" w:rsidR="00995F6D" w:rsidRDefault="00995F6D" w:rsidP="00995F6D">
            <w:pPr>
              <w:pStyle w:val="CRCoverPage"/>
              <w:spacing w:after="0"/>
              <w:rPr>
                <w:rFonts w:eastAsia="SimSun"/>
                <w:noProof/>
                <w:lang w:eastAsia="zh-CN"/>
              </w:rPr>
            </w:pPr>
            <w:r w:rsidRPr="00995F6D">
              <w:rPr>
                <w:rFonts w:eastAsia="SimSun"/>
                <w:noProof/>
                <w:lang w:eastAsia="zh-CN"/>
              </w:rPr>
              <w:t>A RedCap UE can be identified by the network during Random Access procedure via MSG3/MSGA from a RedCap specific LCID(s) and optionally via MSG1/MSGA (PRACH occasion or PRACH preamble). For RedCap UE identification via MSG1/MSGA, RedCap specific Random Access configuration may be configured by the network. For MSG3/MSGA, a RedCap UE is identified by the dedicated LCID(s) indicated for CCCH identification (CCCH or CCCH1) regardless if RedCap specific Random Access configuration is configured by the network.</w:t>
            </w:r>
            <w:r>
              <w:rPr>
                <w:rFonts w:eastAsia="SimSun"/>
                <w:noProof/>
                <w:lang w:eastAsia="zh-CN"/>
              </w:rPr>
              <w:t>”</w:t>
            </w:r>
          </w:p>
          <w:p w14:paraId="3F472AAE" w14:textId="77777777" w:rsidR="00995F6D" w:rsidRDefault="00995F6D" w:rsidP="00995F6D">
            <w:pPr>
              <w:pStyle w:val="CRCoverPage"/>
              <w:spacing w:after="0"/>
              <w:rPr>
                <w:rFonts w:eastAsia="SimSun"/>
                <w:noProof/>
                <w:lang w:eastAsia="zh-CN"/>
              </w:rPr>
            </w:pPr>
          </w:p>
          <w:p w14:paraId="41F99574" w14:textId="35AAA3CB" w:rsidR="00995F6D" w:rsidRPr="00497F91" w:rsidRDefault="00995F6D" w:rsidP="00995F6D">
            <w:pPr>
              <w:pStyle w:val="CRCoverPage"/>
              <w:spacing w:after="0"/>
              <w:rPr>
                <w:rFonts w:eastAsia="SimSun"/>
                <w:noProof/>
                <w:lang w:eastAsia="zh-CN"/>
              </w:rPr>
            </w:pPr>
            <w:r>
              <w:rPr>
                <w:rFonts w:eastAsia="SimSun"/>
                <w:noProof/>
                <w:lang w:eastAsia="zh-CN"/>
              </w:rPr>
              <w:t xml:space="preserve">Therefore, it is proposed to use TS 38.300 as the reference to Stage 3 RAN specifications for UE indication of NR RedCap. </w:t>
            </w:r>
          </w:p>
        </w:tc>
      </w:tr>
      <w:tr w:rsidR="00F6234A" w14:paraId="24532E2A" w14:textId="77777777">
        <w:tc>
          <w:tcPr>
            <w:tcW w:w="2694" w:type="dxa"/>
            <w:gridSpan w:val="2"/>
            <w:tcBorders>
              <w:left w:val="single" w:sz="4" w:space="0" w:color="auto"/>
            </w:tcBorders>
          </w:tcPr>
          <w:p w14:paraId="29E47D84" w14:textId="77777777" w:rsidR="00F6234A" w:rsidRDefault="00F6234A">
            <w:pPr>
              <w:pStyle w:val="CRCoverPage"/>
              <w:spacing w:after="0"/>
              <w:rPr>
                <w:b/>
                <w:i/>
                <w:noProof/>
                <w:sz w:val="8"/>
                <w:szCs w:val="8"/>
              </w:rPr>
            </w:pPr>
          </w:p>
        </w:tc>
        <w:tc>
          <w:tcPr>
            <w:tcW w:w="6946" w:type="dxa"/>
            <w:gridSpan w:val="16"/>
            <w:tcBorders>
              <w:right w:val="single" w:sz="4" w:space="0" w:color="auto"/>
            </w:tcBorders>
          </w:tcPr>
          <w:p w14:paraId="3DB00240" w14:textId="77777777" w:rsidR="00F6234A" w:rsidRDefault="00F6234A">
            <w:pPr>
              <w:pStyle w:val="CRCoverPage"/>
              <w:spacing w:after="0"/>
              <w:rPr>
                <w:noProof/>
                <w:sz w:val="8"/>
                <w:szCs w:val="8"/>
              </w:rPr>
            </w:pPr>
          </w:p>
        </w:tc>
      </w:tr>
      <w:tr w:rsidR="00F6234A" w14:paraId="4B027476" w14:textId="77777777">
        <w:tc>
          <w:tcPr>
            <w:tcW w:w="2694" w:type="dxa"/>
            <w:gridSpan w:val="2"/>
            <w:tcBorders>
              <w:left w:val="single" w:sz="4" w:space="0" w:color="auto"/>
            </w:tcBorders>
          </w:tcPr>
          <w:p w14:paraId="261EBDBA" w14:textId="77777777" w:rsidR="00F6234A" w:rsidRDefault="00785C9D">
            <w:pPr>
              <w:pStyle w:val="CRCoverPage"/>
              <w:tabs>
                <w:tab w:val="right" w:pos="2184"/>
              </w:tabs>
              <w:spacing w:after="0"/>
              <w:rPr>
                <w:b/>
                <w:i/>
                <w:noProof/>
              </w:rPr>
            </w:pPr>
            <w:r>
              <w:rPr>
                <w:b/>
                <w:i/>
                <w:noProof/>
              </w:rPr>
              <w:t>Summary of change:</w:t>
            </w:r>
          </w:p>
        </w:tc>
        <w:tc>
          <w:tcPr>
            <w:tcW w:w="6946" w:type="dxa"/>
            <w:gridSpan w:val="16"/>
            <w:tcBorders>
              <w:right w:val="single" w:sz="4" w:space="0" w:color="auto"/>
            </w:tcBorders>
            <w:shd w:val="pct30" w:color="FFFF00" w:fill="auto"/>
          </w:tcPr>
          <w:p w14:paraId="64B33B9A" w14:textId="6FB3117E" w:rsidR="00F6234A" w:rsidRDefault="00995F6D" w:rsidP="00937042">
            <w:pPr>
              <w:pStyle w:val="CRCoverPage"/>
              <w:spacing w:after="0"/>
              <w:rPr>
                <w:noProof/>
                <w:lang w:eastAsia="ja-JP"/>
              </w:rPr>
            </w:pPr>
            <w:r>
              <w:rPr>
                <w:noProof/>
                <w:lang w:eastAsia="ja-JP"/>
              </w:rPr>
              <w:t>Replace TS 38.331 with the correct reference TS 38.300 for RAN specfiication of UE indication of NR RedCap.</w:t>
            </w:r>
          </w:p>
        </w:tc>
      </w:tr>
      <w:tr w:rsidR="00F6234A" w14:paraId="1D94139A" w14:textId="77777777">
        <w:tc>
          <w:tcPr>
            <w:tcW w:w="2694" w:type="dxa"/>
            <w:gridSpan w:val="2"/>
            <w:tcBorders>
              <w:left w:val="single" w:sz="4" w:space="0" w:color="auto"/>
            </w:tcBorders>
          </w:tcPr>
          <w:p w14:paraId="383AB3D3" w14:textId="77777777" w:rsidR="00F6234A" w:rsidRDefault="00F6234A">
            <w:pPr>
              <w:pStyle w:val="CRCoverPage"/>
              <w:spacing w:after="0"/>
              <w:rPr>
                <w:b/>
                <w:i/>
                <w:noProof/>
                <w:sz w:val="8"/>
                <w:szCs w:val="8"/>
              </w:rPr>
            </w:pPr>
          </w:p>
        </w:tc>
        <w:tc>
          <w:tcPr>
            <w:tcW w:w="6946" w:type="dxa"/>
            <w:gridSpan w:val="16"/>
            <w:tcBorders>
              <w:right w:val="single" w:sz="4" w:space="0" w:color="auto"/>
            </w:tcBorders>
          </w:tcPr>
          <w:p w14:paraId="3F118124" w14:textId="77777777" w:rsidR="00F6234A" w:rsidRDefault="00F6234A">
            <w:pPr>
              <w:pStyle w:val="CRCoverPage"/>
              <w:spacing w:after="0"/>
              <w:rPr>
                <w:noProof/>
                <w:sz w:val="8"/>
                <w:szCs w:val="8"/>
              </w:rPr>
            </w:pPr>
          </w:p>
        </w:tc>
      </w:tr>
      <w:tr w:rsidR="00F6234A" w14:paraId="445D75F4" w14:textId="77777777">
        <w:tc>
          <w:tcPr>
            <w:tcW w:w="2694" w:type="dxa"/>
            <w:gridSpan w:val="2"/>
            <w:tcBorders>
              <w:left w:val="single" w:sz="4" w:space="0" w:color="auto"/>
              <w:bottom w:val="single" w:sz="4" w:space="0" w:color="auto"/>
            </w:tcBorders>
          </w:tcPr>
          <w:p w14:paraId="54C0C666" w14:textId="77777777" w:rsidR="00F6234A" w:rsidRDefault="00785C9D">
            <w:pPr>
              <w:pStyle w:val="CRCoverPage"/>
              <w:tabs>
                <w:tab w:val="right" w:pos="2184"/>
              </w:tabs>
              <w:spacing w:after="0"/>
              <w:rPr>
                <w:b/>
                <w:i/>
                <w:noProof/>
              </w:rPr>
            </w:pPr>
            <w:r>
              <w:rPr>
                <w:b/>
                <w:i/>
                <w:noProof/>
              </w:rPr>
              <w:t>Consequences if not approved:</w:t>
            </w:r>
          </w:p>
        </w:tc>
        <w:tc>
          <w:tcPr>
            <w:tcW w:w="6946" w:type="dxa"/>
            <w:gridSpan w:val="16"/>
            <w:tcBorders>
              <w:bottom w:val="single" w:sz="4" w:space="0" w:color="auto"/>
              <w:right w:val="single" w:sz="4" w:space="0" w:color="auto"/>
            </w:tcBorders>
            <w:shd w:val="pct30" w:color="FFFF00" w:fill="auto"/>
          </w:tcPr>
          <w:p w14:paraId="789D4498" w14:textId="60B6852E" w:rsidR="001B6218" w:rsidRDefault="00995F6D" w:rsidP="00937042">
            <w:pPr>
              <w:pStyle w:val="CRCoverPage"/>
              <w:spacing w:after="0"/>
              <w:rPr>
                <w:rFonts w:eastAsia="SimSun"/>
                <w:noProof/>
                <w:lang w:eastAsia="zh-CN"/>
              </w:rPr>
            </w:pPr>
            <w:r>
              <w:rPr>
                <w:rFonts w:eastAsia="SimSun"/>
                <w:noProof/>
                <w:lang w:eastAsia="zh-CN"/>
              </w:rPr>
              <w:t xml:space="preserve">Stage 2 specification incorrectly implies UE indication of NR RedCap is in RRC, when as defined in TS 38.300 and TS 38.321 it is in Random Access. This could potentially lead to incorrect implementations.  </w:t>
            </w:r>
          </w:p>
        </w:tc>
      </w:tr>
      <w:tr w:rsidR="00F6234A" w14:paraId="6A3AF9B0" w14:textId="77777777">
        <w:tc>
          <w:tcPr>
            <w:tcW w:w="2694" w:type="dxa"/>
            <w:gridSpan w:val="2"/>
          </w:tcPr>
          <w:p w14:paraId="5082D97F" w14:textId="77777777" w:rsidR="00F6234A" w:rsidRDefault="00F6234A">
            <w:pPr>
              <w:pStyle w:val="CRCoverPage"/>
              <w:spacing w:after="0"/>
              <w:rPr>
                <w:b/>
                <w:i/>
                <w:noProof/>
                <w:sz w:val="8"/>
                <w:szCs w:val="8"/>
              </w:rPr>
            </w:pPr>
          </w:p>
        </w:tc>
        <w:tc>
          <w:tcPr>
            <w:tcW w:w="6946" w:type="dxa"/>
            <w:gridSpan w:val="16"/>
          </w:tcPr>
          <w:p w14:paraId="46DEBE65" w14:textId="77777777" w:rsidR="00F6234A" w:rsidRDefault="00F6234A">
            <w:pPr>
              <w:pStyle w:val="CRCoverPage"/>
              <w:spacing w:after="0"/>
              <w:rPr>
                <w:noProof/>
                <w:sz w:val="8"/>
                <w:szCs w:val="8"/>
              </w:rPr>
            </w:pPr>
          </w:p>
        </w:tc>
      </w:tr>
      <w:tr w:rsidR="00F6234A" w14:paraId="74399067" w14:textId="77777777">
        <w:tc>
          <w:tcPr>
            <w:tcW w:w="2694" w:type="dxa"/>
            <w:gridSpan w:val="2"/>
            <w:tcBorders>
              <w:top w:val="single" w:sz="4" w:space="0" w:color="auto"/>
              <w:left w:val="single" w:sz="4" w:space="0" w:color="auto"/>
            </w:tcBorders>
          </w:tcPr>
          <w:p w14:paraId="7389BC56" w14:textId="77777777" w:rsidR="00F6234A" w:rsidRDefault="00785C9D">
            <w:pPr>
              <w:pStyle w:val="CRCoverPage"/>
              <w:tabs>
                <w:tab w:val="right" w:pos="2184"/>
              </w:tabs>
              <w:spacing w:after="0"/>
              <w:rPr>
                <w:b/>
                <w:i/>
                <w:noProof/>
              </w:rPr>
            </w:pPr>
            <w:r>
              <w:rPr>
                <w:b/>
                <w:i/>
                <w:noProof/>
              </w:rPr>
              <w:t>Clauses affected:</w:t>
            </w:r>
          </w:p>
        </w:tc>
        <w:tc>
          <w:tcPr>
            <w:tcW w:w="6946" w:type="dxa"/>
            <w:gridSpan w:val="16"/>
            <w:tcBorders>
              <w:top w:val="single" w:sz="4" w:space="0" w:color="auto"/>
              <w:right w:val="single" w:sz="4" w:space="0" w:color="auto"/>
            </w:tcBorders>
            <w:shd w:val="pct30" w:color="FFFF00" w:fill="auto"/>
          </w:tcPr>
          <w:p w14:paraId="060B2290" w14:textId="1D16AAAD" w:rsidR="00F6234A" w:rsidRDefault="00937042">
            <w:pPr>
              <w:pStyle w:val="CRCoverPage"/>
              <w:spacing w:after="0"/>
              <w:ind w:left="100"/>
              <w:rPr>
                <w:rFonts w:eastAsia="SimSun"/>
                <w:lang w:eastAsia="zh-CN"/>
              </w:rPr>
            </w:pPr>
            <w:r>
              <w:rPr>
                <w:rFonts w:eastAsia="SimSun"/>
                <w:lang w:eastAsia="zh-CN"/>
              </w:rPr>
              <w:t>5.41</w:t>
            </w:r>
          </w:p>
        </w:tc>
      </w:tr>
      <w:tr w:rsidR="00F6234A" w14:paraId="760E453E" w14:textId="77777777">
        <w:tc>
          <w:tcPr>
            <w:tcW w:w="2694" w:type="dxa"/>
            <w:gridSpan w:val="2"/>
            <w:tcBorders>
              <w:left w:val="single" w:sz="4" w:space="0" w:color="auto"/>
            </w:tcBorders>
          </w:tcPr>
          <w:p w14:paraId="5F65B20F" w14:textId="77777777" w:rsidR="00F6234A" w:rsidRDefault="00F6234A">
            <w:pPr>
              <w:pStyle w:val="CRCoverPage"/>
              <w:spacing w:after="0"/>
              <w:rPr>
                <w:b/>
                <w:i/>
                <w:noProof/>
                <w:sz w:val="8"/>
                <w:szCs w:val="8"/>
              </w:rPr>
            </w:pPr>
          </w:p>
        </w:tc>
        <w:tc>
          <w:tcPr>
            <w:tcW w:w="6946" w:type="dxa"/>
            <w:gridSpan w:val="16"/>
            <w:tcBorders>
              <w:right w:val="single" w:sz="4" w:space="0" w:color="auto"/>
            </w:tcBorders>
          </w:tcPr>
          <w:p w14:paraId="5B6CBFFD" w14:textId="77777777" w:rsidR="00F6234A" w:rsidRDefault="00F6234A">
            <w:pPr>
              <w:pStyle w:val="CRCoverPage"/>
              <w:spacing w:after="0"/>
              <w:rPr>
                <w:noProof/>
                <w:sz w:val="8"/>
                <w:szCs w:val="8"/>
              </w:rPr>
            </w:pPr>
          </w:p>
        </w:tc>
      </w:tr>
      <w:tr w:rsidR="00F6234A" w14:paraId="090F273B" w14:textId="77777777">
        <w:tc>
          <w:tcPr>
            <w:tcW w:w="2694" w:type="dxa"/>
            <w:gridSpan w:val="2"/>
            <w:tcBorders>
              <w:left w:val="single" w:sz="4" w:space="0" w:color="auto"/>
            </w:tcBorders>
          </w:tcPr>
          <w:p w14:paraId="1C8350CA" w14:textId="77777777" w:rsidR="00F6234A" w:rsidRDefault="00F6234A">
            <w:pPr>
              <w:pStyle w:val="CRCoverPage"/>
              <w:tabs>
                <w:tab w:val="right" w:pos="2184"/>
              </w:tabs>
              <w:spacing w:after="0"/>
              <w:rPr>
                <w:b/>
                <w:i/>
                <w:noProof/>
              </w:rPr>
            </w:pPr>
          </w:p>
        </w:tc>
        <w:tc>
          <w:tcPr>
            <w:tcW w:w="284" w:type="dxa"/>
            <w:gridSpan w:val="2"/>
            <w:tcBorders>
              <w:top w:val="single" w:sz="4" w:space="0" w:color="auto"/>
              <w:left w:val="single" w:sz="4" w:space="0" w:color="auto"/>
              <w:bottom w:val="single" w:sz="4" w:space="0" w:color="auto"/>
            </w:tcBorders>
          </w:tcPr>
          <w:p w14:paraId="74BF1332" w14:textId="77777777" w:rsidR="00F6234A" w:rsidRDefault="00785C9D">
            <w:pPr>
              <w:pStyle w:val="CRCoverPage"/>
              <w:spacing w:after="0"/>
              <w:jc w:val="center"/>
              <w:rPr>
                <w:b/>
                <w:caps/>
                <w:noProof/>
              </w:rPr>
            </w:pPr>
            <w:r>
              <w:rPr>
                <w:b/>
                <w:caps/>
                <w:noProof/>
              </w:rPr>
              <w:t>Y</w:t>
            </w:r>
          </w:p>
        </w:tc>
        <w:tc>
          <w:tcPr>
            <w:tcW w:w="284" w:type="dxa"/>
            <w:tcBorders>
              <w:top w:val="single" w:sz="4" w:space="0" w:color="auto"/>
              <w:left w:val="single" w:sz="4" w:space="0" w:color="auto"/>
              <w:bottom w:val="single" w:sz="4" w:space="0" w:color="auto"/>
              <w:right w:val="single" w:sz="4" w:space="0" w:color="auto"/>
            </w:tcBorders>
            <w:shd w:val="clear" w:color="FFFF00" w:fill="auto"/>
          </w:tcPr>
          <w:p w14:paraId="61505FBF" w14:textId="77777777" w:rsidR="00F6234A" w:rsidRDefault="00785C9D">
            <w:pPr>
              <w:pStyle w:val="CRCoverPage"/>
              <w:spacing w:after="0"/>
              <w:jc w:val="center"/>
              <w:rPr>
                <w:b/>
                <w:caps/>
                <w:noProof/>
              </w:rPr>
            </w:pPr>
            <w:r>
              <w:rPr>
                <w:b/>
                <w:caps/>
                <w:noProof/>
              </w:rPr>
              <w:t>N</w:t>
            </w:r>
          </w:p>
        </w:tc>
        <w:tc>
          <w:tcPr>
            <w:tcW w:w="2977" w:type="dxa"/>
            <w:gridSpan w:val="7"/>
          </w:tcPr>
          <w:p w14:paraId="63760285" w14:textId="77777777" w:rsidR="00F6234A" w:rsidRDefault="00F6234A">
            <w:pPr>
              <w:pStyle w:val="CRCoverPage"/>
              <w:tabs>
                <w:tab w:val="right" w:pos="2893"/>
              </w:tabs>
              <w:spacing w:after="0"/>
              <w:rPr>
                <w:noProof/>
              </w:rPr>
            </w:pPr>
          </w:p>
        </w:tc>
        <w:tc>
          <w:tcPr>
            <w:tcW w:w="3401" w:type="dxa"/>
            <w:gridSpan w:val="6"/>
            <w:tcBorders>
              <w:right w:val="single" w:sz="4" w:space="0" w:color="auto"/>
            </w:tcBorders>
            <w:shd w:val="clear" w:color="FFFF00" w:fill="auto"/>
          </w:tcPr>
          <w:p w14:paraId="414B83E1" w14:textId="77777777" w:rsidR="00F6234A" w:rsidRDefault="00F6234A">
            <w:pPr>
              <w:pStyle w:val="CRCoverPage"/>
              <w:spacing w:after="0"/>
              <w:ind w:left="99"/>
              <w:rPr>
                <w:noProof/>
              </w:rPr>
            </w:pPr>
          </w:p>
        </w:tc>
      </w:tr>
      <w:tr w:rsidR="00F6234A" w14:paraId="3CB4D2EC" w14:textId="77777777">
        <w:tc>
          <w:tcPr>
            <w:tcW w:w="2694" w:type="dxa"/>
            <w:gridSpan w:val="2"/>
            <w:tcBorders>
              <w:left w:val="single" w:sz="4" w:space="0" w:color="auto"/>
            </w:tcBorders>
          </w:tcPr>
          <w:p w14:paraId="2560C9C4" w14:textId="77777777" w:rsidR="00F6234A" w:rsidRDefault="00785C9D">
            <w:pPr>
              <w:pStyle w:val="CRCoverPage"/>
              <w:tabs>
                <w:tab w:val="right" w:pos="2184"/>
              </w:tabs>
              <w:spacing w:after="0"/>
              <w:rPr>
                <w:b/>
                <w:i/>
                <w:noProof/>
              </w:rPr>
            </w:pPr>
            <w:r>
              <w:rPr>
                <w:b/>
                <w:i/>
                <w:noProof/>
              </w:rPr>
              <w:t>Other specs</w:t>
            </w:r>
          </w:p>
        </w:tc>
        <w:tc>
          <w:tcPr>
            <w:tcW w:w="284" w:type="dxa"/>
            <w:gridSpan w:val="2"/>
            <w:tcBorders>
              <w:top w:val="single" w:sz="4" w:space="0" w:color="auto"/>
              <w:left w:val="single" w:sz="4" w:space="0" w:color="auto"/>
              <w:bottom w:val="single" w:sz="4" w:space="0" w:color="auto"/>
            </w:tcBorders>
            <w:shd w:val="pct25" w:color="FFFF00" w:fill="auto"/>
          </w:tcPr>
          <w:p w14:paraId="0D293B0C" w14:textId="77777777" w:rsidR="00F6234A" w:rsidRDefault="00F6234A">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01CB02D8" w14:textId="77777777" w:rsidR="00F6234A" w:rsidRDefault="00785C9D">
            <w:pPr>
              <w:pStyle w:val="CRCoverPage"/>
              <w:spacing w:after="0"/>
              <w:jc w:val="center"/>
              <w:rPr>
                <w:b/>
                <w:caps/>
                <w:noProof/>
              </w:rPr>
            </w:pPr>
            <w:r>
              <w:rPr>
                <w:b/>
                <w:caps/>
                <w:noProof/>
              </w:rPr>
              <w:t>x</w:t>
            </w:r>
          </w:p>
        </w:tc>
        <w:tc>
          <w:tcPr>
            <w:tcW w:w="2977" w:type="dxa"/>
            <w:gridSpan w:val="7"/>
          </w:tcPr>
          <w:p w14:paraId="6438D6E2" w14:textId="77777777" w:rsidR="00F6234A" w:rsidRDefault="00785C9D">
            <w:pPr>
              <w:pStyle w:val="CRCoverPage"/>
              <w:tabs>
                <w:tab w:val="right" w:pos="2893"/>
              </w:tabs>
              <w:spacing w:after="0"/>
              <w:rPr>
                <w:noProof/>
              </w:rPr>
            </w:pPr>
            <w:r>
              <w:rPr>
                <w:noProof/>
              </w:rPr>
              <w:t xml:space="preserve"> Other core specifications</w:t>
            </w:r>
            <w:r>
              <w:rPr>
                <w:noProof/>
              </w:rPr>
              <w:tab/>
            </w:r>
          </w:p>
        </w:tc>
        <w:tc>
          <w:tcPr>
            <w:tcW w:w="3401" w:type="dxa"/>
            <w:gridSpan w:val="6"/>
            <w:tcBorders>
              <w:right w:val="single" w:sz="4" w:space="0" w:color="auto"/>
            </w:tcBorders>
            <w:shd w:val="pct30" w:color="FFFF00" w:fill="auto"/>
          </w:tcPr>
          <w:p w14:paraId="739881B4" w14:textId="77777777" w:rsidR="00F6234A" w:rsidRDefault="00785C9D">
            <w:pPr>
              <w:pStyle w:val="CRCoverPage"/>
              <w:spacing w:after="0"/>
              <w:ind w:left="99"/>
              <w:rPr>
                <w:noProof/>
              </w:rPr>
            </w:pPr>
            <w:r>
              <w:rPr>
                <w:noProof/>
              </w:rPr>
              <w:t>TS/TR ... CR ...</w:t>
            </w:r>
          </w:p>
        </w:tc>
      </w:tr>
      <w:tr w:rsidR="00F6234A" w14:paraId="7AF8ED52" w14:textId="77777777">
        <w:tc>
          <w:tcPr>
            <w:tcW w:w="2694" w:type="dxa"/>
            <w:gridSpan w:val="2"/>
            <w:tcBorders>
              <w:left w:val="single" w:sz="4" w:space="0" w:color="auto"/>
            </w:tcBorders>
          </w:tcPr>
          <w:p w14:paraId="000C7D62" w14:textId="77777777" w:rsidR="00F6234A" w:rsidRDefault="00785C9D">
            <w:pPr>
              <w:pStyle w:val="CRCoverPage"/>
              <w:spacing w:after="0"/>
              <w:rPr>
                <w:b/>
                <w:i/>
                <w:noProof/>
              </w:rPr>
            </w:pPr>
            <w:r>
              <w:rPr>
                <w:b/>
                <w:i/>
                <w:noProof/>
              </w:rPr>
              <w:t>affected:</w:t>
            </w:r>
          </w:p>
        </w:tc>
        <w:tc>
          <w:tcPr>
            <w:tcW w:w="284" w:type="dxa"/>
            <w:gridSpan w:val="2"/>
            <w:tcBorders>
              <w:top w:val="single" w:sz="4" w:space="0" w:color="auto"/>
              <w:left w:val="single" w:sz="4" w:space="0" w:color="auto"/>
              <w:bottom w:val="single" w:sz="4" w:space="0" w:color="auto"/>
            </w:tcBorders>
            <w:shd w:val="pct25" w:color="FFFF00" w:fill="auto"/>
          </w:tcPr>
          <w:p w14:paraId="7A32BD50" w14:textId="77777777" w:rsidR="00F6234A" w:rsidRDefault="00F6234A">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0795A66B" w14:textId="77777777" w:rsidR="00F6234A" w:rsidRDefault="00785C9D">
            <w:pPr>
              <w:pStyle w:val="CRCoverPage"/>
              <w:spacing w:after="0"/>
              <w:jc w:val="center"/>
              <w:rPr>
                <w:b/>
                <w:caps/>
                <w:noProof/>
              </w:rPr>
            </w:pPr>
            <w:r>
              <w:rPr>
                <w:b/>
                <w:caps/>
                <w:noProof/>
              </w:rPr>
              <w:t>X</w:t>
            </w:r>
          </w:p>
        </w:tc>
        <w:tc>
          <w:tcPr>
            <w:tcW w:w="2977" w:type="dxa"/>
            <w:gridSpan w:val="7"/>
          </w:tcPr>
          <w:p w14:paraId="131E1DD5" w14:textId="77777777" w:rsidR="00F6234A" w:rsidRDefault="00785C9D">
            <w:pPr>
              <w:pStyle w:val="CRCoverPage"/>
              <w:spacing w:after="0"/>
              <w:rPr>
                <w:noProof/>
              </w:rPr>
            </w:pPr>
            <w:r>
              <w:rPr>
                <w:noProof/>
              </w:rPr>
              <w:t xml:space="preserve"> Test specifications</w:t>
            </w:r>
          </w:p>
        </w:tc>
        <w:tc>
          <w:tcPr>
            <w:tcW w:w="3401" w:type="dxa"/>
            <w:gridSpan w:val="6"/>
            <w:tcBorders>
              <w:right w:val="single" w:sz="4" w:space="0" w:color="auto"/>
            </w:tcBorders>
            <w:shd w:val="pct30" w:color="FFFF00" w:fill="auto"/>
          </w:tcPr>
          <w:p w14:paraId="056B2862" w14:textId="77777777" w:rsidR="00F6234A" w:rsidRDefault="00785C9D">
            <w:pPr>
              <w:pStyle w:val="CRCoverPage"/>
              <w:spacing w:after="0"/>
              <w:ind w:left="99"/>
              <w:rPr>
                <w:noProof/>
              </w:rPr>
            </w:pPr>
            <w:r>
              <w:rPr>
                <w:noProof/>
              </w:rPr>
              <w:t xml:space="preserve">TS/TR ... CR ... </w:t>
            </w:r>
          </w:p>
        </w:tc>
      </w:tr>
      <w:tr w:rsidR="00F6234A" w14:paraId="6AF4C1D5" w14:textId="77777777">
        <w:tc>
          <w:tcPr>
            <w:tcW w:w="2694" w:type="dxa"/>
            <w:gridSpan w:val="2"/>
            <w:tcBorders>
              <w:left w:val="single" w:sz="4" w:space="0" w:color="auto"/>
            </w:tcBorders>
          </w:tcPr>
          <w:p w14:paraId="3AB56C0F" w14:textId="77777777" w:rsidR="00F6234A" w:rsidRDefault="00785C9D">
            <w:pPr>
              <w:pStyle w:val="CRCoverPage"/>
              <w:spacing w:after="0"/>
              <w:rPr>
                <w:b/>
                <w:i/>
                <w:noProof/>
              </w:rPr>
            </w:pPr>
            <w:r>
              <w:rPr>
                <w:b/>
                <w:i/>
                <w:noProof/>
              </w:rPr>
              <w:t>(show related CRs)</w:t>
            </w:r>
          </w:p>
        </w:tc>
        <w:tc>
          <w:tcPr>
            <w:tcW w:w="284" w:type="dxa"/>
            <w:gridSpan w:val="2"/>
            <w:tcBorders>
              <w:top w:val="single" w:sz="4" w:space="0" w:color="auto"/>
              <w:left w:val="single" w:sz="4" w:space="0" w:color="auto"/>
              <w:bottom w:val="single" w:sz="4" w:space="0" w:color="auto"/>
            </w:tcBorders>
            <w:shd w:val="pct25" w:color="FFFF00" w:fill="auto"/>
          </w:tcPr>
          <w:p w14:paraId="5CFF4C4C" w14:textId="77777777" w:rsidR="00F6234A" w:rsidRDefault="00F6234A">
            <w:pPr>
              <w:pStyle w:val="CRCoverPage"/>
              <w:spacing w:after="0"/>
              <w:jc w:val="center"/>
              <w:rPr>
                <w:b/>
                <w:caps/>
                <w:noProof/>
              </w:rPr>
            </w:pPr>
          </w:p>
        </w:tc>
        <w:tc>
          <w:tcPr>
            <w:tcW w:w="284" w:type="dxa"/>
            <w:tcBorders>
              <w:top w:val="single" w:sz="4" w:space="0" w:color="auto"/>
              <w:left w:val="single" w:sz="4" w:space="0" w:color="auto"/>
              <w:bottom w:val="single" w:sz="4" w:space="0" w:color="auto"/>
              <w:right w:val="single" w:sz="4" w:space="0" w:color="auto"/>
            </w:tcBorders>
            <w:shd w:val="pct30" w:color="FFFF00" w:fill="auto"/>
          </w:tcPr>
          <w:p w14:paraId="491ED913" w14:textId="77777777" w:rsidR="00F6234A" w:rsidRDefault="00785C9D">
            <w:pPr>
              <w:pStyle w:val="CRCoverPage"/>
              <w:spacing w:after="0"/>
              <w:jc w:val="center"/>
              <w:rPr>
                <w:b/>
                <w:caps/>
                <w:noProof/>
              </w:rPr>
            </w:pPr>
            <w:r>
              <w:rPr>
                <w:b/>
                <w:caps/>
                <w:noProof/>
              </w:rPr>
              <w:t>X</w:t>
            </w:r>
          </w:p>
        </w:tc>
        <w:tc>
          <w:tcPr>
            <w:tcW w:w="2977" w:type="dxa"/>
            <w:gridSpan w:val="7"/>
          </w:tcPr>
          <w:p w14:paraId="3F7A8319" w14:textId="77777777" w:rsidR="00F6234A" w:rsidRDefault="00785C9D">
            <w:pPr>
              <w:pStyle w:val="CRCoverPage"/>
              <w:spacing w:after="0"/>
              <w:rPr>
                <w:noProof/>
              </w:rPr>
            </w:pPr>
            <w:r>
              <w:rPr>
                <w:noProof/>
              </w:rPr>
              <w:t xml:space="preserve"> O&amp;M Specifications</w:t>
            </w:r>
          </w:p>
        </w:tc>
        <w:tc>
          <w:tcPr>
            <w:tcW w:w="3401" w:type="dxa"/>
            <w:gridSpan w:val="6"/>
            <w:tcBorders>
              <w:right w:val="single" w:sz="4" w:space="0" w:color="auto"/>
            </w:tcBorders>
            <w:shd w:val="pct30" w:color="FFFF00" w:fill="auto"/>
          </w:tcPr>
          <w:p w14:paraId="5A041DB6" w14:textId="77777777" w:rsidR="00F6234A" w:rsidRDefault="00785C9D">
            <w:pPr>
              <w:pStyle w:val="CRCoverPage"/>
              <w:spacing w:after="0"/>
              <w:ind w:left="99"/>
              <w:rPr>
                <w:noProof/>
              </w:rPr>
            </w:pPr>
            <w:r>
              <w:rPr>
                <w:noProof/>
              </w:rPr>
              <w:t xml:space="preserve">TS/TR ... CR ... </w:t>
            </w:r>
          </w:p>
        </w:tc>
      </w:tr>
      <w:tr w:rsidR="00F6234A" w14:paraId="15E0B373" w14:textId="77777777">
        <w:tc>
          <w:tcPr>
            <w:tcW w:w="2694" w:type="dxa"/>
            <w:gridSpan w:val="2"/>
            <w:tcBorders>
              <w:left w:val="single" w:sz="4" w:space="0" w:color="auto"/>
            </w:tcBorders>
          </w:tcPr>
          <w:p w14:paraId="4ABCE5BD" w14:textId="77777777" w:rsidR="00F6234A" w:rsidRDefault="00F6234A">
            <w:pPr>
              <w:pStyle w:val="CRCoverPage"/>
              <w:spacing w:after="0"/>
              <w:rPr>
                <w:b/>
                <w:i/>
                <w:noProof/>
              </w:rPr>
            </w:pPr>
          </w:p>
        </w:tc>
        <w:tc>
          <w:tcPr>
            <w:tcW w:w="6946" w:type="dxa"/>
            <w:gridSpan w:val="16"/>
            <w:tcBorders>
              <w:right w:val="single" w:sz="4" w:space="0" w:color="auto"/>
            </w:tcBorders>
          </w:tcPr>
          <w:p w14:paraId="4BC66A16" w14:textId="77777777" w:rsidR="00F6234A" w:rsidRDefault="00F6234A">
            <w:pPr>
              <w:pStyle w:val="CRCoverPage"/>
              <w:spacing w:after="0"/>
              <w:rPr>
                <w:noProof/>
              </w:rPr>
            </w:pPr>
          </w:p>
        </w:tc>
      </w:tr>
      <w:tr w:rsidR="00F6234A" w14:paraId="16727A31" w14:textId="77777777">
        <w:tc>
          <w:tcPr>
            <w:tcW w:w="2694" w:type="dxa"/>
            <w:gridSpan w:val="2"/>
            <w:tcBorders>
              <w:left w:val="single" w:sz="4" w:space="0" w:color="auto"/>
              <w:bottom w:val="single" w:sz="4" w:space="0" w:color="auto"/>
            </w:tcBorders>
          </w:tcPr>
          <w:p w14:paraId="6850F401" w14:textId="77777777" w:rsidR="00F6234A" w:rsidRDefault="00785C9D">
            <w:pPr>
              <w:pStyle w:val="CRCoverPage"/>
              <w:tabs>
                <w:tab w:val="right" w:pos="2184"/>
              </w:tabs>
              <w:spacing w:after="0"/>
              <w:rPr>
                <w:b/>
                <w:i/>
                <w:noProof/>
              </w:rPr>
            </w:pPr>
            <w:r>
              <w:rPr>
                <w:b/>
                <w:i/>
                <w:noProof/>
              </w:rPr>
              <w:t>Other comments:</w:t>
            </w:r>
          </w:p>
        </w:tc>
        <w:tc>
          <w:tcPr>
            <w:tcW w:w="6946" w:type="dxa"/>
            <w:gridSpan w:val="16"/>
            <w:tcBorders>
              <w:bottom w:val="single" w:sz="4" w:space="0" w:color="auto"/>
              <w:right w:val="single" w:sz="4" w:space="0" w:color="auto"/>
            </w:tcBorders>
            <w:shd w:val="pct30" w:color="FFFF00" w:fill="auto"/>
          </w:tcPr>
          <w:p w14:paraId="04ADB12B" w14:textId="77777777" w:rsidR="00F6234A" w:rsidRDefault="00F6234A">
            <w:pPr>
              <w:pStyle w:val="CRCoverPage"/>
              <w:spacing w:after="0"/>
              <w:ind w:left="100"/>
              <w:rPr>
                <w:noProof/>
              </w:rPr>
            </w:pPr>
          </w:p>
        </w:tc>
      </w:tr>
      <w:tr w:rsidR="00F6234A" w14:paraId="4A59D3FD" w14:textId="77777777">
        <w:tc>
          <w:tcPr>
            <w:tcW w:w="2694" w:type="dxa"/>
            <w:gridSpan w:val="2"/>
            <w:tcBorders>
              <w:top w:val="single" w:sz="4" w:space="0" w:color="auto"/>
              <w:bottom w:val="single" w:sz="4" w:space="0" w:color="auto"/>
            </w:tcBorders>
          </w:tcPr>
          <w:p w14:paraId="40C66CC9" w14:textId="77777777" w:rsidR="00F6234A" w:rsidRDefault="00F6234A">
            <w:pPr>
              <w:pStyle w:val="CRCoverPage"/>
              <w:tabs>
                <w:tab w:val="right" w:pos="2184"/>
              </w:tabs>
              <w:spacing w:after="0"/>
              <w:rPr>
                <w:b/>
                <w:i/>
                <w:noProof/>
                <w:sz w:val="8"/>
                <w:szCs w:val="8"/>
              </w:rPr>
            </w:pPr>
          </w:p>
        </w:tc>
        <w:tc>
          <w:tcPr>
            <w:tcW w:w="6946" w:type="dxa"/>
            <w:gridSpan w:val="16"/>
            <w:tcBorders>
              <w:top w:val="single" w:sz="4" w:space="0" w:color="auto"/>
              <w:bottom w:val="single" w:sz="4" w:space="0" w:color="auto"/>
            </w:tcBorders>
            <w:shd w:val="solid" w:color="FFFFFF" w:themeColor="background1" w:fill="auto"/>
          </w:tcPr>
          <w:p w14:paraId="174843B2" w14:textId="77777777" w:rsidR="00F6234A" w:rsidRDefault="00F6234A">
            <w:pPr>
              <w:pStyle w:val="CRCoverPage"/>
              <w:spacing w:after="0"/>
              <w:ind w:left="100"/>
              <w:rPr>
                <w:noProof/>
                <w:sz w:val="8"/>
                <w:szCs w:val="8"/>
              </w:rPr>
            </w:pPr>
          </w:p>
        </w:tc>
      </w:tr>
      <w:tr w:rsidR="00F6234A" w14:paraId="79728D84" w14:textId="77777777">
        <w:tc>
          <w:tcPr>
            <w:tcW w:w="2694" w:type="dxa"/>
            <w:gridSpan w:val="2"/>
            <w:tcBorders>
              <w:top w:val="single" w:sz="4" w:space="0" w:color="auto"/>
              <w:left w:val="single" w:sz="4" w:space="0" w:color="auto"/>
              <w:bottom w:val="single" w:sz="4" w:space="0" w:color="auto"/>
            </w:tcBorders>
          </w:tcPr>
          <w:p w14:paraId="73265FF5" w14:textId="77777777" w:rsidR="00F6234A" w:rsidRDefault="00785C9D">
            <w:pPr>
              <w:pStyle w:val="CRCoverPage"/>
              <w:tabs>
                <w:tab w:val="right" w:pos="2184"/>
              </w:tabs>
              <w:spacing w:after="0"/>
              <w:rPr>
                <w:b/>
                <w:i/>
                <w:noProof/>
              </w:rPr>
            </w:pPr>
            <w:r>
              <w:rPr>
                <w:b/>
                <w:i/>
                <w:noProof/>
              </w:rPr>
              <w:t>This CR's revision history:</w:t>
            </w:r>
          </w:p>
        </w:tc>
        <w:tc>
          <w:tcPr>
            <w:tcW w:w="6946" w:type="dxa"/>
            <w:gridSpan w:val="16"/>
            <w:tcBorders>
              <w:top w:val="single" w:sz="4" w:space="0" w:color="auto"/>
              <w:bottom w:val="single" w:sz="4" w:space="0" w:color="auto"/>
              <w:right w:val="single" w:sz="4" w:space="0" w:color="auto"/>
            </w:tcBorders>
            <w:shd w:val="pct30" w:color="FFFF00" w:fill="auto"/>
          </w:tcPr>
          <w:p w14:paraId="223C2C0C" w14:textId="77777777" w:rsidR="00F6234A" w:rsidRDefault="00F6234A">
            <w:pPr>
              <w:pStyle w:val="CRCoverPage"/>
              <w:spacing w:after="0"/>
              <w:ind w:left="100"/>
              <w:rPr>
                <w:noProof/>
              </w:rPr>
            </w:pPr>
          </w:p>
        </w:tc>
      </w:tr>
    </w:tbl>
    <w:p w14:paraId="3AABF3E5" w14:textId="77777777" w:rsidR="00F26692" w:rsidRDefault="00F26692" w:rsidP="000414CF">
      <w:pPr>
        <w:rPr>
          <w:rFonts w:ascii="Arial" w:hAnsi="Arial" w:cs="Arial"/>
          <w:b/>
          <w:noProof/>
          <w:color w:val="C5003D"/>
          <w:sz w:val="28"/>
          <w:szCs w:val="28"/>
          <w:lang w:val="en-US" w:eastAsia="ko-KR"/>
        </w:rPr>
      </w:pPr>
    </w:p>
    <w:p w14:paraId="65F87BCD" w14:textId="42054821" w:rsidR="00C87F6B" w:rsidRDefault="00C87F6B" w:rsidP="00C87F6B">
      <w:pPr>
        <w:jc w:val="center"/>
      </w:pPr>
      <w:r w:rsidRPr="00AE6220">
        <w:rPr>
          <w:highlight w:val="green"/>
        </w:rPr>
        <w:t>*****</w:t>
      </w:r>
      <w:r>
        <w:rPr>
          <w:highlight w:val="green"/>
        </w:rPr>
        <w:t xml:space="preserve"> </w:t>
      </w:r>
      <w:r w:rsidR="00CB5542">
        <w:rPr>
          <w:highlight w:val="green"/>
        </w:rPr>
        <w:t>First</w:t>
      </w:r>
      <w:r>
        <w:rPr>
          <w:highlight w:val="green"/>
        </w:rPr>
        <w:t xml:space="preserve"> </w:t>
      </w:r>
      <w:r w:rsidRPr="00AE6220">
        <w:rPr>
          <w:highlight w:val="green"/>
        </w:rPr>
        <w:t>change *****</w:t>
      </w:r>
    </w:p>
    <w:p w14:paraId="63DA94B2" w14:textId="77777777" w:rsidR="00CB5542" w:rsidRPr="001B7C50" w:rsidRDefault="00CB5542" w:rsidP="00CB5542">
      <w:pPr>
        <w:pStyle w:val="Heading2"/>
      </w:pPr>
      <w:bookmarkStart w:id="3" w:name="_Toc114665626"/>
      <w:r w:rsidRPr="001B7C50">
        <w:t>5.41</w:t>
      </w:r>
      <w:r w:rsidRPr="001B7C50">
        <w:tab/>
        <w:t xml:space="preserve">NR </w:t>
      </w:r>
      <w:proofErr w:type="spellStart"/>
      <w:r w:rsidRPr="001B7C50">
        <w:t>RedCap</w:t>
      </w:r>
      <w:proofErr w:type="spellEnd"/>
      <w:r w:rsidRPr="001B7C50">
        <w:t xml:space="preserve"> UEs differentiation</w:t>
      </w:r>
      <w:bookmarkEnd w:id="3"/>
    </w:p>
    <w:p w14:paraId="538765ED" w14:textId="77777777" w:rsidR="00CB5542" w:rsidRPr="001B7C50" w:rsidRDefault="00CB5542" w:rsidP="00CB5542">
      <w:r w:rsidRPr="001B7C50">
        <w:t xml:space="preserve">This functionality is used by the network to identify traffic to/from UEs accessing over NR </w:t>
      </w:r>
      <w:proofErr w:type="spellStart"/>
      <w:r w:rsidRPr="001B7C50">
        <w:t>RedCap</w:t>
      </w:r>
      <w:proofErr w:type="spellEnd"/>
      <w:r w:rsidRPr="001B7C50">
        <w:t>, e.g. for charging differentiation.</w:t>
      </w:r>
    </w:p>
    <w:p w14:paraId="0C5E1935" w14:textId="0261CCF6" w:rsidR="00CB5542" w:rsidRPr="001B7C50" w:rsidRDefault="00CB5542" w:rsidP="00CB5542">
      <w:r w:rsidRPr="001B7C50">
        <w:t xml:space="preserve">An NR </w:t>
      </w:r>
      <w:proofErr w:type="spellStart"/>
      <w:r w:rsidRPr="001B7C50">
        <w:t>RedCap</w:t>
      </w:r>
      <w:proofErr w:type="spellEnd"/>
      <w:r w:rsidRPr="001B7C50">
        <w:t xml:space="preserve"> UE using NR shall provide an NR </w:t>
      </w:r>
      <w:proofErr w:type="spellStart"/>
      <w:r w:rsidRPr="001B7C50">
        <w:t>RedCap</w:t>
      </w:r>
      <w:proofErr w:type="spellEnd"/>
      <w:r w:rsidRPr="001B7C50">
        <w:t xml:space="preserve"> indication to the NG-RAN during RRC Connection Establishment procedure as defined in TS 38.</w:t>
      </w:r>
      <w:del w:id="4" w:author="Miguel Griot" w:date="2022-09-29T21:07:00Z">
        <w:r w:rsidRPr="001B7C50" w:rsidDel="00CB5542">
          <w:delText>331 [28]</w:delText>
        </w:r>
      </w:del>
      <w:ins w:id="5" w:author="Miguel Griot" w:date="2022-09-29T21:07:00Z">
        <w:r>
          <w:t>300 [27]</w:t>
        </w:r>
      </w:ins>
      <w:r w:rsidRPr="001B7C50">
        <w:t>.</w:t>
      </w:r>
    </w:p>
    <w:p w14:paraId="10F9AD25" w14:textId="77777777" w:rsidR="00CB5542" w:rsidRPr="001B7C50" w:rsidRDefault="00CB5542" w:rsidP="00CB5542">
      <w:r w:rsidRPr="001B7C50">
        <w:t xml:space="preserve">When the UE has provided an NR </w:t>
      </w:r>
      <w:proofErr w:type="spellStart"/>
      <w:r w:rsidRPr="001B7C50">
        <w:t>RedCap</w:t>
      </w:r>
      <w:proofErr w:type="spellEnd"/>
      <w:r w:rsidRPr="001B7C50">
        <w:t xml:space="preserve"> indication to the NG-RAN during RRC Connection Establishment, the NG-RAN shall provide an NR </w:t>
      </w:r>
      <w:proofErr w:type="spellStart"/>
      <w:r w:rsidRPr="001B7C50">
        <w:t>RedCap</w:t>
      </w:r>
      <w:proofErr w:type="spellEnd"/>
      <w:r w:rsidRPr="001B7C50">
        <w:t xml:space="preserve"> Indication to the AMF in the Initial UE Message (see clause 4.2.2.2.1 of TS 23.502 [3] and TS 38.413 [34]).</w:t>
      </w:r>
    </w:p>
    <w:p w14:paraId="55742255" w14:textId="77777777" w:rsidR="00CB5542" w:rsidRPr="001B7C50" w:rsidRDefault="00CB5542" w:rsidP="00CB5542">
      <w:r w:rsidRPr="001B7C50">
        <w:t xml:space="preserve">When the AMF receives an NR </w:t>
      </w:r>
      <w:proofErr w:type="spellStart"/>
      <w:r w:rsidRPr="001B7C50">
        <w:t>RedCap</w:t>
      </w:r>
      <w:proofErr w:type="spellEnd"/>
      <w:r w:rsidRPr="001B7C50">
        <w:t xml:space="preserve"> Indication from NG-RAN in an Initial UE Message, the AMF shall store the NR </w:t>
      </w:r>
      <w:proofErr w:type="spellStart"/>
      <w:r w:rsidRPr="001B7C50">
        <w:t>RedCap</w:t>
      </w:r>
      <w:proofErr w:type="spellEnd"/>
      <w:r w:rsidRPr="001B7C50">
        <w:t xml:space="preserve"> Indication in the UE context, consider that the RAT type is NR </w:t>
      </w:r>
      <w:proofErr w:type="spellStart"/>
      <w:r w:rsidRPr="001B7C50">
        <w:t>RedCap</w:t>
      </w:r>
      <w:proofErr w:type="spellEnd"/>
      <w:r w:rsidRPr="001B7C50">
        <w:t xml:space="preserve"> and signal it accordingly to the SMSF during registration procedure for SMS over NAS, to the SMF during PDU Session Establishment or PDU Session Modification procedure. The PCF will also receive the NR </w:t>
      </w:r>
      <w:proofErr w:type="spellStart"/>
      <w:r w:rsidRPr="001B7C50">
        <w:t>RedCap</w:t>
      </w:r>
      <w:proofErr w:type="spellEnd"/>
      <w:r w:rsidRPr="001B7C50">
        <w:t xml:space="preserve"> RAT type indication when applicable, from the SMF during SM Policy Association Establishment or SM Policy Association Modification procedure.</w:t>
      </w:r>
    </w:p>
    <w:p w14:paraId="6355F211" w14:textId="77777777" w:rsidR="00CB5542" w:rsidRPr="001B7C50" w:rsidRDefault="00CB5542" w:rsidP="00CB5542">
      <w:r w:rsidRPr="001B7C50">
        <w:t xml:space="preserve">During handover from E-UTRA to NR, the target NG-RAN (i.e. </w:t>
      </w:r>
      <w:proofErr w:type="spellStart"/>
      <w:r w:rsidRPr="001B7C50">
        <w:t>gNB</w:t>
      </w:r>
      <w:proofErr w:type="spellEnd"/>
      <w:r w:rsidRPr="001B7C50">
        <w:t xml:space="preserve">) provides the NR </w:t>
      </w:r>
      <w:proofErr w:type="spellStart"/>
      <w:r w:rsidRPr="001B7C50">
        <w:t>RedCap</w:t>
      </w:r>
      <w:proofErr w:type="spellEnd"/>
      <w:r w:rsidRPr="001B7C50">
        <w:t xml:space="preserve"> indication to AMF in NGAP Path Switch Request message during </w:t>
      </w:r>
      <w:proofErr w:type="spellStart"/>
      <w:r w:rsidRPr="001B7C50">
        <w:t>Xn</w:t>
      </w:r>
      <w:proofErr w:type="spellEnd"/>
      <w:r w:rsidRPr="001B7C50">
        <w:t xml:space="preserve"> handover, or NGAP Handover Request Acknowledge message during N2 handover (including intra 5GS N2 handover and EPS to 5GS handover) based on the UE capability information provided by the source RAN to the target RAN as specified in TS 38.300 [27].</w:t>
      </w:r>
    </w:p>
    <w:p w14:paraId="7334522F" w14:textId="77777777" w:rsidR="00CB5542" w:rsidRPr="001B7C50" w:rsidRDefault="00CB5542" w:rsidP="00CB5542">
      <w:r w:rsidRPr="001B7C50">
        <w:t xml:space="preserve">The NFs interacting with CHF shall include the NR </w:t>
      </w:r>
      <w:proofErr w:type="spellStart"/>
      <w:r w:rsidRPr="001B7C50">
        <w:t>RedCap</w:t>
      </w:r>
      <w:proofErr w:type="spellEnd"/>
      <w:r w:rsidRPr="001B7C50">
        <w:t xml:space="preserve"> as RAT type.</w:t>
      </w:r>
    </w:p>
    <w:p w14:paraId="3941D760" w14:textId="77777777" w:rsidR="00CB5542" w:rsidRPr="001B7C50" w:rsidRDefault="00CB5542" w:rsidP="00CB5542">
      <w:r w:rsidRPr="001B7C50">
        <w:t xml:space="preserve">Upon AMF change, the source AMF shall provide the "NR </w:t>
      </w:r>
      <w:proofErr w:type="spellStart"/>
      <w:r w:rsidRPr="001B7C50">
        <w:t>RedCap</w:t>
      </w:r>
      <w:proofErr w:type="spellEnd"/>
      <w:r w:rsidRPr="001B7C50">
        <w:t xml:space="preserve"> Indication" to the target AMF.</w:t>
      </w:r>
    </w:p>
    <w:p w14:paraId="71B8643E" w14:textId="05EE01E7" w:rsidR="005B7B81" w:rsidRDefault="005B7B81" w:rsidP="00C87F6B">
      <w:pPr>
        <w:rPr>
          <w:noProof/>
          <w:lang w:val="en-US" w:eastAsia="ko-KR"/>
        </w:rPr>
      </w:pPr>
    </w:p>
    <w:p w14:paraId="16CBB0F2" w14:textId="1F4FE5F8" w:rsidR="00CB5542" w:rsidRDefault="00CB5542" w:rsidP="00C87F6B">
      <w:pPr>
        <w:rPr>
          <w:noProof/>
          <w:lang w:val="en-US" w:eastAsia="ko-KR"/>
        </w:rPr>
      </w:pPr>
    </w:p>
    <w:p w14:paraId="51C83277" w14:textId="71E3EDA0" w:rsidR="00CB5542" w:rsidRDefault="00CB5542" w:rsidP="00CB5542">
      <w:pPr>
        <w:jc w:val="center"/>
      </w:pPr>
      <w:r w:rsidRPr="00AE6220">
        <w:rPr>
          <w:highlight w:val="green"/>
        </w:rPr>
        <w:t>*****</w:t>
      </w:r>
      <w:r>
        <w:rPr>
          <w:highlight w:val="green"/>
        </w:rPr>
        <w:t xml:space="preserve"> End </w:t>
      </w:r>
      <w:r w:rsidRPr="00AE6220">
        <w:rPr>
          <w:highlight w:val="green"/>
        </w:rPr>
        <w:t>change *****</w:t>
      </w:r>
    </w:p>
    <w:p w14:paraId="57361B75" w14:textId="77777777" w:rsidR="00CB5542" w:rsidRDefault="00CB5542" w:rsidP="00C87F6B">
      <w:pPr>
        <w:rPr>
          <w:noProof/>
          <w:lang w:val="en-US" w:eastAsia="ko-KR"/>
        </w:rPr>
      </w:pPr>
    </w:p>
    <w:p w14:paraId="49EA8660" w14:textId="77777777" w:rsidR="005B7B81" w:rsidRDefault="005B7B81" w:rsidP="00C87F6B">
      <w:pPr>
        <w:rPr>
          <w:noProof/>
          <w:lang w:val="en-US" w:eastAsia="ko-KR"/>
        </w:rPr>
      </w:pPr>
    </w:p>
    <w:p w14:paraId="6916FE39" w14:textId="77777777" w:rsidR="00F26692" w:rsidRDefault="00F26692" w:rsidP="00E56394">
      <w:pPr>
        <w:rPr>
          <w:noProof/>
          <w:lang w:val="en-US" w:eastAsia="ko-KR"/>
        </w:rPr>
      </w:pPr>
    </w:p>
    <w:p w14:paraId="3223CC1D" w14:textId="77777777" w:rsidR="00F26692" w:rsidRDefault="00F26692" w:rsidP="000414CF">
      <w:pPr>
        <w:rPr>
          <w:rFonts w:ascii="Arial" w:hAnsi="Arial" w:cs="Arial"/>
          <w:b/>
          <w:noProof/>
          <w:color w:val="C5003D"/>
          <w:sz w:val="28"/>
          <w:szCs w:val="28"/>
          <w:lang w:val="en-US" w:eastAsia="ko-KR"/>
        </w:rPr>
      </w:pPr>
    </w:p>
    <w:sectPr w:rsidR="00F26692">
      <w:headerReference w:type="default" r:id="rId12"/>
      <w:footnotePr>
        <w:numRestart w:val="eachSect"/>
      </w:footnotePr>
      <w:pgSz w:w="11907" w:h="16840" w:code="9"/>
      <w:pgMar w:top="1418" w:right="1134" w:bottom="1134" w:left="1134" w:header="680" w:footer="567" w:gutter="0"/>
      <w:cols w:space="72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1A49E" w14:textId="77777777" w:rsidR="00300BCB" w:rsidRDefault="00300BCB">
      <w:r>
        <w:separator/>
      </w:r>
    </w:p>
  </w:endnote>
  <w:endnote w:type="continuationSeparator" w:id="0">
    <w:p w14:paraId="0452F499" w14:textId="77777777" w:rsidR="00300BCB" w:rsidRDefault="00300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PGothic">
    <w:panose1 w:val="020B0600070205080204"/>
    <w:charset w:val="80"/>
    <w:family w:val="swiss"/>
    <w:pitch w:val="variable"/>
    <w:sig w:usb0="E00002FF" w:usb1="6AC7FDFB" w:usb2="08000012" w:usb3="00000000" w:csb0="0002009F" w:csb1="00000000"/>
  </w:font>
  <w:font w:name="CG Times (WN)">
    <w:altName w:val="Arial"/>
    <w:charset w:val="00"/>
    <w:family w:val="roman"/>
    <w:pitch w:val="default"/>
    <w:sig w:usb0="00000000" w:usb1="00000000" w:usb2="00000000" w:usb3="00000000" w:csb0="00000001" w:csb1="00000000"/>
  </w:font>
  <w:font w:name="MS LineDraw">
    <w:altName w:val="Courier New"/>
    <w:charset w:val="02"/>
    <w:family w:val="modern"/>
    <w:pitch w:val="fixed"/>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986A78" w14:textId="77777777" w:rsidR="00300BCB" w:rsidRDefault="00300BCB">
      <w:r>
        <w:separator/>
      </w:r>
    </w:p>
  </w:footnote>
  <w:footnote w:type="continuationSeparator" w:id="0">
    <w:p w14:paraId="153324AB" w14:textId="77777777" w:rsidR="00300BCB" w:rsidRDefault="00300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579389" w14:textId="77777777" w:rsidR="00F6234A" w:rsidRDefault="00785C9D">
    <w:pPr>
      <w:pStyle w:val="Header"/>
      <w:tabs>
        <w:tab w:val="right" w:pos="9639"/>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F47776"/>
    <w:multiLevelType w:val="hybridMultilevel"/>
    <w:tmpl w:val="8F02A442"/>
    <w:lvl w:ilvl="0" w:tplc="06287EDE">
      <w:start w:val="4"/>
      <w:numFmt w:val="bullet"/>
      <w:lvlText w:val="-"/>
      <w:lvlJc w:val="left"/>
      <w:pPr>
        <w:ind w:left="1004" w:hanging="360"/>
      </w:pPr>
      <w:rPr>
        <w:rFonts w:ascii="Times New Roman" w:eastAsiaTheme="minorEastAsia" w:hAnsi="Times New Roman" w:cs="Times New Roman" w:hint="default"/>
      </w:rPr>
    </w:lvl>
    <w:lvl w:ilvl="1" w:tplc="08090003">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abstractNum w:abstractNumId="1" w15:restartNumberingAfterBreak="0">
    <w:nsid w:val="1C5B7822"/>
    <w:multiLevelType w:val="hybridMultilevel"/>
    <w:tmpl w:val="1F6A7FE6"/>
    <w:lvl w:ilvl="0" w:tplc="0409000F">
      <w:start w:val="1"/>
      <w:numFmt w:val="decimal"/>
      <w:lvlText w:val="%1."/>
      <w:lvlJc w:val="left"/>
      <w:pPr>
        <w:ind w:left="644" w:hanging="360"/>
      </w:pPr>
    </w:lvl>
    <w:lvl w:ilvl="1" w:tplc="04090019">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 w15:restartNumberingAfterBreak="0">
    <w:nsid w:val="38320791"/>
    <w:multiLevelType w:val="hybridMultilevel"/>
    <w:tmpl w:val="3E40B042"/>
    <w:lvl w:ilvl="0" w:tplc="88164BC6">
      <w:start w:val="1"/>
      <w:numFmt w:val="upperLetter"/>
      <w:lvlText w:val="%1)"/>
      <w:lvlJc w:val="left"/>
      <w:pPr>
        <w:ind w:left="644" w:hanging="360"/>
      </w:pPr>
      <w:rPr>
        <w:rFonts w:hint="default"/>
      </w:rPr>
    </w:lvl>
    <w:lvl w:ilvl="1" w:tplc="08090019" w:tentative="1">
      <w:start w:val="1"/>
      <w:numFmt w:val="lowerLetter"/>
      <w:lvlText w:val="%2."/>
      <w:lvlJc w:val="left"/>
      <w:pPr>
        <w:ind w:left="1364" w:hanging="360"/>
      </w:pPr>
    </w:lvl>
    <w:lvl w:ilvl="2" w:tplc="0809001B" w:tentative="1">
      <w:start w:val="1"/>
      <w:numFmt w:val="lowerRoman"/>
      <w:lvlText w:val="%3."/>
      <w:lvlJc w:val="right"/>
      <w:pPr>
        <w:ind w:left="2084" w:hanging="180"/>
      </w:pPr>
    </w:lvl>
    <w:lvl w:ilvl="3" w:tplc="0809000F" w:tentative="1">
      <w:start w:val="1"/>
      <w:numFmt w:val="decimal"/>
      <w:lvlText w:val="%4."/>
      <w:lvlJc w:val="left"/>
      <w:pPr>
        <w:ind w:left="2804" w:hanging="360"/>
      </w:pPr>
    </w:lvl>
    <w:lvl w:ilvl="4" w:tplc="08090019" w:tentative="1">
      <w:start w:val="1"/>
      <w:numFmt w:val="lowerLetter"/>
      <w:lvlText w:val="%5."/>
      <w:lvlJc w:val="left"/>
      <w:pPr>
        <w:ind w:left="3524" w:hanging="360"/>
      </w:pPr>
    </w:lvl>
    <w:lvl w:ilvl="5" w:tplc="0809001B" w:tentative="1">
      <w:start w:val="1"/>
      <w:numFmt w:val="lowerRoman"/>
      <w:lvlText w:val="%6."/>
      <w:lvlJc w:val="right"/>
      <w:pPr>
        <w:ind w:left="4244" w:hanging="180"/>
      </w:pPr>
    </w:lvl>
    <w:lvl w:ilvl="6" w:tplc="0809000F" w:tentative="1">
      <w:start w:val="1"/>
      <w:numFmt w:val="decimal"/>
      <w:lvlText w:val="%7."/>
      <w:lvlJc w:val="left"/>
      <w:pPr>
        <w:ind w:left="4964" w:hanging="360"/>
      </w:pPr>
    </w:lvl>
    <w:lvl w:ilvl="7" w:tplc="08090019" w:tentative="1">
      <w:start w:val="1"/>
      <w:numFmt w:val="lowerLetter"/>
      <w:lvlText w:val="%8."/>
      <w:lvlJc w:val="left"/>
      <w:pPr>
        <w:ind w:left="5684" w:hanging="360"/>
      </w:pPr>
    </w:lvl>
    <w:lvl w:ilvl="8" w:tplc="0809001B" w:tentative="1">
      <w:start w:val="1"/>
      <w:numFmt w:val="lowerRoman"/>
      <w:lvlText w:val="%9."/>
      <w:lvlJc w:val="right"/>
      <w:pPr>
        <w:ind w:left="6404" w:hanging="180"/>
      </w:pPr>
    </w:lvl>
  </w:abstractNum>
  <w:abstractNum w:abstractNumId="3" w15:restartNumberingAfterBreak="0">
    <w:nsid w:val="4D296948"/>
    <w:multiLevelType w:val="hybridMultilevel"/>
    <w:tmpl w:val="382075CC"/>
    <w:lvl w:ilvl="0" w:tplc="2C202AA4">
      <w:start w:val="20"/>
      <w:numFmt w:val="bullet"/>
      <w:lvlText w:val="-"/>
      <w:lvlJc w:val="left"/>
      <w:pPr>
        <w:ind w:left="644" w:hanging="360"/>
      </w:pPr>
      <w:rPr>
        <w:rFonts w:ascii="Arial" w:eastAsiaTheme="minorEastAsia" w:hAnsi="Arial" w:cs="Aria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4" w15:restartNumberingAfterBreak="0">
    <w:nsid w:val="4E677CBC"/>
    <w:multiLevelType w:val="hybridMultilevel"/>
    <w:tmpl w:val="17EE7620"/>
    <w:lvl w:ilvl="0" w:tplc="0B2021F6">
      <w:start w:val="1"/>
      <w:numFmt w:val="bullet"/>
      <w:lvlText w:val=""/>
      <w:lvlJc w:val="left"/>
      <w:pPr>
        <w:ind w:left="360" w:hanging="360"/>
      </w:pPr>
      <w:rPr>
        <w:rFonts w:ascii="Symbol" w:eastAsia="SimSun" w:hAnsi="Symbol" w:cs="Times New Roman" w:hint="default"/>
        <w:b w:val="0"/>
      </w:rPr>
    </w:lvl>
    <w:lvl w:ilvl="1" w:tplc="04090003">
      <w:start w:val="1"/>
      <w:numFmt w:val="bullet"/>
      <w:lvlText w:val="o"/>
      <w:lvlJc w:val="left"/>
      <w:pPr>
        <w:ind w:left="1156" w:hanging="360"/>
      </w:pPr>
      <w:rPr>
        <w:rFonts w:ascii="Courier New" w:hAnsi="Courier New" w:cs="Courier New" w:hint="default"/>
      </w:rPr>
    </w:lvl>
    <w:lvl w:ilvl="2" w:tplc="04090005" w:tentative="1">
      <w:start w:val="1"/>
      <w:numFmt w:val="bullet"/>
      <w:lvlText w:val=""/>
      <w:lvlJc w:val="left"/>
      <w:pPr>
        <w:ind w:left="1876" w:hanging="360"/>
      </w:pPr>
      <w:rPr>
        <w:rFonts w:ascii="Wingdings" w:hAnsi="Wingdings" w:hint="default"/>
      </w:rPr>
    </w:lvl>
    <w:lvl w:ilvl="3" w:tplc="04090001" w:tentative="1">
      <w:start w:val="1"/>
      <w:numFmt w:val="bullet"/>
      <w:lvlText w:val=""/>
      <w:lvlJc w:val="left"/>
      <w:pPr>
        <w:ind w:left="2596" w:hanging="360"/>
      </w:pPr>
      <w:rPr>
        <w:rFonts w:ascii="Symbol" w:hAnsi="Symbol" w:hint="default"/>
      </w:rPr>
    </w:lvl>
    <w:lvl w:ilvl="4" w:tplc="04090003" w:tentative="1">
      <w:start w:val="1"/>
      <w:numFmt w:val="bullet"/>
      <w:lvlText w:val="o"/>
      <w:lvlJc w:val="left"/>
      <w:pPr>
        <w:ind w:left="3316" w:hanging="360"/>
      </w:pPr>
      <w:rPr>
        <w:rFonts w:ascii="Courier New" w:hAnsi="Courier New" w:cs="Courier New" w:hint="default"/>
      </w:rPr>
    </w:lvl>
    <w:lvl w:ilvl="5" w:tplc="04090005" w:tentative="1">
      <w:start w:val="1"/>
      <w:numFmt w:val="bullet"/>
      <w:lvlText w:val=""/>
      <w:lvlJc w:val="left"/>
      <w:pPr>
        <w:ind w:left="4036" w:hanging="360"/>
      </w:pPr>
      <w:rPr>
        <w:rFonts w:ascii="Wingdings" w:hAnsi="Wingdings" w:hint="default"/>
      </w:rPr>
    </w:lvl>
    <w:lvl w:ilvl="6" w:tplc="04090001" w:tentative="1">
      <w:start w:val="1"/>
      <w:numFmt w:val="bullet"/>
      <w:lvlText w:val=""/>
      <w:lvlJc w:val="left"/>
      <w:pPr>
        <w:ind w:left="4756" w:hanging="360"/>
      </w:pPr>
      <w:rPr>
        <w:rFonts w:ascii="Symbol" w:hAnsi="Symbol" w:hint="default"/>
      </w:rPr>
    </w:lvl>
    <w:lvl w:ilvl="7" w:tplc="04090003" w:tentative="1">
      <w:start w:val="1"/>
      <w:numFmt w:val="bullet"/>
      <w:lvlText w:val="o"/>
      <w:lvlJc w:val="left"/>
      <w:pPr>
        <w:ind w:left="5476" w:hanging="360"/>
      </w:pPr>
      <w:rPr>
        <w:rFonts w:ascii="Courier New" w:hAnsi="Courier New" w:cs="Courier New" w:hint="default"/>
      </w:rPr>
    </w:lvl>
    <w:lvl w:ilvl="8" w:tplc="04090005" w:tentative="1">
      <w:start w:val="1"/>
      <w:numFmt w:val="bullet"/>
      <w:lvlText w:val=""/>
      <w:lvlJc w:val="left"/>
      <w:pPr>
        <w:ind w:left="6196" w:hanging="360"/>
      </w:pPr>
      <w:rPr>
        <w:rFonts w:ascii="Wingdings" w:hAnsi="Wingdings" w:hint="default"/>
      </w:rPr>
    </w:lvl>
  </w:abstractNum>
  <w:abstractNum w:abstractNumId="5" w15:restartNumberingAfterBreak="0">
    <w:nsid w:val="65F41548"/>
    <w:multiLevelType w:val="hybridMultilevel"/>
    <w:tmpl w:val="EE76A45A"/>
    <w:lvl w:ilvl="0" w:tplc="8926E954">
      <w:numFmt w:val="bullet"/>
      <w:lvlText w:val="-"/>
      <w:lvlJc w:val="left"/>
      <w:pPr>
        <w:ind w:left="720" w:hanging="360"/>
      </w:pPr>
      <w:rPr>
        <w:rFonts w:ascii="Arial" w:eastAsia="MS PGothic"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6A04CB9"/>
    <w:multiLevelType w:val="multilevel"/>
    <w:tmpl w:val="24FE78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7B041A90"/>
    <w:multiLevelType w:val="hybridMultilevel"/>
    <w:tmpl w:val="1F6A7FE6"/>
    <w:lvl w:ilvl="0" w:tplc="0409000F">
      <w:start w:val="1"/>
      <w:numFmt w:val="decimal"/>
      <w:lvlText w:val="%1."/>
      <w:lvlJc w:val="left"/>
      <w:pPr>
        <w:ind w:left="644" w:hanging="360"/>
      </w:p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8" w15:restartNumberingAfterBreak="0">
    <w:nsid w:val="7F0E1787"/>
    <w:multiLevelType w:val="hybridMultilevel"/>
    <w:tmpl w:val="11044056"/>
    <w:lvl w:ilvl="0" w:tplc="9146D724">
      <w:start w:val="1"/>
      <w:numFmt w:val="bullet"/>
      <w:lvlText w:val="-"/>
      <w:lvlJc w:val="left"/>
      <w:pPr>
        <w:ind w:left="1004" w:hanging="360"/>
      </w:pPr>
      <w:rPr>
        <w:rFonts w:ascii="Times New Roman" w:eastAsia="SimSun" w:hAnsi="Times New Roman" w:cs="Times New Roman" w:hint="default"/>
      </w:rPr>
    </w:lvl>
    <w:lvl w:ilvl="1" w:tplc="08090003" w:tentative="1">
      <w:start w:val="1"/>
      <w:numFmt w:val="bullet"/>
      <w:lvlText w:val="o"/>
      <w:lvlJc w:val="left"/>
      <w:pPr>
        <w:ind w:left="1724" w:hanging="360"/>
      </w:pPr>
      <w:rPr>
        <w:rFonts w:ascii="Courier New" w:hAnsi="Courier New" w:cs="Courier New" w:hint="default"/>
      </w:rPr>
    </w:lvl>
    <w:lvl w:ilvl="2" w:tplc="08090005" w:tentative="1">
      <w:start w:val="1"/>
      <w:numFmt w:val="bullet"/>
      <w:lvlText w:val=""/>
      <w:lvlJc w:val="left"/>
      <w:pPr>
        <w:ind w:left="2444" w:hanging="360"/>
      </w:pPr>
      <w:rPr>
        <w:rFonts w:ascii="Wingdings" w:hAnsi="Wingdings" w:hint="default"/>
      </w:rPr>
    </w:lvl>
    <w:lvl w:ilvl="3" w:tplc="08090001" w:tentative="1">
      <w:start w:val="1"/>
      <w:numFmt w:val="bullet"/>
      <w:lvlText w:val=""/>
      <w:lvlJc w:val="left"/>
      <w:pPr>
        <w:ind w:left="3164" w:hanging="360"/>
      </w:pPr>
      <w:rPr>
        <w:rFonts w:ascii="Symbol" w:hAnsi="Symbol" w:hint="default"/>
      </w:rPr>
    </w:lvl>
    <w:lvl w:ilvl="4" w:tplc="08090003" w:tentative="1">
      <w:start w:val="1"/>
      <w:numFmt w:val="bullet"/>
      <w:lvlText w:val="o"/>
      <w:lvlJc w:val="left"/>
      <w:pPr>
        <w:ind w:left="3884" w:hanging="360"/>
      </w:pPr>
      <w:rPr>
        <w:rFonts w:ascii="Courier New" w:hAnsi="Courier New" w:cs="Courier New" w:hint="default"/>
      </w:rPr>
    </w:lvl>
    <w:lvl w:ilvl="5" w:tplc="08090005" w:tentative="1">
      <w:start w:val="1"/>
      <w:numFmt w:val="bullet"/>
      <w:lvlText w:val=""/>
      <w:lvlJc w:val="left"/>
      <w:pPr>
        <w:ind w:left="4604" w:hanging="360"/>
      </w:pPr>
      <w:rPr>
        <w:rFonts w:ascii="Wingdings" w:hAnsi="Wingdings" w:hint="default"/>
      </w:rPr>
    </w:lvl>
    <w:lvl w:ilvl="6" w:tplc="08090001" w:tentative="1">
      <w:start w:val="1"/>
      <w:numFmt w:val="bullet"/>
      <w:lvlText w:val=""/>
      <w:lvlJc w:val="left"/>
      <w:pPr>
        <w:ind w:left="5324" w:hanging="360"/>
      </w:pPr>
      <w:rPr>
        <w:rFonts w:ascii="Symbol" w:hAnsi="Symbol" w:hint="default"/>
      </w:rPr>
    </w:lvl>
    <w:lvl w:ilvl="7" w:tplc="08090003" w:tentative="1">
      <w:start w:val="1"/>
      <w:numFmt w:val="bullet"/>
      <w:lvlText w:val="o"/>
      <w:lvlJc w:val="left"/>
      <w:pPr>
        <w:ind w:left="6044" w:hanging="360"/>
      </w:pPr>
      <w:rPr>
        <w:rFonts w:ascii="Courier New" w:hAnsi="Courier New" w:cs="Courier New" w:hint="default"/>
      </w:rPr>
    </w:lvl>
    <w:lvl w:ilvl="8" w:tplc="08090005" w:tentative="1">
      <w:start w:val="1"/>
      <w:numFmt w:val="bullet"/>
      <w:lvlText w:val=""/>
      <w:lvlJc w:val="left"/>
      <w:pPr>
        <w:ind w:left="6764" w:hanging="360"/>
      </w:pPr>
      <w:rPr>
        <w:rFonts w:ascii="Wingdings" w:hAnsi="Wingdings" w:hint="default"/>
      </w:rPr>
    </w:lvl>
  </w:abstractNum>
  <w:num w:numId="1">
    <w:abstractNumId w:val="2"/>
  </w:num>
  <w:num w:numId="2">
    <w:abstractNumId w:val="8"/>
  </w:num>
  <w:num w:numId="3">
    <w:abstractNumId w:val="6"/>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0"/>
  </w:num>
  <w:num w:numId="6">
    <w:abstractNumId w:val="3"/>
  </w:num>
  <w:num w:numId="7">
    <w:abstractNumId w:val="1"/>
  </w:num>
  <w:num w:numId="8">
    <w:abstractNumId w:val="5"/>
  </w:num>
  <w:num w:numId="9">
    <w:abstractNumId w:val="7"/>
  </w:num>
  <w:num w:numId="10">
    <w:abstractNumId w:val="4"/>
  </w:num>
  <w:numIdMacAtCleanup w:val="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guel Griot">
    <w15:presenceInfo w15:providerId="AD" w15:userId="S::mgriot@qti.qualcomm.com::cb6d4b14-4404-4fa7-9c50-1df1041445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bordersDoNotSurroundHeader/>
  <w:bordersDoNotSurroundFooter/>
  <w:hideSpellingErrors/>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50">
      <v:textbox inset="5.85pt,.7pt,5.85pt,.7pt"/>
    </o:shapedefaults>
  </w:hdrShapeDefaults>
  <w:footnotePr>
    <w:numRestart w:val="eachSec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6234A"/>
    <w:rsid w:val="00013FA0"/>
    <w:rsid w:val="00021DFE"/>
    <w:rsid w:val="00024B50"/>
    <w:rsid w:val="000414CF"/>
    <w:rsid w:val="00052084"/>
    <w:rsid w:val="00056E50"/>
    <w:rsid w:val="00060173"/>
    <w:rsid w:val="0006242F"/>
    <w:rsid w:val="000664A6"/>
    <w:rsid w:val="00070041"/>
    <w:rsid w:val="000841F0"/>
    <w:rsid w:val="000A30E9"/>
    <w:rsid w:val="000A5059"/>
    <w:rsid w:val="000B5BC9"/>
    <w:rsid w:val="000B7AF7"/>
    <w:rsid w:val="000F63E9"/>
    <w:rsid w:val="001063B5"/>
    <w:rsid w:val="00161BD1"/>
    <w:rsid w:val="00167F4C"/>
    <w:rsid w:val="00190636"/>
    <w:rsid w:val="001A1F68"/>
    <w:rsid w:val="001A750C"/>
    <w:rsid w:val="001B6218"/>
    <w:rsid w:val="001C5DE9"/>
    <w:rsid w:val="001D50F7"/>
    <w:rsid w:val="001D5B6F"/>
    <w:rsid w:val="001E2BB8"/>
    <w:rsid w:val="00205331"/>
    <w:rsid w:val="0021518C"/>
    <w:rsid w:val="0023753D"/>
    <w:rsid w:val="00245F09"/>
    <w:rsid w:val="0024669D"/>
    <w:rsid w:val="00286036"/>
    <w:rsid w:val="002B115B"/>
    <w:rsid w:val="002B3BBF"/>
    <w:rsid w:val="002B6235"/>
    <w:rsid w:val="002E09C2"/>
    <w:rsid w:val="002E32BA"/>
    <w:rsid w:val="002F3860"/>
    <w:rsid w:val="002F6ED7"/>
    <w:rsid w:val="00300BCB"/>
    <w:rsid w:val="003168D6"/>
    <w:rsid w:val="00327223"/>
    <w:rsid w:val="00332F98"/>
    <w:rsid w:val="00346B9D"/>
    <w:rsid w:val="00355761"/>
    <w:rsid w:val="003806A6"/>
    <w:rsid w:val="00393B2C"/>
    <w:rsid w:val="00394027"/>
    <w:rsid w:val="003A11EF"/>
    <w:rsid w:val="003A13B9"/>
    <w:rsid w:val="003B507E"/>
    <w:rsid w:val="003B7939"/>
    <w:rsid w:val="003C4D3F"/>
    <w:rsid w:val="003F60C5"/>
    <w:rsid w:val="00415740"/>
    <w:rsid w:val="00417269"/>
    <w:rsid w:val="00434C51"/>
    <w:rsid w:val="00441B1D"/>
    <w:rsid w:val="004434DC"/>
    <w:rsid w:val="00470788"/>
    <w:rsid w:val="00497F91"/>
    <w:rsid w:val="004A0192"/>
    <w:rsid w:val="004A06CF"/>
    <w:rsid w:val="004B4E5B"/>
    <w:rsid w:val="004F3AF0"/>
    <w:rsid w:val="005042CC"/>
    <w:rsid w:val="0054107D"/>
    <w:rsid w:val="00542D61"/>
    <w:rsid w:val="0055007B"/>
    <w:rsid w:val="0056619A"/>
    <w:rsid w:val="00596ADB"/>
    <w:rsid w:val="005A1BEF"/>
    <w:rsid w:val="005A2C34"/>
    <w:rsid w:val="005B00F6"/>
    <w:rsid w:val="005B7B81"/>
    <w:rsid w:val="005C156C"/>
    <w:rsid w:val="005F5D9D"/>
    <w:rsid w:val="00602DC0"/>
    <w:rsid w:val="006209BD"/>
    <w:rsid w:val="0062114D"/>
    <w:rsid w:val="00623BD4"/>
    <w:rsid w:val="006256F9"/>
    <w:rsid w:val="006474B2"/>
    <w:rsid w:val="00647B56"/>
    <w:rsid w:val="006C0801"/>
    <w:rsid w:val="006D496B"/>
    <w:rsid w:val="006E53CF"/>
    <w:rsid w:val="006E5F2A"/>
    <w:rsid w:val="00701DEC"/>
    <w:rsid w:val="00726F59"/>
    <w:rsid w:val="00741F42"/>
    <w:rsid w:val="007607C8"/>
    <w:rsid w:val="0078500E"/>
    <w:rsid w:val="00785C9D"/>
    <w:rsid w:val="0078757B"/>
    <w:rsid w:val="007C042F"/>
    <w:rsid w:val="007C171B"/>
    <w:rsid w:val="007C1DD1"/>
    <w:rsid w:val="007E180F"/>
    <w:rsid w:val="007E5BD2"/>
    <w:rsid w:val="00807C01"/>
    <w:rsid w:val="00810606"/>
    <w:rsid w:val="00822744"/>
    <w:rsid w:val="00824161"/>
    <w:rsid w:val="00836F55"/>
    <w:rsid w:val="0084579D"/>
    <w:rsid w:val="0086771A"/>
    <w:rsid w:val="008711AB"/>
    <w:rsid w:val="008B5FA2"/>
    <w:rsid w:val="008F01AD"/>
    <w:rsid w:val="009129EF"/>
    <w:rsid w:val="0092022B"/>
    <w:rsid w:val="00920868"/>
    <w:rsid w:val="009217B7"/>
    <w:rsid w:val="00922DB0"/>
    <w:rsid w:val="00937042"/>
    <w:rsid w:val="009435EC"/>
    <w:rsid w:val="00956869"/>
    <w:rsid w:val="00971BD1"/>
    <w:rsid w:val="009724C9"/>
    <w:rsid w:val="00995F6D"/>
    <w:rsid w:val="009D1615"/>
    <w:rsid w:val="009D3ED2"/>
    <w:rsid w:val="00A04646"/>
    <w:rsid w:val="00A3146E"/>
    <w:rsid w:val="00A528B7"/>
    <w:rsid w:val="00A62009"/>
    <w:rsid w:val="00A7311B"/>
    <w:rsid w:val="00A83898"/>
    <w:rsid w:val="00AA11CB"/>
    <w:rsid w:val="00AA5053"/>
    <w:rsid w:val="00AB1B96"/>
    <w:rsid w:val="00AC02D3"/>
    <w:rsid w:val="00AC73E6"/>
    <w:rsid w:val="00AE038C"/>
    <w:rsid w:val="00AF701F"/>
    <w:rsid w:val="00B07FA9"/>
    <w:rsid w:val="00B55C9F"/>
    <w:rsid w:val="00B62A4E"/>
    <w:rsid w:val="00B65969"/>
    <w:rsid w:val="00B76D1B"/>
    <w:rsid w:val="00B83FBA"/>
    <w:rsid w:val="00BB6BE3"/>
    <w:rsid w:val="00BC490C"/>
    <w:rsid w:val="00BE4FE0"/>
    <w:rsid w:val="00BF32B4"/>
    <w:rsid w:val="00C06F6D"/>
    <w:rsid w:val="00C20122"/>
    <w:rsid w:val="00C27F3E"/>
    <w:rsid w:val="00C30206"/>
    <w:rsid w:val="00C33CFE"/>
    <w:rsid w:val="00C40214"/>
    <w:rsid w:val="00C50237"/>
    <w:rsid w:val="00C5213F"/>
    <w:rsid w:val="00C726AF"/>
    <w:rsid w:val="00C87F6B"/>
    <w:rsid w:val="00CA6E1D"/>
    <w:rsid w:val="00CB0FEF"/>
    <w:rsid w:val="00CB5542"/>
    <w:rsid w:val="00CF5A18"/>
    <w:rsid w:val="00D0176D"/>
    <w:rsid w:val="00D120B8"/>
    <w:rsid w:val="00D22344"/>
    <w:rsid w:val="00D35D9A"/>
    <w:rsid w:val="00D56A28"/>
    <w:rsid w:val="00D61F7D"/>
    <w:rsid w:val="00D85C71"/>
    <w:rsid w:val="00DC2EEE"/>
    <w:rsid w:val="00DC4029"/>
    <w:rsid w:val="00DD29E6"/>
    <w:rsid w:val="00DF0C65"/>
    <w:rsid w:val="00E46C45"/>
    <w:rsid w:val="00E56394"/>
    <w:rsid w:val="00E9527D"/>
    <w:rsid w:val="00EA03AC"/>
    <w:rsid w:val="00EA4D30"/>
    <w:rsid w:val="00EC0D26"/>
    <w:rsid w:val="00ED63DD"/>
    <w:rsid w:val="00F13BF0"/>
    <w:rsid w:val="00F16273"/>
    <w:rsid w:val="00F21075"/>
    <w:rsid w:val="00F26692"/>
    <w:rsid w:val="00F42F2E"/>
    <w:rsid w:val="00F6234A"/>
    <w:rsid w:val="00FA07E7"/>
    <w:rsid w:val="00FA7111"/>
    <w:rsid w:val="00FB0EE9"/>
    <w:rsid w:val="00FB2F63"/>
  </w:rsids>
  <m:mathPr>
    <m:mathFont m:val="Cambria Math"/>
    <m:brkBin m:val="before"/>
    <m:brkBinSub m:val="--"/>
    <m:smallFrac m:val="0"/>
    <m:dispDef/>
    <m:lMargin m:val="0"/>
    <m:rMargin m:val="0"/>
    <m:defJc m:val="centerGroup"/>
    <m:wrapIndent m:val="1440"/>
    <m:intLim m:val="subSup"/>
    <m:naryLim m:val="undOvr"/>
  </m:mathPr>
  <w:themeFontLang w:val="fr-FR" w:eastAsia="ja-JP"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82FA8A4"/>
  <w15:docId w15:val="{373F97D2-01A9-4D54-BE06-C900253ED3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G Times (WN)" w:eastAsiaTheme="minorEastAsia" w:hAnsi="CG Times (WN)" w:cs="Times New Roman"/>
        <w:lang w:val="fr-FR" w:eastAsia="fr-FR"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80"/>
    </w:pPr>
    <w:rPr>
      <w:rFonts w:ascii="Times New Roman" w:hAnsi="Times New Roman"/>
      <w:lang w:val="en-GB" w:eastAsia="en-US"/>
    </w:rPr>
  </w:style>
  <w:style w:type="paragraph" w:styleId="Heading1">
    <w:name w:val="heading 1"/>
    <w:next w:val="Normal"/>
    <w:link w:val="Heading1Char"/>
    <w:qFormat/>
    <w:pPr>
      <w:keepNext/>
      <w:keepLines/>
      <w:pBdr>
        <w:top w:val="single" w:sz="12" w:space="3" w:color="auto"/>
      </w:pBdr>
      <w:spacing w:before="240" w:after="180"/>
      <w:ind w:left="1134" w:hanging="1134"/>
      <w:outlineLvl w:val="0"/>
    </w:pPr>
    <w:rPr>
      <w:rFonts w:ascii="Arial" w:hAnsi="Arial"/>
      <w:sz w:val="36"/>
      <w:lang w:val="en-GB" w:eastAsia="en-US"/>
    </w:rPr>
  </w:style>
  <w:style w:type="paragraph" w:styleId="Heading2">
    <w:name w:val="heading 2"/>
    <w:aliases w:val="H2,h2,DO NOT USE_h2,h21,Heading 2 3GPP,Head2A,UNDERRUBRIK 1-2,H21,Head 2,l2,TitreProp,Header 2,ITT t2,PA Major Section,Livello 2,R2,Heading 2 Hidden,Head1,2nd level,heading 2,I2,Section Title,Heading2,list2,H2-Heading 2,Header&#10;2,Header2,22"/>
    <w:basedOn w:val="Heading1"/>
    <w:next w:val="Normal"/>
    <w:link w:val="Heading2Char"/>
    <w:qFormat/>
    <w:pPr>
      <w:pBdr>
        <w:top w:val="none" w:sz="0" w:space="0" w:color="auto"/>
      </w:pBdr>
      <w:spacing w:before="180"/>
      <w:outlineLvl w:val="1"/>
    </w:pPr>
    <w:rPr>
      <w:sz w:val="32"/>
    </w:rPr>
  </w:style>
  <w:style w:type="paragraph" w:styleId="Heading3">
    <w:name w:val="heading 3"/>
    <w:basedOn w:val="Heading2"/>
    <w:next w:val="Normal"/>
    <w:link w:val="Heading3Char"/>
    <w:qFormat/>
    <w:pPr>
      <w:spacing w:before="120"/>
      <w:outlineLvl w:val="2"/>
    </w:pPr>
    <w:rPr>
      <w:sz w:val="28"/>
    </w:rPr>
  </w:style>
  <w:style w:type="paragraph" w:styleId="Heading4">
    <w:name w:val="heading 4"/>
    <w:basedOn w:val="Heading3"/>
    <w:next w:val="Normal"/>
    <w:link w:val="Heading4Char"/>
    <w:qFormat/>
    <w:pPr>
      <w:ind w:left="1418" w:hanging="1418"/>
      <w:outlineLvl w:val="3"/>
    </w:pPr>
    <w:rPr>
      <w:sz w:val="24"/>
    </w:rPr>
  </w:style>
  <w:style w:type="paragraph" w:styleId="Heading5">
    <w:name w:val="heading 5"/>
    <w:basedOn w:val="Heading4"/>
    <w:next w:val="Normal"/>
    <w:link w:val="Heading5Char"/>
    <w:qFormat/>
    <w:pPr>
      <w:ind w:left="1701" w:hanging="1701"/>
      <w:outlineLvl w:val="4"/>
    </w:pPr>
    <w:rPr>
      <w:sz w:val="22"/>
    </w:rPr>
  </w:style>
  <w:style w:type="paragraph" w:styleId="Heading6">
    <w:name w:val="heading 6"/>
    <w:basedOn w:val="H6"/>
    <w:next w:val="Normal"/>
    <w:link w:val="Heading6Char"/>
    <w:qFormat/>
    <w:pPr>
      <w:outlineLvl w:val="5"/>
    </w:pPr>
  </w:style>
  <w:style w:type="paragraph" w:styleId="Heading7">
    <w:name w:val="heading 7"/>
    <w:basedOn w:val="H6"/>
    <w:next w:val="Normal"/>
    <w:link w:val="Heading7Char"/>
    <w:qFormat/>
    <w:pPr>
      <w:outlineLvl w:val="6"/>
    </w:pPr>
  </w:style>
  <w:style w:type="paragraph" w:styleId="Heading8">
    <w:name w:val="heading 8"/>
    <w:basedOn w:val="Heading1"/>
    <w:next w:val="Normal"/>
    <w:link w:val="Heading8Char"/>
    <w:qFormat/>
    <w:pPr>
      <w:ind w:left="0" w:firstLine="0"/>
      <w:outlineLvl w:val="7"/>
    </w:pPr>
  </w:style>
  <w:style w:type="paragraph" w:styleId="Heading9">
    <w:name w:val="heading 9"/>
    <w:basedOn w:val="Heading8"/>
    <w:next w:val="Normal"/>
    <w:link w:val="Heading9Char"/>
    <w:qFormat/>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8">
    <w:name w:val="toc 8"/>
    <w:basedOn w:val="TOC1"/>
    <w:uiPriority w:val="39"/>
    <w:pPr>
      <w:spacing w:before="180"/>
      <w:ind w:left="2693" w:hanging="2693"/>
    </w:pPr>
    <w:rPr>
      <w:b/>
    </w:rPr>
  </w:style>
  <w:style w:type="paragraph" w:styleId="TOC1">
    <w:name w:val="toc 1"/>
    <w:uiPriority w:val="39"/>
    <w:pPr>
      <w:keepNext/>
      <w:keepLines/>
      <w:widowControl w:val="0"/>
      <w:tabs>
        <w:tab w:val="right" w:leader="dot" w:pos="9639"/>
      </w:tabs>
      <w:spacing w:before="120"/>
      <w:ind w:left="567" w:right="425" w:hanging="567"/>
    </w:pPr>
    <w:rPr>
      <w:rFonts w:ascii="Times New Roman" w:hAnsi="Times New Roman"/>
      <w:noProof/>
      <w:sz w:val="22"/>
      <w:lang w:val="en-GB" w:eastAsia="en-US"/>
    </w:rPr>
  </w:style>
  <w:style w:type="paragraph" w:customStyle="1" w:styleId="ZT">
    <w:name w:val="ZT"/>
    <w:pPr>
      <w:framePr w:wrap="notBeside" w:hAnchor="margin" w:yAlign="center"/>
      <w:widowControl w:val="0"/>
      <w:spacing w:line="240" w:lineRule="atLeast"/>
      <w:jc w:val="right"/>
    </w:pPr>
    <w:rPr>
      <w:rFonts w:ascii="Arial" w:hAnsi="Arial"/>
      <w:b/>
      <w:sz w:val="34"/>
      <w:lang w:val="en-GB" w:eastAsia="en-US"/>
    </w:rPr>
  </w:style>
  <w:style w:type="paragraph" w:styleId="TOC5">
    <w:name w:val="toc 5"/>
    <w:basedOn w:val="TOC4"/>
    <w:uiPriority w:val="39"/>
    <w:pPr>
      <w:ind w:left="1701" w:hanging="1701"/>
    </w:pPr>
  </w:style>
  <w:style w:type="paragraph" w:styleId="TOC4">
    <w:name w:val="toc 4"/>
    <w:basedOn w:val="TOC3"/>
    <w:uiPriority w:val="39"/>
    <w:pPr>
      <w:ind w:left="1418" w:hanging="1418"/>
    </w:pPr>
  </w:style>
  <w:style w:type="paragraph" w:styleId="TOC3">
    <w:name w:val="toc 3"/>
    <w:basedOn w:val="TOC2"/>
    <w:uiPriority w:val="39"/>
    <w:pPr>
      <w:ind w:left="1134" w:hanging="1134"/>
    </w:pPr>
  </w:style>
  <w:style w:type="paragraph" w:styleId="TOC2">
    <w:name w:val="toc 2"/>
    <w:basedOn w:val="TOC1"/>
    <w:uiPriority w:val="39"/>
    <w:pPr>
      <w:keepNext w:val="0"/>
      <w:spacing w:before="0"/>
      <w:ind w:left="851" w:hanging="851"/>
    </w:pPr>
    <w:rPr>
      <w:sz w:val="20"/>
    </w:rPr>
  </w:style>
  <w:style w:type="paragraph" w:styleId="Index2">
    <w:name w:val="index 2"/>
    <w:basedOn w:val="Index1"/>
    <w:pPr>
      <w:ind w:left="284"/>
    </w:pPr>
  </w:style>
  <w:style w:type="paragraph" w:styleId="Index1">
    <w:name w:val="index 1"/>
    <w:basedOn w:val="Normal"/>
    <w:pPr>
      <w:keepLines/>
      <w:spacing w:after="0"/>
    </w:pPr>
  </w:style>
  <w:style w:type="paragraph" w:customStyle="1" w:styleId="ZH">
    <w:name w:val="ZH"/>
    <w:pPr>
      <w:framePr w:wrap="notBeside" w:vAnchor="page" w:hAnchor="margin" w:xAlign="center" w:y="6805"/>
      <w:widowControl w:val="0"/>
    </w:pPr>
    <w:rPr>
      <w:rFonts w:ascii="Arial" w:hAnsi="Arial"/>
      <w:noProof/>
      <w:lang w:val="en-GB" w:eastAsia="en-US"/>
    </w:rPr>
  </w:style>
  <w:style w:type="paragraph" w:customStyle="1" w:styleId="TT">
    <w:name w:val="TT"/>
    <w:basedOn w:val="Heading1"/>
    <w:next w:val="Normal"/>
    <w:pPr>
      <w:outlineLvl w:val="9"/>
    </w:pPr>
  </w:style>
  <w:style w:type="paragraph" w:styleId="ListNumber2">
    <w:name w:val="List Number 2"/>
    <w:basedOn w:val="ListNumber"/>
    <w:pPr>
      <w:ind w:left="851"/>
    </w:pPr>
  </w:style>
  <w:style w:type="paragraph" w:styleId="Header">
    <w:name w:val="header"/>
    <w:link w:val="HeaderChar"/>
    <w:pPr>
      <w:widowControl w:val="0"/>
    </w:pPr>
    <w:rPr>
      <w:rFonts w:ascii="Arial" w:hAnsi="Arial"/>
      <w:b/>
      <w:noProof/>
      <w:sz w:val="18"/>
      <w:lang w:val="en-GB" w:eastAsia="en-US"/>
    </w:rPr>
  </w:style>
  <w:style w:type="character" w:styleId="FootnoteReference">
    <w:name w:val="footnote reference"/>
    <w:rPr>
      <w:b/>
      <w:position w:val="6"/>
      <w:sz w:val="16"/>
    </w:rPr>
  </w:style>
  <w:style w:type="paragraph" w:styleId="FootnoteText">
    <w:name w:val="footnote text"/>
    <w:basedOn w:val="Normal"/>
    <w:link w:val="FootnoteTextChar"/>
    <w:pPr>
      <w:keepLines/>
      <w:spacing w:after="0"/>
      <w:ind w:left="454" w:hanging="454"/>
    </w:pPr>
    <w:rPr>
      <w:sz w:val="16"/>
    </w:rPr>
  </w:style>
  <w:style w:type="paragraph" w:customStyle="1" w:styleId="TAH">
    <w:name w:val="TAH"/>
    <w:basedOn w:val="TAC"/>
    <w:link w:val="TAHCar"/>
    <w:rPr>
      <w:b/>
    </w:rPr>
  </w:style>
  <w:style w:type="paragraph" w:customStyle="1" w:styleId="TAC">
    <w:name w:val="TAC"/>
    <w:basedOn w:val="TAL"/>
    <w:link w:val="TACChar"/>
    <w:pPr>
      <w:jc w:val="center"/>
    </w:pPr>
  </w:style>
  <w:style w:type="paragraph" w:customStyle="1" w:styleId="TF">
    <w:name w:val="TF"/>
    <w:aliases w:val="left"/>
    <w:basedOn w:val="TH"/>
    <w:link w:val="TFChar"/>
    <w:pPr>
      <w:keepNext w:val="0"/>
      <w:spacing w:before="0" w:after="240"/>
    </w:pPr>
  </w:style>
  <w:style w:type="paragraph" w:customStyle="1" w:styleId="NO">
    <w:name w:val="NO"/>
    <w:basedOn w:val="Normal"/>
    <w:link w:val="NOZchn"/>
    <w:qFormat/>
    <w:pPr>
      <w:keepLines/>
      <w:ind w:left="1135" w:hanging="851"/>
    </w:pPr>
  </w:style>
  <w:style w:type="paragraph" w:styleId="TOC9">
    <w:name w:val="toc 9"/>
    <w:basedOn w:val="TOC8"/>
    <w:uiPriority w:val="39"/>
    <w:pPr>
      <w:ind w:left="1418" w:hanging="1418"/>
    </w:pPr>
  </w:style>
  <w:style w:type="paragraph" w:customStyle="1" w:styleId="EX">
    <w:name w:val="EX"/>
    <w:basedOn w:val="Normal"/>
    <w:link w:val="EXCar"/>
    <w:pPr>
      <w:keepLines/>
      <w:ind w:left="1702" w:hanging="1418"/>
    </w:pPr>
  </w:style>
  <w:style w:type="paragraph" w:customStyle="1" w:styleId="FP">
    <w:name w:val="FP"/>
    <w:basedOn w:val="Normal"/>
    <w:pPr>
      <w:spacing w:after="0"/>
    </w:pPr>
  </w:style>
  <w:style w:type="paragraph" w:customStyle="1" w:styleId="LD">
    <w:name w:val="LD"/>
    <w:pPr>
      <w:keepNext/>
      <w:keepLines/>
      <w:spacing w:line="180" w:lineRule="exact"/>
    </w:pPr>
    <w:rPr>
      <w:rFonts w:ascii="MS LineDraw" w:hAnsi="MS LineDraw"/>
      <w:noProof/>
      <w:lang w:val="en-GB" w:eastAsia="en-US"/>
    </w:rPr>
  </w:style>
  <w:style w:type="paragraph" w:customStyle="1" w:styleId="NW">
    <w:name w:val="NW"/>
    <w:basedOn w:val="NO"/>
    <w:pPr>
      <w:spacing w:after="0"/>
    </w:pPr>
  </w:style>
  <w:style w:type="paragraph" w:customStyle="1" w:styleId="EW">
    <w:name w:val="EW"/>
    <w:basedOn w:val="EX"/>
    <w:pPr>
      <w:spacing w:after="0"/>
    </w:pPr>
  </w:style>
  <w:style w:type="paragraph" w:styleId="TOC6">
    <w:name w:val="toc 6"/>
    <w:basedOn w:val="TOC5"/>
    <w:next w:val="Normal"/>
    <w:uiPriority w:val="39"/>
    <w:pPr>
      <w:ind w:left="1985" w:hanging="1985"/>
    </w:pPr>
  </w:style>
  <w:style w:type="paragraph" w:styleId="TOC7">
    <w:name w:val="toc 7"/>
    <w:basedOn w:val="TOC6"/>
    <w:next w:val="Normal"/>
    <w:uiPriority w:val="39"/>
    <w:pPr>
      <w:ind w:left="2268" w:hanging="2268"/>
    </w:pPr>
  </w:style>
  <w:style w:type="paragraph" w:styleId="ListBullet2">
    <w:name w:val="List Bullet 2"/>
    <w:basedOn w:val="ListBullet"/>
    <w:pPr>
      <w:ind w:left="851"/>
    </w:pPr>
  </w:style>
  <w:style w:type="paragraph" w:styleId="ListBullet3">
    <w:name w:val="List Bullet 3"/>
    <w:basedOn w:val="ListBullet2"/>
    <w:pPr>
      <w:ind w:left="1135"/>
    </w:pPr>
  </w:style>
  <w:style w:type="paragraph" w:styleId="ListNumber">
    <w:name w:val="List Number"/>
    <w:basedOn w:val="List"/>
  </w:style>
  <w:style w:type="paragraph" w:customStyle="1" w:styleId="EQ">
    <w:name w:val="EQ"/>
    <w:basedOn w:val="Normal"/>
    <w:next w:val="Normal"/>
    <w:pPr>
      <w:keepLines/>
      <w:tabs>
        <w:tab w:val="center" w:pos="4536"/>
        <w:tab w:val="right" w:pos="9072"/>
      </w:tabs>
    </w:pPr>
    <w:rPr>
      <w:noProof/>
    </w:rPr>
  </w:style>
  <w:style w:type="paragraph" w:customStyle="1" w:styleId="TH">
    <w:name w:val="TH"/>
    <w:basedOn w:val="Normal"/>
    <w:link w:val="THChar"/>
    <w:qFormat/>
    <w:pPr>
      <w:keepNext/>
      <w:keepLines/>
      <w:spacing w:before="60"/>
      <w:jc w:val="center"/>
    </w:pPr>
    <w:rPr>
      <w:rFonts w:ascii="Arial" w:hAnsi="Arial"/>
      <w:b/>
    </w:rPr>
  </w:style>
  <w:style w:type="paragraph" w:customStyle="1" w:styleId="NF">
    <w:name w:val="NF"/>
    <w:basedOn w:val="NO"/>
    <w:pPr>
      <w:keepNext/>
      <w:spacing w:after="0"/>
    </w:pPr>
    <w:rPr>
      <w:rFonts w:ascii="Arial" w:hAnsi="Arial"/>
      <w:sz w:val="18"/>
    </w:rPr>
  </w:style>
  <w:style w:type="paragraph" w:customStyle="1" w:styleId="PL">
    <w:name w:val="PL"/>
    <w:link w:val="PLChar"/>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pPr>
    <w:rPr>
      <w:rFonts w:ascii="Courier New" w:hAnsi="Courier New"/>
      <w:noProof/>
      <w:sz w:val="16"/>
      <w:lang w:val="en-GB" w:eastAsia="en-US"/>
    </w:rPr>
  </w:style>
  <w:style w:type="paragraph" w:customStyle="1" w:styleId="TAR">
    <w:name w:val="TAR"/>
    <w:basedOn w:val="TAL"/>
    <w:pPr>
      <w:jc w:val="right"/>
    </w:pPr>
  </w:style>
  <w:style w:type="paragraph" w:customStyle="1" w:styleId="H6">
    <w:name w:val="H6"/>
    <w:basedOn w:val="Heading5"/>
    <w:next w:val="Normal"/>
    <w:pPr>
      <w:ind w:left="1985" w:hanging="1985"/>
      <w:outlineLvl w:val="9"/>
    </w:pPr>
    <w:rPr>
      <w:sz w:val="20"/>
    </w:rPr>
  </w:style>
  <w:style w:type="paragraph" w:customStyle="1" w:styleId="TAN">
    <w:name w:val="TAN"/>
    <w:basedOn w:val="TAL"/>
    <w:link w:val="TANChar"/>
    <w:pPr>
      <w:ind w:left="851" w:hanging="851"/>
    </w:pPr>
  </w:style>
  <w:style w:type="paragraph" w:customStyle="1" w:styleId="TAL">
    <w:name w:val="TAL"/>
    <w:basedOn w:val="Normal"/>
    <w:link w:val="TALChar"/>
    <w:qFormat/>
    <w:pPr>
      <w:keepNext/>
      <w:keepLines/>
      <w:spacing w:after="0"/>
    </w:pPr>
    <w:rPr>
      <w:rFonts w:ascii="Arial" w:hAnsi="Arial"/>
      <w:sz w:val="18"/>
    </w:rPr>
  </w:style>
  <w:style w:type="paragraph" w:customStyle="1" w:styleId="ZA">
    <w:name w:val="ZA"/>
    <w:pPr>
      <w:framePr w:w="10206" w:h="794" w:hRule="exact" w:wrap="notBeside" w:vAnchor="page" w:hAnchor="margin" w:y="1135"/>
      <w:widowControl w:val="0"/>
      <w:pBdr>
        <w:bottom w:val="single" w:sz="12" w:space="1" w:color="auto"/>
      </w:pBdr>
      <w:jc w:val="right"/>
    </w:pPr>
    <w:rPr>
      <w:rFonts w:ascii="Arial" w:hAnsi="Arial"/>
      <w:noProof/>
      <w:sz w:val="40"/>
      <w:lang w:val="en-GB" w:eastAsia="en-US"/>
    </w:rPr>
  </w:style>
  <w:style w:type="paragraph" w:customStyle="1" w:styleId="ZB">
    <w:name w:val="ZB"/>
    <w:pPr>
      <w:framePr w:w="10206" w:h="284" w:hRule="exact" w:wrap="notBeside" w:vAnchor="page" w:hAnchor="margin" w:y="1986"/>
      <w:widowControl w:val="0"/>
      <w:ind w:right="28"/>
      <w:jc w:val="right"/>
    </w:pPr>
    <w:rPr>
      <w:rFonts w:ascii="Arial" w:hAnsi="Arial"/>
      <w:i/>
      <w:noProof/>
      <w:lang w:val="en-GB" w:eastAsia="en-US"/>
    </w:rPr>
  </w:style>
  <w:style w:type="paragraph" w:customStyle="1" w:styleId="ZD">
    <w:name w:val="ZD"/>
    <w:pPr>
      <w:framePr w:wrap="notBeside" w:vAnchor="page" w:hAnchor="margin" w:y="15764"/>
      <w:widowControl w:val="0"/>
    </w:pPr>
    <w:rPr>
      <w:rFonts w:ascii="Arial" w:hAnsi="Arial"/>
      <w:noProof/>
      <w:sz w:val="32"/>
      <w:lang w:val="en-GB" w:eastAsia="en-US"/>
    </w:rPr>
  </w:style>
  <w:style w:type="paragraph" w:customStyle="1" w:styleId="ZU">
    <w:name w:val="ZU"/>
    <w:pPr>
      <w:framePr w:w="10206" w:wrap="notBeside" w:vAnchor="page" w:hAnchor="margin" w:y="6238"/>
      <w:widowControl w:val="0"/>
      <w:pBdr>
        <w:top w:val="single" w:sz="12" w:space="1" w:color="auto"/>
      </w:pBdr>
      <w:jc w:val="right"/>
    </w:pPr>
    <w:rPr>
      <w:rFonts w:ascii="Arial" w:hAnsi="Arial"/>
      <w:noProof/>
      <w:lang w:val="en-GB" w:eastAsia="en-US"/>
    </w:rPr>
  </w:style>
  <w:style w:type="paragraph" w:customStyle="1" w:styleId="ZV">
    <w:name w:val="ZV"/>
    <w:basedOn w:val="ZU"/>
    <w:pPr>
      <w:framePr w:wrap="notBeside" w:y="16161"/>
    </w:pPr>
  </w:style>
  <w:style w:type="character" w:customStyle="1" w:styleId="ZGSM">
    <w:name w:val="ZGSM"/>
  </w:style>
  <w:style w:type="paragraph" w:styleId="List2">
    <w:name w:val="List 2"/>
    <w:basedOn w:val="List"/>
    <w:pPr>
      <w:ind w:left="851"/>
    </w:pPr>
  </w:style>
  <w:style w:type="paragraph" w:customStyle="1" w:styleId="ZG">
    <w:name w:val="ZG"/>
    <w:pPr>
      <w:framePr w:wrap="notBeside" w:vAnchor="page" w:hAnchor="margin" w:xAlign="right" w:y="6805"/>
      <w:widowControl w:val="0"/>
      <w:jc w:val="right"/>
    </w:pPr>
    <w:rPr>
      <w:rFonts w:ascii="Arial" w:hAnsi="Arial"/>
      <w:noProof/>
      <w:lang w:val="en-GB" w:eastAsia="en-US"/>
    </w:rPr>
  </w:style>
  <w:style w:type="paragraph" w:styleId="List3">
    <w:name w:val="List 3"/>
    <w:basedOn w:val="List2"/>
    <w:pPr>
      <w:ind w:left="1135"/>
    </w:pPr>
  </w:style>
  <w:style w:type="paragraph" w:styleId="List4">
    <w:name w:val="List 4"/>
    <w:basedOn w:val="List3"/>
    <w:pPr>
      <w:ind w:left="1418"/>
    </w:pPr>
  </w:style>
  <w:style w:type="paragraph" w:styleId="List5">
    <w:name w:val="List 5"/>
    <w:basedOn w:val="List4"/>
    <w:pPr>
      <w:ind w:left="1702"/>
    </w:pPr>
  </w:style>
  <w:style w:type="paragraph" w:customStyle="1" w:styleId="EditorsNote">
    <w:name w:val="Editor's Note"/>
    <w:aliases w:val="EN,Editor's Noteormal"/>
    <w:basedOn w:val="NO"/>
    <w:link w:val="EditorsNoteChar"/>
    <w:qFormat/>
    <w:rPr>
      <w:color w:val="FF0000"/>
    </w:rPr>
  </w:style>
  <w:style w:type="paragraph" w:styleId="List">
    <w:name w:val="List"/>
    <w:basedOn w:val="Normal"/>
    <w:pPr>
      <w:ind w:left="568" w:hanging="284"/>
    </w:pPr>
  </w:style>
  <w:style w:type="paragraph" w:styleId="ListBullet">
    <w:name w:val="List Bullet"/>
    <w:basedOn w:val="List"/>
  </w:style>
  <w:style w:type="paragraph" w:styleId="ListBullet4">
    <w:name w:val="List Bullet 4"/>
    <w:basedOn w:val="ListBullet3"/>
    <w:pPr>
      <w:ind w:left="1418"/>
    </w:pPr>
  </w:style>
  <w:style w:type="paragraph" w:styleId="ListBullet5">
    <w:name w:val="List Bullet 5"/>
    <w:basedOn w:val="ListBullet4"/>
    <w:pPr>
      <w:ind w:left="1702"/>
    </w:pPr>
  </w:style>
  <w:style w:type="paragraph" w:customStyle="1" w:styleId="B1">
    <w:name w:val="B1"/>
    <w:basedOn w:val="List"/>
    <w:link w:val="B1Char"/>
    <w:qFormat/>
  </w:style>
  <w:style w:type="paragraph" w:customStyle="1" w:styleId="B2">
    <w:name w:val="B2"/>
    <w:basedOn w:val="List2"/>
    <w:link w:val="B2Char"/>
    <w:qFormat/>
  </w:style>
  <w:style w:type="paragraph" w:customStyle="1" w:styleId="B3">
    <w:name w:val="B3"/>
    <w:basedOn w:val="List3"/>
  </w:style>
  <w:style w:type="paragraph" w:customStyle="1" w:styleId="B4">
    <w:name w:val="B4"/>
    <w:basedOn w:val="List4"/>
  </w:style>
  <w:style w:type="paragraph" w:customStyle="1" w:styleId="B5">
    <w:name w:val="B5"/>
    <w:basedOn w:val="List5"/>
  </w:style>
  <w:style w:type="paragraph" w:styleId="Footer">
    <w:name w:val="footer"/>
    <w:basedOn w:val="Header"/>
    <w:link w:val="FooterChar"/>
    <w:pPr>
      <w:jc w:val="center"/>
    </w:pPr>
    <w:rPr>
      <w:i/>
    </w:rPr>
  </w:style>
  <w:style w:type="paragraph" w:customStyle="1" w:styleId="ZTD">
    <w:name w:val="ZTD"/>
    <w:basedOn w:val="ZB"/>
    <w:pPr>
      <w:framePr w:hRule="auto" w:wrap="notBeside" w:y="852"/>
    </w:pPr>
    <w:rPr>
      <w:i w:val="0"/>
      <w:sz w:val="40"/>
    </w:rPr>
  </w:style>
  <w:style w:type="paragraph" w:customStyle="1" w:styleId="CRCoverPage">
    <w:name w:val="CR Cover Page"/>
    <w:pPr>
      <w:spacing w:after="120"/>
    </w:pPr>
    <w:rPr>
      <w:rFonts w:ascii="Arial" w:hAnsi="Arial"/>
      <w:lang w:val="en-GB" w:eastAsia="en-US"/>
    </w:rPr>
  </w:style>
  <w:style w:type="paragraph" w:customStyle="1" w:styleId="tdoc-header">
    <w:name w:val="tdoc-header"/>
    <w:rPr>
      <w:rFonts w:ascii="Arial" w:hAnsi="Arial"/>
      <w:noProof/>
      <w:sz w:val="24"/>
      <w:lang w:val="en-GB" w:eastAsia="en-US"/>
    </w:rPr>
  </w:style>
  <w:style w:type="character" w:styleId="Hyperlink">
    <w:name w:val="Hyperlink"/>
    <w:uiPriority w:val="99"/>
    <w:rPr>
      <w:color w:val="0000FF"/>
      <w:u w:val="single"/>
    </w:rPr>
  </w:style>
  <w:style w:type="character" w:styleId="CommentReference">
    <w:name w:val="annotation reference"/>
    <w:rPr>
      <w:sz w:val="16"/>
    </w:rPr>
  </w:style>
  <w:style w:type="paragraph" w:styleId="CommentText">
    <w:name w:val="annotation text"/>
    <w:basedOn w:val="Normal"/>
    <w:link w:val="CommentTextChar"/>
  </w:style>
  <w:style w:type="character" w:styleId="FollowedHyperlink">
    <w:name w:val="FollowedHyperlink"/>
    <w:rPr>
      <w:color w:val="800080"/>
      <w:u w:val="single"/>
    </w:rPr>
  </w:style>
  <w:style w:type="paragraph" w:styleId="BalloonText">
    <w:name w:val="Balloon Text"/>
    <w:basedOn w:val="Normal"/>
    <w:link w:val="BalloonTextChar"/>
    <w:rPr>
      <w:rFonts w:ascii="Tahoma" w:hAnsi="Tahoma" w:cs="Tahoma"/>
      <w:sz w:val="16"/>
      <w:szCs w:val="16"/>
    </w:rPr>
  </w:style>
  <w:style w:type="paragraph" w:styleId="CommentSubject">
    <w:name w:val="annotation subject"/>
    <w:basedOn w:val="CommentText"/>
    <w:next w:val="CommentText"/>
    <w:link w:val="CommentSubjectChar"/>
    <w:rPr>
      <w:b/>
      <w:bCs/>
    </w:rPr>
  </w:style>
  <w:style w:type="paragraph" w:styleId="DocumentMap">
    <w:name w:val="Document Map"/>
    <w:basedOn w:val="Normal"/>
    <w:link w:val="DocumentMapChar"/>
    <w:pPr>
      <w:shd w:val="clear" w:color="auto" w:fill="000080"/>
    </w:pPr>
    <w:rPr>
      <w:rFonts w:ascii="Tahoma" w:hAnsi="Tahoma" w:cs="Tahoma"/>
    </w:rPr>
  </w:style>
  <w:style w:type="character" w:customStyle="1" w:styleId="Heading1Char">
    <w:name w:val="Heading 1 Char"/>
    <w:link w:val="Heading1"/>
    <w:rPr>
      <w:rFonts w:ascii="Arial" w:hAnsi="Arial"/>
      <w:sz w:val="36"/>
      <w:lang w:val="en-GB" w:eastAsia="en-US"/>
    </w:rPr>
  </w:style>
  <w:style w:type="character" w:customStyle="1" w:styleId="Heading2Char">
    <w:name w:val="Heading 2 Char"/>
    <w:aliases w:val="H2 Char,h2 Char,DO NOT USE_h2 Char,h21 Char,Heading 2 3GPP Char,Head2A Char,UNDERRUBRIK 1-2 Char,H21 Char,Head 2 Char,l2 Char,TitreProp Char,Header 2 Char,ITT t2 Char,PA Major Section Char,Livello 2 Char,R2 Char,Heading 2 Hidden Char"/>
    <w:link w:val="Heading2"/>
    <w:rPr>
      <w:rFonts w:ascii="Arial" w:hAnsi="Arial"/>
      <w:sz w:val="32"/>
      <w:lang w:val="en-GB" w:eastAsia="en-US"/>
    </w:rPr>
  </w:style>
  <w:style w:type="character" w:customStyle="1" w:styleId="Heading3Char">
    <w:name w:val="Heading 3 Char"/>
    <w:link w:val="Heading3"/>
    <w:rPr>
      <w:rFonts w:ascii="Arial" w:hAnsi="Arial"/>
      <w:sz w:val="28"/>
      <w:lang w:val="en-GB" w:eastAsia="en-US"/>
    </w:rPr>
  </w:style>
  <w:style w:type="character" w:customStyle="1" w:styleId="Heading4Char">
    <w:name w:val="Heading 4 Char"/>
    <w:link w:val="Heading4"/>
    <w:rPr>
      <w:rFonts w:ascii="Arial" w:hAnsi="Arial"/>
      <w:sz w:val="24"/>
      <w:lang w:val="en-GB" w:eastAsia="en-US"/>
    </w:rPr>
  </w:style>
  <w:style w:type="character" w:customStyle="1" w:styleId="Heading5Char">
    <w:name w:val="Heading 5 Char"/>
    <w:link w:val="Heading5"/>
    <w:rPr>
      <w:rFonts w:ascii="Arial" w:hAnsi="Arial"/>
      <w:sz w:val="22"/>
      <w:lang w:val="en-GB" w:eastAsia="en-US"/>
    </w:rPr>
  </w:style>
  <w:style w:type="character" w:customStyle="1" w:styleId="Heading6Char">
    <w:name w:val="Heading 6 Char"/>
    <w:link w:val="Heading6"/>
    <w:rPr>
      <w:rFonts w:ascii="Arial" w:hAnsi="Arial"/>
      <w:lang w:val="en-GB" w:eastAsia="en-US"/>
    </w:rPr>
  </w:style>
  <w:style w:type="character" w:customStyle="1" w:styleId="Heading7Char">
    <w:name w:val="Heading 7 Char"/>
    <w:link w:val="Heading7"/>
    <w:rPr>
      <w:rFonts w:ascii="Arial" w:hAnsi="Arial"/>
      <w:lang w:val="en-GB" w:eastAsia="en-US"/>
    </w:rPr>
  </w:style>
  <w:style w:type="character" w:customStyle="1" w:styleId="HeaderChar">
    <w:name w:val="Header Char"/>
    <w:link w:val="Header"/>
    <w:locked/>
    <w:rPr>
      <w:rFonts w:ascii="Arial" w:hAnsi="Arial"/>
      <w:b/>
      <w:noProof/>
      <w:sz w:val="18"/>
      <w:lang w:val="en-GB" w:eastAsia="en-US"/>
    </w:rPr>
  </w:style>
  <w:style w:type="character" w:customStyle="1" w:styleId="FooterChar">
    <w:name w:val="Footer Char"/>
    <w:link w:val="Footer"/>
    <w:locked/>
    <w:rPr>
      <w:rFonts w:ascii="Arial" w:hAnsi="Arial"/>
      <w:b/>
      <w:i/>
      <w:noProof/>
      <w:sz w:val="18"/>
      <w:lang w:val="en-GB" w:eastAsia="en-US"/>
    </w:rPr>
  </w:style>
  <w:style w:type="character" w:customStyle="1" w:styleId="NOZchn">
    <w:name w:val="NO Zchn"/>
    <w:link w:val="NO"/>
    <w:rPr>
      <w:rFonts w:ascii="Times New Roman" w:hAnsi="Times New Roman"/>
      <w:lang w:val="en-GB" w:eastAsia="en-US"/>
    </w:rPr>
  </w:style>
  <w:style w:type="character" w:customStyle="1" w:styleId="PLChar">
    <w:name w:val="PL Char"/>
    <w:link w:val="PL"/>
    <w:locked/>
    <w:rPr>
      <w:rFonts w:ascii="Courier New" w:hAnsi="Courier New"/>
      <w:noProof/>
      <w:sz w:val="16"/>
      <w:lang w:val="en-GB" w:eastAsia="en-US"/>
    </w:rPr>
  </w:style>
  <w:style w:type="character" w:customStyle="1" w:styleId="TALChar">
    <w:name w:val="TAL Char"/>
    <w:link w:val="TAL"/>
    <w:rPr>
      <w:rFonts w:ascii="Arial" w:hAnsi="Arial"/>
      <w:sz w:val="18"/>
      <w:lang w:val="en-GB" w:eastAsia="en-US"/>
    </w:rPr>
  </w:style>
  <w:style w:type="character" w:customStyle="1" w:styleId="TACChar">
    <w:name w:val="TAC Char"/>
    <w:link w:val="TAC"/>
    <w:locked/>
    <w:rPr>
      <w:rFonts w:ascii="Arial" w:hAnsi="Arial"/>
      <w:sz w:val="18"/>
      <w:lang w:val="en-GB" w:eastAsia="en-US"/>
    </w:rPr>
  </w:style>
  <w:style w:type="character" w:customStyle="1" w:styleId="TAHCar">
    <w:name w:val="TAH Car"/>
    <w:link w:val="TAH"/>
    <w:rPr>
      <w:rFonts w:ascii="Arial" w:hAnsi="Arial"/>
      <w:b/>
      <w:sz w:val="18"/>
      <w:lang w:val="en-GB" w:eastAsia="en-US"/>
    </w:rPr>
  </w:style>
  <w:style w:type="character" w:customStyle="1" w:styleId="EXCar">
    <w:name w:val="EX Car"/>
    <w:link w:val="EX"/>
    <w:rPr>
      <w:rFonts w:ascii="Times New Roman" w:hAnsi="Times New Roman"/>
      <w:lang w:val="en-GB" w:eastAsia="en-US"/>
    </w:rPr>
  </w:style>
  <w:style w:type="character" w:customStyle="1" w:styleId="B1Char">
    <w:name w:val="B1 Char"/>
    <w:link w:val="B1"/>
    <w:locked/>
    <w:rPr>
      <w:rFonts w:ascii="Times New Roman" w:hAnsi="Times New Roman"/>
      <w:lang w:val="en-GB" w:eastAsia="en-US"/>
    </w:rPr>
  </w:style>
  <w:style w:type="character" w:customStyle="1" w:styleId="EditorsNoteChar">
    <w:name w:val="Editor's Note Char"/>
    <w:aliases w:val="EN Char"/>
    <w:link w:val="EditorsNote"/>
    <w:rPr>
      <w:rFonts w:ascii="Times New Roman" w:hAnsi="Times New Roman"/>
      <w:color w:val="FF0000"/>
      <w:lang w:val="en-GB" w:eastAsia="en-US"/>
    </w:rPr>
  </w:style>
  <w:style w:type="character" w:customStyle="1" w:styleId="THChar">
    <w:name w:val="TH Char"/>
    <w:link w:val="TH"/>
    <w:qFormat/>
    <w:rPr>
      <w:rFonts w:ascii="Arial" w:hAnsi="Arial"/>
      <w:b/>
      <w:lang w:val="en-GB" w:eastAsia="en-US"/>
    </w:rPr>
  </w:style>
  <w:style w:type="character" w:customStyle="1" w:styleId="TANChar">
    <w:name w:val="TAN Char"/>
    <w:link w:val="TAN"/>
    <w:locked/>
    <w:rPr>
      <w:rFonts w:ascii="Arial" w:hAnsi="Arial"/>
      <w:sz w:val="18"/>
      <w:lang w:val="en-GB" w:eastAsia="en-US"/>
    </w:rPr>
  </w:style>
  <w:style w:type="character" w:customStyle="1" w:styleId="TFChar">
    <w:name w:val="TF Char"/>
    <w:link w:val="TF"/>
    <w:locked/>
    <w:rPr>
      <w:rFonts w:ascii="Arial" w:hAnsi="Arial"/>
      <w:b/>
      <w:lang w:val="en-GB" w:eastAsia="en-US"/>
    </w:rPr>
  </w:style>
  <w:style w:type="character" w:customStyle="1" w:styleId="B2Char">
    <w:name w:val="B2 Char"/>
    <w:link w:val="B2"/>
    <w:qFormat/>
    <w:rPr>
      <w:rFonts w:ascii="Times New Roman" w:hAnsi="Times New Roman"/>
      <w:lang w:val="en-GB" w:eastAsia="en-US"/>
    </w:rPr>
  </w:style>
  <w:style w:type="paragraph" w:customStyle="1" w:styleId="TAJ">
    <w:name w:val="TAJ"/>
    <w:basedOn w:val="TH"/>
    <w:rPr>
      <w:rFonts w:eastAsia="SimSun"/>
      <w:lang w:eastAsia="x-none"/>
    </w:rPr>
  </w:style>
  <w:style w:type="paragraph" w:customStyle="1" w:styleId="Guidance">
    <w:name w:val="Guidance"/>
    <w:basedOn w:val="Normal"/>
    <w:rPr>
      <w:rFonts w:eastAsia="SimSun"/>
      <w:i/>
      <w:color w:val="0000FF"/>
    </w:rPr>
  </w:style>
  <w:style w:type="character" w:customStyle="1" w:styleId="BalloonTextChar">
    <w:name w:val="Balloon Text Char"/>
    <w:link w:val="BalloonText"/>
    <w:rPr>
      <w:rFonts w:ascii="Tahoma" w:hAnsi="Tahoma" w:cs="Tahoma"/>
      <w:sz w:val="16"/>
      <w:szCs w:val="16"/>
      <w:lang w:val="en-GB" w:eastAsia="en-US"/>
    </w:rPr>
  </w:style>
  <w:style w:type="character" w:customStyle="1" w:styleId="FootnoteTextChar">
    <w:name w:val="Footnote Text Char"/>
    <w:link w:val="FootnoteText"/>
    <w:rPr>
      <w:rFonts w:ascii="Times New Roman" w:hAnsi="Times New Roman"/>
      <w:sz w:val="16"/>
      <w:lang w:val="en-GB" w:eastAsia="en-US"/>
    </w:rPr>
  </w:style>
  <w:style w:type="paragraph" w:styleId="IndexHeading">
    <w:name w:val="index heading"/>
    <w:basedOn w:val="Normal"/>
    <w:next w:val="Normal"/>
    <w:pPr>
      <w:pBdr>
        <w:top w:val="single" w:sz="12" w:space="0" w:color="auto"/>
      </w:pBdr>
      <w:spacing w:before="360" w:after="240"/>
    </w:pPr>
    <w:rPr>
      <w:rFonts w:eastAsia="SimSun"/>
      <w:b/>
      <w:i/>
      <w:sz w:val="26"/>
      <w:lang w:eastAsia="zh-CN"/>
    </w:rPr>
  </w:style>
  <w:style w:type="paragraph" w:customStyle="1" w:styleId="INDENT1">
    <w:name w:val="INDENT1"/>
    <w:basedOn w:val="Normal"/>
    <w:pPr>
      <w:ind w:left="851"/>
    </w:pPr>
    <w:rPr>
      <w:rFonts w:eastAsia="SimSun"/>
      <w:lang w:eastAsia="zh-CN"/>
    </w:rPr>
  </w:style>
  <w:style w:type="paragraph" w:customStyle="1" w:styleId="INDENT2">
    <w:name w:val="INDENT2"/>
    <w:basedOn w:val="Normal"/>
    <w:pPr>
      <w:ind w:left="1135" w:hanging="284"/>
    </w:pPr>
    <w:rPr>
      <w:rFonts w:eastAsia="SimSun"/>
      <w:lang w:eastAsia="zh-CN"/>
    </w:rPr>
  </w:style>
  <w:style w:type="paragraph" w:customStyle="1" w:styleId="INDENT3">
    <w:name w:val="INDENT3"/>
    <w:basedOn w:val="Normal"/>
    <w:pPr>
      <w:ind w:left="1701" w:hanging="567"/>
    </w:pPr>
    <w:rPr>
      <w:rFonts w:eastAsia="SimSun"/>
      <w:lang w:eastAsia="zh-CN"/>
    </w:rPr>
  </w:style>
  <w:style w:type="paragraph" w:customStyle="1" w:styleId="FigureTitle">
    <w:name w:val="Figure_Title"/>
    <w:basedOn w:val="Normal"/>
    <w:next w:val="Normal"/>
    <w:pPr>
      <w:keepLines/>
      <w:tabs>
        <w:tab w:val="left" w:pos="794"/>
        <w:tab w:val="left" w:pos="1191"/>
        <w:tab w:val="left" w:pos="1588"/>
        <w:tab w:val="left" w:pos="1985"/>
      </w:tabs>
      <w:spacing w:before="120" w:after="480"/>
      <w:jc w:val="center"/>
    </w:pPr>
    <w:rPr>
      <w:rFonts w:eastAsia="SimSun"/>
      <w:b/>
      <w:sz w:val="24"/>
      <w:lang w:eastAsia="zh-CN"/>
    </w:rPr>
  </w:style>
  <w:style w:type="paragraph" w:customStyle="1" w:styleId="CouvRecTitle">
    <w:name w:val="Couv Rec Title"/>
    <w:basedOn w:val="Normal"/>
    <w:pPr>
      <w:keepNext/>
      <w:keepLines/>
      <w:spacing w:before="240"/>
      <w:ind w:left="1418"/>
    </w:pPr>
    <w:rPr>
      <w:rFonts w:ascii="Arial" w:eastAsia="SimSun" w:hAnsi="Arial"/>
      <w:b/>
      <w:sz w:val="36"/>
      <w:lang w:val="en-US" w:eastAsia="zh-CN"/>
    </w:rPr>
  </w:style>
  <w:style w:type="paragraph" w:styleId="Caption">
    <w:name w:val="caption"/>
    <w:basedOn w:val="Normal"/>
    <w:next w:val="Normal"/>
    <w:qFormat/>
    <w:pPr>
      <w:spacing w:before="120" w:after="120"/>
    </w:pPr>
    <w:rPr>
      <w:rFonts w:eastAsia="SimSun"/>
      <w:b/>
      <w:lang w:eastAsia="zh-CN"/>
    </w:rPr>
  </w:style>
  <w:style w:type="character" w:customStyle="1" w:styleId="DocumentMapChar">
    <w:name w:val="Document Map Char"/>
    <w:link w:val="DocumentMap"/>
    <w:rPr>
      <w:rFonts w:ascii="Tahoma" w:hAnsi="Tahoma" w:cs="Tahoma"/>
      <w:shd w:val="clear" w:color="auto" w:fill="000080"/>
      <w:lang w:val="en-GB" w:eastAsia="en-US"/>
    </w:rPr>
  </w:style>
  <w:style w:type="paragraph" w:styleId="PlainText">
    <w:name w:val="Plain Text"/>
    <w:basedOn w:val="Normal"/>
    <w:link w:val="PlainTextChar"/>
    <w:rPr>
      <w:rFonts w:ascii="Courier New" w:eastAsia="Times New Roman" w:hAnsi="Courier New"/>
      <w:lang w:val="nb-NO" w:eastAsia="zh-CN"/>
    </w:rPr>
  </w:style>
  <w:style w:type="character" w:customStyle="1" w:styleId="PlainTextChar">
    <w:name w:val="Plain Text Char"/>
    <w:basedOn w:val="DefaultParagraphFont"/>
    <w:link w:val="PlainText"/>
    <w:rPr>
      <w:rFonts w:ascii="Courier New" w:eastAsia="Times New Roman" w:hAnsi="Courier New"/>
      <w:lang w:val="nb-NO" w:eastAsia="zh-CN"/>
    </w:rPr>
  </w:style>
  <w:style w:type="paragraph" w:styleId="BodyText">
    <w:name w:val="Body Text"/>
    <w:basedOn w:val="Normal"/>
    <w:link w:val="BodyTextChar"/>
    <w:rPr>
      <w:rFonts w:eastAsia="Times New Roman"/>
      <w:lang w:eastAsia="zh-CN"/>
    </w:rPr>
  </w:style>
  <w:style w:type="character" w:customStyle="1" w:styleId="BodyTextChar">
    <w:name w:val="Body Text Char"/>
    <w:basedOn w:val="DefaultParagraphFont"/>
    <w:link w:val="BodyText"/>
    <w:rPr>
      <w:rFonts w:ascii="Times New Roman" w:eastAsia="Times New Roman" w:hAnsi="Times New Roman"/>
      <w:lang w:val="en-GB" w:eastAsia="zh-CN"/>
    </w:rPr>
  </w:style>
  <w:style w:type="character" w:customStyle="1" w:styleId="CommentTextChar">
    <w:name w:val="Comment Text Char"/>
    <w:link w:val="CommentText"/>
    <w:rPr>
      <w:rFonts w:ascii="Times New Roman" w:hAnsi="Times New Roman"/>
      <w:lang w:val="en-GB" w:eastAsia="en-US"/>
    </w:rPr>
  </w:style>
  <w:style w:type="paragraph" w:styleId="ListParagraph">
    <w:name w:val="List Paragraph"/>
    <w:basedOn w:val="Normal"/>
    <w:uiPriority w:val="34"/>
    <w:qFormat/>
    <w:pPr>
      <w:ind w:left="720"/>
      <w:contextualSpacing/>
    </w:pPr>
    <w:rPr>
      <w:rFonts w:eastAsia="SimSun"/>
      <w:lang w:eastAsia="zh-CN"/>
    </w:rPr>
  </w:style>
  <w:style w:type="paragraph" w:styleId="Revision">
    <w:name w:val="Revision"/>
    <w:hidden/>
    <w:uiPriority w:val="99"/>
    <w:semiHidden/>
    <w:rPr>
      <w:rFonts w:ascii="Times New Roman" w:eastAsia="SimSun" w:hAnsi="Times New Roman"/>
      <w:lang w:val="en-GB" w:eastAsia="en-US"/>
    </w:rPr>
  </w:style>
  <w:style w:type="character" w:customStyle="1" w:styleId="CommentSubjectChar">
    <w:name w:val="Comment Subject Char"/>
    <w:link w:val="CommentSubject"/>
    <w:rPr>
      <w:rFonts w:ascii="Times New Roman" w:hAnsi="Times New Roman"/>
      <w:b/>
      <w:bCs/>
      <w:lang w:val="en-GB" w:eastAsia="en-US"/>
    </w:rPr>
  </w:style>
  <w:style w:type="paragraph" w:styleId="TOCHeading">
    <w:name w:val="TOC Heading"/>
    <w:basedOn w:val="Heading1"/>
    <w:next w:val="Normal"/>
    <w:uiPriority w:val="39"/>
    <w:unhideWhenUsed/>
    <w:qFormat/>
    <w:pPr>
      <w:pBdr>
        <w:top w:val="none" w:sz="0" w:space="0" w:color="auto"/>
      </w:pBdr>
      <w:spacing w:after="0" w:line="259" w:lineRule="auto"/>
      <w:ind w:left="0" w:firstLine="0"/>
      <w:outlineLvl w:val="9"/>
    </w:pPr>
    <w:rPr>
      <w:rFonts w:ascii="Cambria" w:eastAsia="SimSun" w:hAnsi="Cambria"/>
      <w:color w:val="365F91"/>
      <w:sz w:val="32"/>
      <w:szCs w:val="32"/>
      <w:lang w:val="en-US"/>
    </w:rPr>
  </w:style>
  <w:style w:type="paragraph" w:customStyle="1" w:styleId="2">
    <w:name w:val="2"/>
    <w:semiHidden/>
    <w:pPr>
      <w:keepNext/>
      <w:tabs>
        <w:tab w:val="num" w:pos="851"/>
      </w:tabs>
      <w:autoSpaceDE w:val="0"/>
      <w:autoSpaceDN w:val="0"/>
      <w:adjustRightInd w:val="0"/>
      <w:spacing w:before="60" w:after="60"/>
      <w:ind w:left="851" w:hanging="851"/>
      <w:jc w:val="both"/>
    </w:pPr>
    <w:rPr>
      <w:rFonts w:ascii="Arial" w:eastAsia="SimSun" w:hAnsi="Arial" w:cs="Arial"/>
      <w:color w:val="0000FF"/>
      <w:kern w:val="2"/>
      <w:lang w:val="en-US" w:eastAsia="zh-CN"/>
    </w:rPr>
  </w:style>
  <w:style w:type="character" w:customStyle="1" w:styleId="TALZchn">
    <w:name w:val="TAL Zchn"/>
    <w:rPr>
      <w:rFonts w:ascii="Arial" w:hAnsi="Arial"/>
      <w:sz w:val="18"/>
      <w:lang w:val="en-GB" w:eastAsia="en-US" w:bidi="ar-SA"/>
    </w:rPr>
  </w:style>
  <w:style w:type="character" w:customStyle="1" w:styleId="NOChar">
    <w:name w:val="NO Char"/>
    <w:rPr>
      <w:rFonts w:ascii="Times New Roman" w:hAnsi="Times New Roman"/>
      <w:lang w:val="en-GB" w:eastAsia="en-US"/>
    </w:rPr>
  </w:style>
  <w:style w:type="character" w:customStyle="1" w:styleId="B1Char1">
    <w:name w:val="B1 Char1"/>
    <w:rPr>
      <w:rFonts w:ascii="Times New Roman" w:hAnsi="Times New Roman"/>
      <w:lang w:val="en-GB" w:eastAsia="en-US"/>
    </w:rPr>
  </w:style>
  <w:style w:type="character" w:customStyle="1" w:styleId="EXChar">
    <w:name w:val="EX Char"/>
    <w:locked/>
    <w:rPr>
      <w:rFonts w:ascii="Times New Roman" w:hAnsi="Times New Roman"/>
      <w:lang w:val="en-GB" w:eastAsia="en-US"/>
    </w:rPr>
  </w:style>
  <w:style w:type="character" w:customStyle="1" w:styleId="TF0">
    <w:name w:val="TF (文字)"/>
    <w:rPr>
      <w:rFonts w:ascii="Arial" w:hAnsi="Arial"/>
      <w:b/>
      <w:lang w:val="en-GB" w:eastAsia="en-US" w:bidi="ar-SA"/>
    </w:rPr>
  </w:style>
  <w:style w:type="character" w:customStyle="1" w:styleId="TAHChar">
    <w:name w:val="TAH Char"/>
    <w:rPr>
      <w:rFonts w:ascii="Arial" w:hAnsi="Arial"/>
      <w:b/>
      <w:sz w:val="18"/>
      <w:lang w:val="en-GB" w:eastAsia="en-US" w:bidi="ar-SA"/>
    </w:rPr>
  </w:style>
  <w:style w:type="paragraph" w:styleId="HTMLPreformatted">
    <w:name w:val="HTML Preformatted"/>
    <w:basedOn w:val="Normal"/>
    <w:link w:val="HTMLPreformattedChar"/>
    <w:uiPriority w:val="99"/>
    <w:semiHidden/>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MS Gothic" w:eastAsia="MS Gothic" w:hAnsi="MS Gothic" w:cs="MS Gothic"/>
      <w:sz w:val="24"/>
      <w:szCs w:val="24"/>
      <w:lang w:val="en-US" w:eastAsia="ja-JP"/>
    </w:rPr>
  </w:style>
  <w:style w:type="character" w:customStyle="1" w:styleId="HTMLPreformattedChar">
    <w:name w:val="HTML Preformatted Char"/>
    <w:basedOn w:val="DefaultParagraphFont"/>
    <w:link w:val="HTMLPreformatted"/>
    <w:uiPriority w:val="99"/>
    <w:semiHidden/>
    <w:rPr>
      <w:rFonts w:ascii="MS Gothic" w:eastAsia="MS Gothic" w:hAnsi="MS Gothic" w:cs="MS Gothic"/>
      <w:sz w:val="24"/>
      <w:szCs w:val="24"/>
      <w:lang w:val="en-US" w:eastAsia="ja-JP"/>
    </w:rPr>
  </w:style>
  <w:style w:type="character" w:customStyle="1" w:styleId="Heading8Char">
    <w:name w:val="Heading 8 Char"/>
    <w:basedOn w:val="DefaultParagraphFont"/>
    <w:link w:val="Heading8"/>
    <w:uiPriority w:val="9"/>
    <w:locked/>
    <w:rPr>
      <w:rFonts w:ascii="Arial" w:hAnsi="Arial"/>
      <w:sz w:val="36"/>
      <w:lang w:val="en-GB" w:eastAsia="en-US"/>
    </w:rPr>
  </w:style>
  <w:style w:type="character" w:customStyle="1" w:styleId="Heading9Char">
    <w:name w:val="Heading 9 Char"/>
    <w:basedOn w:val="DefaultParagraphFont"/>
    <w:link w:val="Heading9"/>
    <w:uiPriority w:val="9"/>
    <w:locked/>
    <w:rPr>
      <w:rFonts w:ascii="Arial" w:hAnsi="Arial"/>
      <w:sz w:val="36"/>
      <w:lang w:val="en-GB" w:eastAsia="en-US"/>
    </w:rPr>
  </w:style>
  <w:style w:type="character" w:customStyle="1" w:styleId="searchquery">
    <w:name w:val="searchquery"/>
    <w:basedOn w:val="DefaultParagraphFont"/>
    <w:rPr>
      <w:rFonts w:cs="Times New Roman"/>
    </w:rPr>
  </w:style>
  <w:style w:type="character" w:customStyle="1" w:styleId="redtext">
    <w:name w:val="redtext"/>
    <w:basedOn w:val="DefaultParagraphFont"/>
  </w:style>
  <w:style w:type="paragraph" w:styleId="NormalWeb">
    <w:name w:val="Normal (Web)"/>
    <w:basedOn w:val="Normal"/>
    <w:uiPriority w:val="99"/>
    <w:semiHidden/>
    <w:unhideWhenUsed/>
    <w:pPr>
      <w:spacing w:before="100" w:beforeAutospacing="1" w:after="100" w:afterAutospacing="1"/>
    </w:pPr>
    <w:rPr>
      <w:sz w:val="24"/>
      <w:szCs w:val="24"/>
      <w:lang w:eastAsia="en-GB"/>
    </w:rPr>
  </w:style>
  <w:style w:type="character" w:styleId="Emphasis">
    <w:name w:val="Emphasis"/>
    <w:basedOn w:val="DefaultParagraphFont"/>
    <w:uiPriority w:val="20"/>
    <w:qFormat/>
    <w:rPr>
      <w:i/>
      <w:iCs/>
    </w:rPr>
  </w:style>
  <w:style w:type="character" w:customStyle="1" w:styleId="apple-converted-space">
    <w:name w:val="apple-converted-space"/>
    <w:basedOn w:val="DefaultParagraphFont"/>
  </w:style>
  <w:style w:type="character" w:customStyle="1" w:styleId="TALCar">
    <w:name w:val="TAL Car"/>
    <w:qFormat/>
    <w:rsid w:val="00D35D9A"/>
    <w:rPr>
      <w:rFonts w:ascii="Arial" w:hAnsi="Arial" w:cs="Times New Roman"/>
      <w:sz w:val="18"/>
      <w:szCs w:val="20"/>
      <w:lang w:val="en-GB" w:eastAsia="en-US"/>
    </w:rPr>
  </w:style>
  <w:style w:type="paragraph" w:customStyle="1" w:styleId="Observation">
    <w:name w:val="Observation"/>
    <w:basedOn w:val="Normal"/>
    <w:qFormat/>
    <w:rsid w:val="007E180F"/>
    <w:pPr>
      <w:tabs>
        <w:tab w:val="left" w:pos="1000"/>
        <w:tab w:val="left" w:pos="1701"/>
      </w:tabs>
      <w:overflowPunct w:val="0"/>
      <w:autoSpaceDE w:val="0"/>
      <w:autoSpaceDN w:val="0"/>
      <w:adjustRightInd w:val="0"/>
      <w:spacing w:after="120"/>
      <w:jc w:val="both"/>
      <w:textAlignment w:val="baseline"/>
    </w:pPr>
    <w:rPr>
      <w:rFonts w:ascii="Arial" w:eastAsia="Times New Roman" w:hAnsi="Arial"/>
      <w:b/>
      <w:bCs/>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219385">
      <w:bodyDiv w:val="1"/>
      <w:marLeft w:val="0"/>
      <w:marRight w:val="0"/>
      <w:marTop w:val="0"/>
      <w:marBottom w:val="0"/>
      <w:divBdr>
        <w:top w:val="none" w:sz="0" w:space="0" w:color="auto"/>
        <w:left w:val="none" w:sz="0" w:space="0" w:color="auto"/>
        <w:bottom w:val="none" w:sz="0" w:space="0" w:color="auto"/>
        <w:right w:val="none" w:sz="0" w:space="0" w:color="auto"/>
      </w:divBdr>
    </w:div>
    <w:div w:id="387384940">
      <w:bodyDiv w:val="1"/>
      <w:marLeft w:val="0"/>
      <w:marRight w:val="0"/>
      <w:marTop w:val="0"/>
      <w:marBottom w:val="0"/>
      <w:divBdr>
        <w:top w:val="none" w:sz="0" w:space="0" w:color="auto"/>
        <w:left w:val="none" w:sz="0" w:space="0" w:color="auto"/>
        <w:bottom w:val="none" w:sz="0" w:space="0" w:color="auto"/>
        <w:right w:val="none" w:sz="0" w:space="0" w:color="auto"/>
      </w:divBdr>
    </w:div>
    <w:div w:id="617220041">
      <w:bodyDiv w:val="1"/>
      <w:marLeft w:val="0"/>
      <w:marRight w:val="0"/>
      <w:marTop w:val="0"/>
      <w:marBottom w:val="0"/>
      <w:divBdr>
        <w:top w:val="none" w:sz="0" w:space="0" w:color="auto"/>
        <w:left w:val="none" w:sz="0" w:space="0" w:color="auto"/>
        <w:bottom w:val="none" w:sz="0" w:space="0" w:color="auto"/>
        <w:right w:val="none" w:sz="0" w:space="0" w:color="auto"/>
      </w:divBdr>
    </w:div>
    <w:div w:id="700057828">
      <w:bodyDiv w:val="1"/>
      <w:marLeft w:val="0"/>
      <w:marRight w:val="0"/>
      <w:marTop w:val="0"/>
      <w:marBottom w:val="0"/>
      <w:divBdr>
        <w:top w:val="none" w:sz="0" w:space="0" w:color="auto"/>
        <w:left w:val="none" w:sz="0" w:space="0" w:color="auto"/>
        <w:bottom w:val="none" w:sz="0" w:space="0" w:color="auto"/>
        <w:right w:val="none" w:sz="0" w:space="0" w:color="auto"/>
      </w:divBdr>
    </w:div>
    <w:div w:id="939532423">
      <w:bodyDiv w:val="1"/>
      <w:marLeft w:val="0"/>
      <w:marRight w:val="0"/>
      <w:marTop w:val="0"/>
      <w:marBottom w:val="0"/>
      <w:divBdr>
        <w:top w:val="none" w:sz="0" w:space="0" w:color="auto"/>
        <w:left w:val="none" w:sz="0" w:space="0" w:color="auto"/>
        <w:bottom w:val="none" w:sz="0" w:space="0" w:color="auto"/>
        <w:right w:val="none" w:sz="0" w:space="0" w:color="auto"/>
      </w:divBdr>
    </w:div>
    <w:div w:id="1055931145">
      <w:bodyDiv w:val="1"/>
      <w:marLeft w:val="0"/>
      <w:marRight w:val="0"/>
      <w:marTop w:val="0"/>
      <w:marBottom w:val="0"/>
      <w:divBdr>
        <w:top w:val="none" w:sz="0" w:space="0" w:color="auto"/>
        <w:left w:val="none" w:sz="0" w:space="0" w:color="auto"/>
        <w:bottom w:val="none" w:sz="0" w:space="0" w:color="auto"/>
        <w:right w:val="none" w:sz="0" w:space="0" w:color="auto"/>
      </w:divBdr>
    </w:div>
    <w:div w:id="1363897792">
      <w:bodyDiv w:val="1"/>
      <w:marLeft w:val="0"/>
      <w:marRight w:val="0"/>
      <w:marTop w:val="0"/>
      <w:marBottom w:val="0"/>
      <w:divBdr>
        <w:top w:val="none" w:sz="0" w:space="0" w:color="auto"/>
        <w:left w:val="none" w:sz="0" w:space="0" w:color="auto"/>
        <w:bottom w:val="none" w:sz="0" w:space="0" w:color="auto"/>
        <w:right w:val="none" w:sz="0" w:space="0" w:color="auto"/>
      </w:divBdr>
    </w:div>
    <w:div w:id="1637877463">
      <w:bodyDiv w:val="1"/>
      <w:marLeft w:val="0"/>
      <w:marRight w:val="0"/>
      <w:marTop w:val="0"/>
      <w:marBottom w:val="0"/>
      <w:divBdr>
        <w:top w:val="none" w:sz="0" w:space="0" w:color="auto"/>
        <w:left w:val="none" w:sz="0" w:space="0" w:color="auto"/>
        <w:bottom w:val="none" w:sz="0" w:space="0" w:color="auto"/>
        <w:right w:val="none" w:sz="0" w:space="0" w:color="auto"/>
      </w:divBdr>
    </w:div>
    <w:div w:id="1663894337">
      <w:bodyDiv w:val="1"/>
      <w:marLeft w:val="0"/>
      <w:marRight w:val="0"/>
      <w:marTop w:val="0"/>
      <w:marBottom w:val="0"/>
      <w:divBdr>
        <w:top w:val="none" w:sz="0" w:space="0" w:color="auto"/>
        <w:left w:val="none" w:sz="0" w:space="0" w:color="auto"/>
        <w:bottom w:val="none" w:sz="0" w:space="0" w:color="auto"/>
        <w:right w:val="none" w:sz="0" w:space="0" w:color="auto"/>
      </w:divBdr>
    </w:div>
    <w:div w:id="1767920089">
      <w:bodyDiv w:val="1"/>
      <w:marLeft w:val="0"/>
      <w:marRight w:val="0"/>
      <w:marTop w:val="0"/>
      <w:marBottom w:val="0"/>
      <w:divBdr>
        <w:top w:val="none" w:sz="0" w:space="0" w:color="auto"/>
        <w:left w:val="none" w:sz="0" w:space="0" w:color="auto"/>
        <w:bottom w:val="none" w:sz="0" w:space="0" w:color="auto"/>
        <w:right w:val="none" w:sz="0" w:space="0" w:color="auto"/>
      </w:divBdr>
    </w:div>
    <w:div w:id="1978678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yperlink" Target="http://www.3gpp.org/ftp/Specs/html-info/21900.htm"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www.3gpp.org/Change-Requests" TargetMode="External"/><Relationship Id="rId4" Type="http://schemas.openxmlformats.org/officeDocument/2006/relationships/styles" Target="styles.xml"/><Relationship Id="rId9" Type="http://schemas.openxmlformats.org/officeDocument/2006/relationships/hyperlink" Target="http://www.3gpp.org/3G_Specs/CRs.htm" TargetMode="External"/><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irmin\AppData\Roaming\Microsoft\Templates\3gpp_70.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B05BAA-D25E-4867-9E47-C3CB17C7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3gpp_70.dot</Template>
  <TotalTime>0</TotalTime>
  <Pages>2</Pages>
  <Words>683</Words>
  <Characters>4310</Characters>
  <Application>Microsoft Office Word</Application>
  <DocSecurity>0</DocSecurity>
  <Lines>35</Lines>
  <Paragraphs>9</Paragraphs>
  <ScaleCrop>false</ScaleCrop>
  <HeadingPairs>
    <vt:vector size="8" baseType="variant">
      <vt:variant>
        <vt:lpstr>Title</vt:lpstr>
      </vt:variant>
      <vt:variant>
        <vt:i4>1</vt:i4>
      </vt:variant>
      <vt:variant>
        <vt:lpstr>제목</vt:lpstr>
      </vt:variant>
      <vt:variant>
        <vt:i4>1</vt:i4>
      </vt:variant>
      <vt:variant>
        <vt:lpstr>タイトル</vt:lpstr>
      </vt:variant>
      <vt:variant>
        <vt:i4>1</vt:i4>
      </vt:variant>
      <vt:variant>
        <vt:lpstr>Titre</vt:lpstr>
      </vt:variant>
      <vt:variant>
        <vt:i4>1</vt:i4>
      </vt:variant>
    </vt:vector>
  </HeadingPairs>
  <TitlesOfParts>
    <vt:vector size="4" baseType="lpstr">
      <vt:lpstr>MTG_TITLE</vt:lpstr>
      <vt:lpstr>MTG_TITLE</vt:lpstr>
      <vt:lpstr>MTG_TITLE</vt:lpstr>
      <vt:lpstr>MTG_TITLE</vt:lpstr>
    </vt:vector>
  </TitlesOfParts>
  <Company>3GPP Support Team</Company>
  <LinksUpToDate>false</LinksUpToDate>
  <CharactersWithSpaces>4984</CharactersWithSpaces>
  <SharedDoc>false</SharedDoc>
  <HLinks>
    <vt:vector size="18" baseType="variant">
      <vt:variant>
        <vt:i4>2031686</vt:i4>
      </vt:variant>
      <vt:variant>
        <vt:i4>6</vt:i4>
      </vt:variant>
      <vt:variant>
        <vt:i4>0</vt:i4>
      </vt:variant>
      <vt:variant>
        <vt:i4>5</vt:i4>
      </vt:variant>
      <vt:variant>
        <vt:lpwstr>http://www.3gpp.org/ftp/Specs/html-info/21900.htm</vt:lpwstr>
      </vt:variant>
      <vt:variant>
        <vt:lpwstr/>
      </vt:variant>
      <vt:variant>
        <vt:i4>6946916</vt:i4>
      </vt:variant>
      <vt:variant>
        <vt:i4>3</vt:i4>
      </vt:variant>
      <vt:variant>
        <vt:i4>0</vt:i4>
      </vt:variant>
      <vt:variant>
        <vt:i4>5</vt:i4>
      </vt:variant>
      <vt:variant>
        <vt:lpwstr>http://www.3gpp.org/Change-Requests</vt:lpwstr>
      </vt:variant>
      <vt:variant>
        <vt:lpwstr/>
      </vt:variant>
      <vt:variant>
        <vt:i4>786487</vt:i4>
      </vt:variant>
      <vt:variant>
        <vt:i4>0</vt:i4>
      </vt:variant>
      <vt:variant>
        <vt:i4>0</vt:i4>
      </vt:variant>
      <vt:variant>
        <vt:i4>5</vt:i4>
      </vt:variant>
      <vt:variant>
        <vt:lpwstr>http://www.3gpp.org/3G_Specs/CRs.htm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MTG_TITLE</dc:title>
  <dc:creator>Michael Sanders, John M Meredith</dc:creator>
  <cp:lastModifiedBy>Colom Ikuno, Josep</cp:lastModifiedBy>
  <cp:revision>9</cp:revision>
  <cp:lastPrinted>1900-12-31T15:00:00Z</cp:lastPrinted>
  <dcterms:created xsi:type="dcterms:W3CDTF">2022-09-28T21:21:00Z</dcterms:created>
  <dcterms:modified xsi:type="dcterms:W3CDTF">2023-01-03T09:10:00Z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SG/WGRef">
    <vt:lpwstr> &lt;TSG/WG&gt;</vt:lpwstr>
  </property>
  <property fmtid="{D5CDD505-2E9C-101B-9397-08002B2CF9AE}" pid="3" name="MtgSeq">
    <vt:lpwstr> &lt;MTG_SEQ&gt;</vt:lpwstr>
  </property>
  <property fmtid="{D5CDD505-2E9C-101B-9397-08002B2CF9AE}" pid="4" name="Location">
    <vt:lpwstr> &lt;Location&gt;</vt:lpwstr>
  </property>
  <property fmtid="{D5CDD505-2E9C-101B-9397-08002B2CF9AE}" pid="5" name="Country">
    <vt:lpwstr> &lt;Country&gt;</vt:lpwstr>
  </property>
  <property fmtid="{D5CDD505-2E9C-101B-9397-08002B2CF9AE}" pid="6" name="StartDate">
    <vt:lpwstr> &lt;Start_Date&gt;</vt:lpwstr>
  </property>
  <property fmtid="{D5CDD505-2E9C-101B-9397-08002B2CF9AE}" pid="7" name="EndDate">
    <vt:lpwstr>&lt;End_Date&gt;</vt:lpwstr>
  </property>
  <property fmtid="{D5CDD505-2E9C-101B-9397-08002B2CF9AE}" pid="8" name="Tdoc#">
    <vt:lpwstr>&lt;TDoc#&gt;</vt:lpwstr>
  </property>
  <property fmtid="{D5CDD505-2E9C-101B-9397-08002B2CF9AE}" pid="9" name="Spec#">
    <vt:lpwstr>&lt;Spec#&gt;</vt:lpwstr>
  </property>
  <property fmtid="{D5CDD505-2E9C-101B-9397-08002B2CF9AE}" pid="10" name="Cr#">
    <vt:lpwstr>&lt;CR#&gt;</vt:lpwstr>
  </property>
  <property fmtid="{D5CDD505-2E9C-101B-9397-08002B2CF9AE}" pid="11" name="Revision">
    <vt:lpwstr>&lt;Rev#&gt;</vt:lpwstr>
  </property>
  <property fmtid="{D5CDD505-2E9C-101B-9397-08002B2CF9AE}" pid="12" name="Version">
    <vt:lpwstr>&lt;Version#&gt;</vt:lpwstr>
  </property>
  <property fmtid="{D5CDD505-2E9C-101B-9397-08002B2CF9AE}" pid="13" name="SourceIfWg">
    <vt:lpwstr>&lt;Source_if_WG&gt;</vt:lpwstr>
  </property>
  <property fmtid="{D5CDD505-2E9C-101B-9397-08002B2CF9AE}" pid="14" name="SourceIfTsg">
    <vt:lpwstr>&lt;Source_if_TSG&gt;</vt:lpwstr>
  </property>
  <property fmtid="{D5CDD505-2E9C-101B-9397-08002B2CF9AE}" pid="15" name="RelatedWis">
    <vt:lpwstr>&lt;Related_WIs&gt;</vt:lpwstr>
  </property>
  <property fmtid="{D5CDD505-2E9C-101B-9397-08002B2CF9AE}" pid="16" name="Cat">
    <vt:lpwstr>&lt;Cat&gt;</vt:lpwstr>
  </property>
  <property fmtid="{D5CDD505-2E9C-101B-9397-08002B2CF9AE}" pid="17" name="ResDate">
    <vt:lpwstr>&lt;Res_date&gt;</vt:lpwstr>
  </property>
  <property fmtid="{D5CDD505-2E9C-101B-9397-08002B2CF9AE}" pid="18" name="Release">
    <vt:lpwstr>&lt;Release&gt;</vt:lpwstr>
  </property>
  <property fmtid="{D5CDD505-2E9C-101B-9397-08002B2CF9AE}" pid="19" name="CrTitle">
    <vt:lpwstr>&lt;Title&gt;</vt:lpwstr>
  </property>
  <property fmtid="{D5CDD505-2E9C-101B-9397-08002B2CF9AE}" pid="20" name="MtgTitle">
    <vt:lpwstr>&lt;MTG_TITLE&gt;</vt:lpwstr>
  </property>
  <property fmtid="{D5CDD505-2E9C-101B-9397-08002B2CF9AE}" pid="21" name="CWMecdd5c7216454997b2c8b0f785d03d07">
    <vt:lpwstr>CWMc7E+q1kO8TDllQVlu6ochfUU0bufuteaLS9lonf92Fx/hPF+YOSt5jDxi9gM2iApZ/g+hSSv0yqGP0TTQrygnQ==</vt:lpwstr>
  </property>
  <property fmtid="{D5CDD505-2E9C-101B-9397-08002B2CF9AE}" pid="22" name="MSIP_Label_55339bf0-f345-473a-9ec8-6ca7c8197055_Enabled">
    <vt:lpwstr>true</vt:lpwstr>
  </property>
  <property fmtid="{D5CDD505-2E9C-101B-9397-08002B2CF9AE}" pid="23" name="MSIP_Label_55339bf0-f345-473a-9ec8-6ca7c8197055_SetDate">
    <vt:lpwstr>2023-01-03T09:10:20Z</vt:lpwstr>
  </property>
  <property fmtid="{D5CDD505-2E9C-101B-9397-08002B2CF9AE}" pid="24" name="MSIP_Label_55339bf0-f345-473a-9ec8-6ca7c8197055_Method">
    <vt:lpwstr>Privileged</vt:lpwstr>
  </property>
  <property fmtid="{D5CDD505-2E9C-101B-9397-08002B2CF9AE}" pid="25" name="MSIP_Label_55339bf0-f345-473a-9ec8-6ca7c8197055_Name">
    <vt:lpwstr>OFFEN</vt:lpwstr>
  </property>
  <property fmtid="{D5CDD505-2E9C-101B-9397-08002B2CF9AE}" pid="26" name="MSIP_Label_55339bf0-f345-473a-9ec8-6ca7c8197055_SiteId">
    <vt:lpwstr>d313b56f-f400-44d3-8403-4b468b3d8ded</vt:lpwstr>
  </property>
  <property fmtid="{D5CDD505-2E9C-101B-9397-08002B2CF9AE}" pid="27" name="MSIP_Label_55339bf0-f345-473a-9ec8-6ca7c8197055_ActionId">
    <vt:lpwstr>65f6ac6a-0409-47dd-a5b7-05f94f1090d1</vt:lpwstr>
  </property>
  <property fmtid="{D5CDD505-2E9C-101B-9397-08002B2CF9AE}" pid="28" name="MSIP_Label_55339bf0-f345-473a-9ec8-6ca7c8197055_ContentBits">
    <vt:lpwstr>0</vt:lpwstr>
  </property>
</Properties>
</file>