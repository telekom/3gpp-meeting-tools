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F1DC" w14:textId="156777A5" w:rsidR="0069041A" w:rsidRPr="00F76B76" w:rsidRDefault="0069041A" w:rsidP="003055EE">
      <w:pPr>
        <w:tabs>
          <w:tab w:val="right" w:pos="9638"/>
        </w:tabs>
        <w:spacing w:after="120"/>
        <w:rPr>
          <w:rFonts w:ascii="Arial" w:hAnsi="Arial" w:cs="Arial"/>
          <w:b/>
          <w:bCs/>
          <w:sz w:val="24"/>
          <w:szCs w:val="24"/>
          <w:lang w:eastAsia="zh-CN"/>
        </w:rPr>
      </w:pPr>
      <w:r w:rsidRPr="00F76B76">
        <w:rPr>
          <w:rFonts w:ascii="Arial" w:hAnsi="Arial" w:cs="Arial"/>
          <w:b/>
          <w:bCs/>
          <w:sz w:val="24"/>
          <w:szCs w:val="24"/>
        </w:rPr>
        <w:t>SA WG2 Meeting #1</w:t>
      </w:r>
      <w:r>
        <w:rPr>
          <w:rFonts w:ascii="Arial" w:hAnsi="Arial" w:cs="Arial"/>
          <w:b/>
          <w:bCs/>
          <w:sz w:val="24"/>
          <w:szCs w:val="24"/>
        </w:rPr>
        <w:t>29</w:t>
      </w:r>
      <w:r w:rsidR="00B03F27">
        <w:rPr>
          <w:rFonts w:ascii="Arial" w:hAnsi="Arial" w:cs="Arial"/>
          <w:b/>
          <w:bCs/>
          <w:sz w:val="24"/>
          <w:szCs w:val="24"/>
        </w:rPr>
        <w:t>bis</w:t>
      </w:r>
      <w:r w:rsidRPr="00F76B76">
        <w:rPr>
          <w:rFonts w:ascii="Arial" w:hAnsi="Arial" w:cs="Arial"/>
          <w:b/>
          <w:bCs/>
          <w:sz w:val="24"/>
          <w:szCs w:val="24"/>
        </w:rPr>
        <w:tab/>
        <w:t>S2-1</w:t>
      </w:r>
      <w:r>
        <w:rPr>
          <w:rFonts w:ascii="Arial" w:hAnsi="Arial" w:cs="Arial"/>
          <w:b/>
          <w:bCs/>
          <w:sz w:val="24"/>
          <w:szCs w:val="24"/>
        </w:rPr>
        <w:t>8</w:t>
      </w:r>
      <w:r w:rsidR="009A12F3">
        <w:rPr>
          <w:rFonts w:ascii="Arial" w:hAnsi="Arial" w:cs="Arial"/>
          <w:b/>
          <w:bCs/>
          <w:sz w:val="24"/>
          <w:szCs w:val="24"/>
          <w:lang w:eastAsia="zh-CN"/>
        </w:rPr>
        <w:t>12226</w:t>
      </w:r>
    </w:p>
    <w:p w14:paraId="1E3562E2" w14:textId="77777777" w:rsidR="0069041A" w:rsidRPr="00F76B76" w:rsidRDefault="00B03F27" w:rsidP="003055EE">
      <w:pPr>
        <w:pBdr>
          <w:bottom w:val="single" w:sz="6" w:space="0" w:color="auto"/>
        </w:pBdr>
        <w:tabs>
          <w:tab w:val="right" w:pos="9638"/>
        </w:tabs>
        <w:spacing w:after="120"/>
        <w:rPr>
          <w:rFonts w:ascii="Arial" w:hAnsi="Arial" w:cs="Arial"/>
          <w:b/>
          <w:bCs/>
          <w:sz w:val="24"/>
          <w:szCs w:val="24"/>
        </w:rPr>
      </w:pPr>
      <w:r w:rsidRPr="00B03F27">
        <w:rPr>
          <w:rFonts w:ascii="Arial" w:hAnsi="Arial" w:cs="Arial"/>
          <w:b/>
          <w:bCs/>
          <w:sz w:val="24"/>
          <w:lang w:eastAsia="ko-KR"/>
        </w:rPr>
        <w:t>November 26 - 30, 2018, West Palm Beach, USA</w:t>
      </w:r>
      <w:r w:rsidR="0069041A" w:rsidRPr="00F76B76">
        <w:rPr>
          <w:rFonts w:ascii="Arial" w:hAnsi="Arial" w:cs="Arial"/>
          <w:b/>
          <w:bCs/>
        </w:rPr>
        <w:tab/>
        <w:t>(</w:t>
      </w:r>
      <w:r w:rsidR="0069041A" w:rsidRPr="00F76B76">
        <w:rPr>
          <w:rFonts w:ascii="Arial" w:hAnsi="Arial" w:cs="Arial"/>
          <w:b/>
          <w:bCs/>
          <w:color w:val="0000FF"/>
        </w:rPr>
        <w:t>revision of S2-1</w:t>
      </w:r>
      <w:r w:rsidR="0069041A">
        <w:rPr>
          <w:rFonts w:ascii="Arial" w:hAnsi="Arial" w:cs="Arial"/>
          <w:b/>
          <w:bCs/>
          <w:color w:val="0000FF"/>
        </w:rPr>
        <w:t>8xxxx</w:t>
      </w:r>
      <w:r w:rsidR="0069041A" w:rsidRPr="00F76B76">
        <w:rPr>
          <w:rFonts w:ascii="Arial" w:hAnsi="Arial" w:cs="Arial"/>
          <w:b/>
          <w:bCs/>
        </w:rPr>
        <w:t>)</w:t>
      </w:r>
    </w:p>
    <w:p w14:paraId="011F4967" w14:textId="77777777" w:rsidR="00440983" w:rsidRPr="00DB6B32" w:rsidRDefault="00440983" w:rsidP="003055EE">
      <w:pPr>
        <w:spacing w:after="120"/>
        <w:ind w:left="2127" w:hanging="2127"/>
        <w:rPr>
          <w:rFonts w:ascii="Arial" w:hAnsi="Arial" w:cs="Arial"/>
          <w:b/>
          <w:lang w:eastAsia="zh-CN"/>
        </w:rPr>
      </w:pPr>
      <w:r w:rsidRPr="0085203E">
        <w:rPr>
          <w:rFonts w:ascii="Arial" w:hAnsi="Arial" w:cs="Arial"/>
          <w:b/>
        </w:rPr>
        <w:t>Source:</w:t>
      </w:r>
      <w:r w:rsidRPr="0085203E">
        <w:rPr>
          <w:rFonts w:ascii="Arial" w:hAnsi="Arial" w:cs="Arial"/>
          <w:b/>
        </w:rPr>
        <w:tab/>
      </w:r>
      <w:r w:rsidR="00226ED6" w:rsidRPr="00DB6B32">
        <w:rPr>
          <w:rFonts w:ascii="Arial" w:hAnsi="Arial" w:cs="Arial"/>
          <w:b/>
        </w:rPr>
        <w:t xml:space="preserve">Huawei, </w:t>
      </w:r>
      <w:r w:rsidR="00A106A0" w:rsidRPr="00DB6B32">
        <w:rPr>
          <w:rFonts w:ascii="Arial" w:hAnsi="Arial" w:cs="Arial"/>
          <w:b/>
        </w:rPr>
        <w:t>Hisilicon</w:t>
      </w:r>
    </w:p>
    <w:p w14:paraId="284FAAF8" w14:textId="3E0DC96E" w:rsidR="00440983" w:rsidRPr="000F6740" w:rsidRDefault="00E94EF5" w:rsidP="003055EE">
      <w:pPr>
        <w:spacing w:after="120"/>
        <w:ind w:left="2127" w:hanging="2127"/>
        <w:rPr>
          <w:rFonts w:ascii="Arial" w:hAnsi="Arial" w:cs="Arial"/>
          <w:b/>
          <w:lang w:val="en-US" w:eastAsia="zh-CN"/>
        </w:rPr>
      </w:pPr>
      <w:r w:rsidRPr="00DB6B32">
        <w:rPr>
          <w:rFonts w:ascii="Arial" w:hAnsi="Arial" w:cs="Arial"/>
          <w:b/>
        </w:rPr>
        <w:t>Title:</w:t>
      </w:r>
      <w:r w:rsidRPr="00DB6B32">
        <w:rPr>
          <w:rFonts w:ascii="Arial" w:hAnsi="Arial" w:cs="Arial"/>
          <w:b/>
        </w:rPr>
        <w:tab/>
      </w:r>
      <w:r w:rsidR="00A64AC6">
        <w:rPr>
          <w:rFonts w:ascii="Arial" w:hAnsi="Arial" w:cs="Arial"/>
          <w:b/>
        </w:rPr>
        <w:t xml:space="preserve">eSBA: </w:t>
      </w:r>
      <w:r w:rsidR="00A63066">
        <w:rPr>
          <w:rFonts w:ascii="Arial" w:hAnsi="Arial" w:cs="Arial"/>
          <w:b/>
        </w:rPr>
        <w:t xml:space="preserve">Update </w:t>
      </w:r>
      <w:r w:rsidR="00F4068C">
        <w:rPr>
          <w:rFonts w:ascii="Arial" w:hAnsi="Arial" w:cs="Arial"/>
          <w:b/>
        </w:rPr>
        <w:t>of solution 15</w:t>
      </w:r>
    </w:p>
    <w:p w14:paraId="135EA891" w14:textId="77777777" w:rsidR="00440983" w:rsidRPr="00DB6B32" w:rsidRDefault="00440983" w:rsidP="003055EE">
      <w:pPr>
        <w:spacing w:after="120"/>
        <w:ind w:left="2127" w:hanging="2127"/>
        <w:rPr>
          <w:rFonts w:ascii="Arial" w:hAnsi="Arial" w:cs="Arial"/>
          <w:b/>
        </w:rPr>
      </w:pPr>
      <w:r w:rsidRPr="00DB6B32">
        <w:rPr>
          <w:rFonts w:ascii="Arial" w:hAnsi="Arial" w:cs="Arial"/>
          <w:b/>
        </w:rPr>
        <w:t>Document for:</w:t>
      </w:r>
      <w:r w:rsidRPr="00DB6B32">
        <w:rPr>
          <w:rFonts w:ascii="Arial" w:hAnsi="Arial" w:cs="Arial"/>
          <w:b/>
        </w:rPr>
        <w:tab/>
      </w:r>
      <w:r w:rsidR="00D81CCF" w:rsidRPr="009F1944">
        <w:rPr>
          <w:rFonts w:ascii="Arial" w:hAnsi="Arial" w:cs="Arial"/>
          <w:b/>
        </w:rPr>
        <w:t>Discussion</w:t>
      </w:r>
      <w:r w:rsidR="00891C8A">
        <w:rPr>
          <w:rFonts w:ascii="Arial" w:hAnsi="Arial" w:cs="Arial"/>
          <w:b/>
        </w:rPr>
        <w:t>/Approval</w:t>
      </w:r>
      <w:r w:rsidR="00D81CCF" w:rsidRPr="009F1944">
        <w:rPr>
          <w:rFonts w:ascii="Arial" w:hAnsi="Arial" w:cs="Arial"/>
          <w:b/>
        </w:rPr>
        <w:t xml:space="preserve"> </w:t>
      </w:r>
    </w:p>
    <w:p w14:paraId="317571B2" w14:textId="77777777" w:rsidR="00440983" w:rsidRPr="00DB6B32" w:rsidRDefault="00440983" w:rsidP="003055EE">
      <w:pPr>
        <w:spacing w:after="120"/>
        <w:ind w:left="2127" w:hanging="2127"/>
        <w:rPr>
          <w:rFonts w:ascii="Arial" w:hAnsi="Arial" w:cs="Arial"/>
          <w:b/>
          <w:lang w:eastAsia="zh-CN"/>
        </w:rPr>
      </w:pPr>
      <w:r w:rsidRPr="00DB6B32">
        <w:rPr>
          <w:rFonts w:ascii="Arial" w:hAnsi="Arial" w:cs="Arial"/>
          <w:b/>
        </w:rPr>
        <w:t>Agenda Item:</w:t>
      </w:r>
      <w:r w:rsidRPr="00DB6B32">
        <w:rPr>
          <w:rFonts w:ascii="Arial" w:hAnsi="Arial" w:cs="Arial"/>
          <w:b/>
        </w:rPr>
        <w:tab/>
      </w:r>
      <w:r w:rsidR="003E5186">
        <w:rPr>
          <w:rFonts w:ascii="Arial" w:hAnsi="Arial" w:cs="Arial"/>
          <w:b/>
        </w:rPr>
        <w:t>6.</w:t>
      </w:r>
      <w:r w:rsidR="00891C8A">
        <w:rPr>
          <w:rFonts w:ascii="Arial" w:hAnsi="Arial" w:cs="Arial"/>
          <w:b/>
        </w:rPr>
        <w:t>1</w:t>
      </w:r>
      <w:r w:rsidR="00A64AC6">
        <w:rPr>
          <w:rFonts w:ascii="Arial" w:hAnsi="Arial" w:cs="Arial"/>
          <w:b/>
        </w:rPr>
        <w:t>9</w:t>
      </w:r>
    </w:p>
    <w:p w14:paraId="01977F8A" w14:textId="77777777" w:rsidR="00440983" w:rsidRPr="00DB6B32" w:rsidRDefault="00440983" w:rsidP="003055EE">
      <w:pPr>
        <w:spacing w:after="120"/>
        <w:ind w:left="2127" w:hanging="2127"/>
        <w:rPr>
          <w:rFonts w:ascii="Arial" w:eastAsia="MS Mincho" w:hAnsi="Arial" w:cs="Arial"/>
          <w:b/>
        </w:rPr>
      </w:pPr>
      <w:r w:rsidRPr="00DB6B32">
        <w:rPr>
          <w:rFonts w:ascii="Arial" w:hAnsi="Arial" w:cs="Arial"/>
          <w:b/>
        </w:rPr>
        <w:t>Work Item / Release:</w:t>
      </w:r>
      <w:r w:rsidRPr="00DB6B32">
        <w:rPr>
          <w:rFonts w:ascii="Arial" w:hAnsi="Arial" w:cs="Arial"/>
          <w:b/>
        </w:rPr>
        <w:tab/>
      </w:r>
      <w:r w:rsidR="00D81CCF">
        <w:rPr>
          <w:rFonts w:ascii="Arial" w:hAnsi="Arial" w:cs="Arial"/>
          <w:b/>
        </w:rPr>
        <w:t>FS_</w:t>
      </w:r>
      <w:r w:rsidR="00674A27">
        <w:rPr>
          <w:rFonts w:ascii="Arial" w:hAnsi="Arial" w:cs="Arial"/>
          <w:b/>
        </w:rPr>
        <w:t>eSBA</w:t>
      </w:r>
      <w:r w:rsidR="00D81CCF">
        <w:rPr>
          <w:rFonts w:ascii="Arial" w:hAnsi="Arial" w:cs="Arial"/>
          <w:b/>
        </w:rPr>
        <w:t xml:space="preserve"> / Rel-16</w:t>
      </w:r>
    </w:p>
    <w:p w14:paraId="2C048001" w14:textId="3BEA4980" w:rsidR="00413E65" w:rsidRPr="00DB6B32" w:rsidRDefault="00440983" w:rsidP="003055EE">
      <w:pPr>
        <w:spacing w:after="120"/>
        <w:rPr>
          <w:rFonts w:ascii="Arial" w:hAnsi="Arial" w:cs="Arial"/>
          <w:i/>
          <w:lang w:eastAsia="zh-CN"/>
        </w:rPr>
      </w:pPr>
      <w:r w:rsidRPr="00DB6B32">
        <w:rPr>
          <w:rFonts w:ascii="Arial" w:hAnsi="Arial" w:cs="Arial"/>
          <w:i/>
        </w:rPr>
        <w:t>Abstract of the con</w:t>
      </w:r>
      <w:r w:rsidR="00D13241" w:rsidRPr="00DB6B32">
        <w:rPr>
          <w:rFonts w:ascii="Arial" w:hAnsi="Arial" w:cs="Arial"/>
          <w:i/>
        </w:rPr>
        <w:t>tribution:</w:t>
      </w:r>
      <w:bookmarkStart w:id="0" w:name="OLE_LINK6"/>
      <w:r w:rsidR="00D13241" w:rsidRPr="00DB6B32">
        <w:rPr>
          <w:rFonts w:ascii="Arial" w:hAnsi="Arial" w:cs="Arial" w:hint="eastAsia"/>
          <w:i/>
          <w:lang w:eastAsia="zh-CN"/>
        </w:rPr>
        <w:t xml:space="preserve"> </w:t>
      </w:r>
      <w:bookmarkEnd w:id="0"/>
      <w:r w:rsidR="00AF693D">
        <w:rPr>
          <w:rFonts w:ascii="Arial" w:hAnsi="Arial" w:cs="Arial"/>
          <w:i/>
          <w:lang w:eastAsia="zh-CN"/>
        </w:rPr>
        <w:t xml:space="preserve">This contribution </w:t>
      </w:r>
      <w:r w:rsidR="00F4068C">
        <w:rPr>
          <w:rFonts w:ascii="Arial" w:hAnsi="Arial" w:cs="Arial"/>
          <w:i/>
          <w:lang w:eastAsia="zh-CN"/>
        </w:rPr>
        <w:t xml:space="preserve">propose to remove </w:t>
      </w:r>
      <w:r w:rsidR="00A611FF">
        <w:rPr>
          <w:rFonts w:ascii="Arial" w:hAnsi="Arial" w:cs="Arial"/>
          <w:i/>
          <w:lang w:eastAsia="zh-CN"/>
        </w:rPr>
        <w:t>one</w:t>
      </w:r>
      <w:r w:rsidR="00F4068C">
        <w:rPr>
          <w:rFonts w:ascii="Arial" w:hAnsi="Arial" w:cs="Arial"/>
          <w:i/>
          <w:lang w:eastAsia="zh-CN"/>
        </w:rPr>
        <w:t xml:space="preserve"> EN left at the solution 15</w:t>
      </w:r>
      <w:r w:rsidR="00674A27">
        <w:rPr>
          <w:rFonts w:ascii="Arial" w:hAnsi="Arial" w:cs="Arial"/>
          <w:i/>
          <w:lang w:eastAsia="zh-CN"/>
        </w:rPr>
        <w:t>.</w:t>
      </w:r>
    </w:p>
    <w:p w14:paraId="43AF5E4C" w14:textId="77777777" w:rsidR="00747352" w:rsidRDefault="00747352" w:rsidP="0074259D">
      <w:pPr>
        <w:pStyle w:val="berschrift1"/>
        <w:numPr>
          <w:ilvl w:val="0"/>
          <w:numId w:val="26"/>
        </w:numPr>
        <w:spacing w:before="0" w:after="120"/>
        <w:rPr>
          <w:rFonts w:eastAsia="MS Mincho"/>
        </w:rPr>
      </w:pPr>
      <w:r>
        <w:rPr>
          <w:rFonts w:eastAsiaTheme="minorEastAsia" w:hint="eastAsia"/>
          <w:lang w:eastAsia="zh-CN"/>
        </w:rPr>
        <w:t>Introduction</w:t>
      </w:r>
    </w:p>
    <w:p w14:paraId="39C17296" w14:textId="77777777" w:rsidR="00A63066" w:rsidRDefault="00A63066" w:rsidP="00A63066">
      <w:pPr>
        <w:rPr>
          <w:rFonts w:eastAsia="MS Mincho"/>
        </w:rPr>
      </w:pPr>
      <w:r>
        <w:rPr>
          <w:rFonts w:eastAsia="MS Mincho"/>
        </w:rPr>
        <w:t>There are one EN</w:t>
      </w:r>
      <w:r w:rsidR="00D4274A">
        <w:rPr>
          <w:rFonts w:eastAsia="MS Mincho"/>
        </w:rPr>
        <w:t xml:space="preserve"> left at the solution 15 as below, </w:t>
      </w:r>
    </w:p>
    <w:p w14:paraId="4D55AA53" w14:textId="77777777" w:rsidR="00D4274A" w:rsidRPr="00EF09F7" w:rsidRDefault="00D4274A" w:rsidP="00D4274A">
      <w:pPr>
        <w:pStyle w:val="EditorsNote"/>
        <w:rPr>
          <w:lang w:eastAsia="zh-CN"/>
        </w:rPr>
      </w:pPr>
      <w:r w:rsidRPr="00EF09F7">
        <w:t>Editor's note:</w:t>
      </w:r>
      <w:r>
        <w:rPr>
          <w:rFonts w:hint="eastAsia"/>
          <w:lang w:eastAsia="zh-CN"/>
        </w:rPr>
        <w:tab/>
      </w:r>
      <w:r w:rsidRPr="00EF09F7">
        <w:t>Consumer receives the response with the Pointer of Producer 2. It is FFS how the consumer handles this mismatch.</w:t>
      </w:r>
    </w:p>
    <w:p w14:paraId="63BEDF07" w14:textId="08A9A644" w:rsidR="00661AFC" w:rsidRDefault="00661AFC" w:rsidP="00A63066">
      <w:pPr>
        <w:rPr>
          <w:rFonts w:eastAsia="MS Mincho"/>
        </w:rPr>
      </w:pPr>
      <w:r>
        <w:rPr>
          <w:rFonts w:eastAsia="MS Mincho"/>
        </w:rPr>
        <w:t xml:space="preserve">The intention of this procedure is to clarify that when the original target service instance is replaced due to different reason, e.g. failure, the service framework can </w:t>
      </w:r>
      <w:r w:rsidR="00BB0941">
        <w:rPr>
          <w:rFonts w:eastAsia="MS Mincho"/>
        </w:rPr>
        <w:t>re-</w:t>
      </w:r>
      <w:r>
        <w:rPr>
          <w:rFonts w:eastAsia="MS Mincho"/>
        </w:rPr>
        <w:t xml:space="preserve">direct the message to a different service instance. </w:t>
      </w:r>
      <w:r w:rsidR="00BB0941">
        <w:rPr>
          <w:rFonts w:eastAsia="MS Mincho"/>
        </w:rPr>
        <w:t xml:space="preserve">This is to avoid the tight binding between the consumer and producer. </w:t>
      </w:r>
      <w:r>
        <w:rPr>
          <w:rFonts w:eastAsia="MS Mincho"/>
        </w:rPr>
        <w:t xml:space="preserve"> </w:t>
      </w:r>
    </w:p>
    <w:p w14:paraId="619547A2" w14:textId="49638822" w:rsidR="00BB0941" w:rsidRDefault="00C90B97" w:rsidP="00A63066">
      <w:pPr>
        <w:rPr>
          <w:rFonts w:eastAsia="MS Mincho"/>
        </w:rPr>
      </w:pPr>
      <w:r>
        <w:rPr>
          <w:rFonts w:eastAsia="MS Mincho"/>
        </w:rPr>
        <w:t xml:space="preserve">In </w:t>
      </w:r>
      <w:r w:rsidR="00A00824">
        <w:rPr>
          <w:rFonts w:eastAsia="MS Mincho"/>
        </w:rPr>
        <w:t xml:space="preserve">S2#129 meeting </w:t>
      </w:r>
      <w:r w:rsidR="00BB0941">
        <w:rPr>
          <w:rFonts w:eastAsia="MS Mincho"/>
        </w:rPr>
        <w:t>similar requirement has been agreed</w:t>
      </w:r>
      <w:r w:rsidR="00374050">
        <w:rPr>
          <w:rFonts w:eastAsia="MS Mincho"/>
        </w:rPr>
        <w:t xml:space="preserve"> as a conclusion we need support, i.e. </w:t>
      </w:r>
      <w:r>
        <w:rPr>
          <w:rFonts w:eastAsia="MS Mincho"/>
        </w:rPr>
        <w:t xml:space="preserve">different </w:t>
      </w:r>
      <w:r w:rsidR="00A00824">
        <w:rPr>
          <w:rFonts w:eastAsia="MS Mincho"/>
        </w:rPr>
        <w:t>procedure</w:t>
      </w:r>
      <w:r w:rsidR="00661AFC">
        <w:rPr>
          <w:rFonts w:eastAsia="MS Mincho"/>
        </w:rPr>
        <w:t xml:space="preserve"> can be handled by different service instance. So it can be expected that i</w:t>
      </w:r>
      <w:r w:rsidR="00BB0941">
        <w:rPr>
          <w:rFonts w:eastAsia="MS Mincho"/>
        </w:rPr>
        <w:t xml:space="preserve">n those case the consumer shall be able to handle response from the different service instance similar as the </w:t>
      </w:r>
      <w:r w:rsidR="00374050">
        <w:rPr>
          <w:rFonts w:eastAsia="MS Mincho"/>
        </w:rPr>
        <w:t>scenario described</w:t>
      </w:r>
      <w:r w:rsidR="00BB0941">
        <w:rPr>
          <w:rFonts w:eastAsia="MS Mincho"/>
        </w:rPr>
        <w:t xml:space="preserve"> in the procedure. </w:t>
      </w:r>
      <w:r w:rsidR="00374050">
        <w:rPr>
          <w:rFonts w:eastAsia="MS Mincho"/>
        </w:rPr>
        <w:t xml:space="preserve">So this requirement need be supported. </w:t>
      </w:r>
    </w:p>
    <w:p w14:paraId="79D09B5A" w14:textId="1D63224A" w:rsidR="00C90B97" w:rsidRDefault="00BB0941" w:rsidP="00A63066">
      <w:pPr>
        <w:rPr>
          <w:rFonts w:eastAsia="MS Mincho"/>
        </w:rPr>
      </w:pPr>
      <w:r>
        <w:rPr>
          <w:rFonts w:eastAsia="MS Mincho"/>
        </w:rPr>
        <w:t xml:space="preserve">From the technical view, it is also possible to transfer the </w:t>
      </w:r>
      <w:r w:rsidR="00374050">
        <w:rPr>
          <w:rFonts w:eastAsia="MS Mincho"/>
        </w:rPr>
        <w:t xml:space="preserve">additional information which represent the new producer instance in HTTP/2 protocol, e.g. JSON. And </w:t>
      </w:r>
      <w:r w:rsidR="00F4068C">
        <w:rPr>
          <w:rFonts w:eastAsia="MS Mincho"/>
        </w:rPr>
        <w:t xml:space="preserve">which way is better </w:t>
      </w:r>
      <w:r w:rsidR="00374050">
        <w:rPr>
          <w:rFonts w:eastAsia="MS Mincho"/>
        </w:rPr>
        <w:t xml:space="preserve">to transfer that information can be left to stage-3 </w:t>
      </w:r>
      <w:r w:rsidR="00F4068C">
        <w:rPr>
          <w:rFonts w:eastAsia="MS Mincho"/>
        </w:rPr>
        <w:t xml:space="preserve">to </w:t>
      </w:r>
      <w:r w:rsidR="00374050">
        <w:rPr>
          <w:rFonts w:eastAsia="MS Mincho"/>
        </w:rPr>
        <w:t xml:space="preserve">determine.  </w:t>
      </w:r>
      <w:r w:rsidR="00A00824">
        <w:rPr>
          <w:rFonts w:eastAsia="MS Mincho"/>
        </w:rPr>
        <w:t xml:space="preserve">  </w:t>
      </w:r>
    </w:p>
    <w:p w14:paraId="1EE9BA6D" w14:textId="4FEE1F1B" w:rsidR="00F4068C" w:rsidRDefault="00F4068C" w:rsidP="00F4068C">
      <w:pPr>
        <w:pStyle w:val="berschrift1"/>
        <w:numPr>
          <w:ilvl w:val="0"/>
          <w:numId w:val="26"/>
        </w:numPr>
        <w:spacing w:before="0" w:after="120"/>
        <w:rPr>
          <w:rFonts w:eastAsia="MS Mincho"/>
        </w:rPr>
      </w:pPr>
      <w:r>
        <w:rPr>
          <w:rFonts w:eastAsiaTheme="minorEastAsia"/>
          <w:lang w:eastAsia="zh-CN"/>
        </w:rPr>
        <w:t>Conclusion</w:t>
      </w:r>
    </w:p>
    <w:p w14:paraId="07A1A99D" w14:textId="40617CFE" w:rsidR="00F4068C" w:rsidRDefault="00F4068C" w:rsidP="00F4068C">
      <w:pPr>
        <w:rPr>
          <w:rFonts w:eastAsia="MS Mincho"/>
        </w:rPr>
      </w:pPr>
      <w:r w:rsidRPr="00F4068C">
        <w:rPr>
          <w:rFonts w:eastAsia="MS Mincho"/>
        </w:rPr>
        <w:t xml:space="preserve">Per above consideration, </w:t>
      </w:r>
      <w:r>
        <w:rPr>
          <w:rFonts w:eastAsia="MS Mincho"/>
        </w:rPr>
        <w:t xml:space="preserve">it is proposed to remove the EN left at the solution 15. </w:t>
      </w:r>
    </w:p>
    <w:p w14:paraId="02A64DCF" w14:textId="77777777" w:rsidR="00552149" w:rsidRDefault="00552149" w:rsidP="00C37151">
      <w:pPr>
        <w:rPr>
          <w:rFonts w:eastAsia="MS Mincho"/>
        </w:rPr>
      </w:pPr>
    </w:p>
    <w:p w14:paraId="4103B51F" w14:textId="77777777" w:rsidR="008F6A26" w:rsidRDefault="008F6A26" w:rsidP="008F6A26">
      <w:pPr>
        <w:rPr>
          <w:rFonts w:eastAsia="MS Mincho"/>
          <w:color w:val="FF0000"/>
          <w:sz w:val="24"/>
          <w:szCs w:val="24"/>
        </w:rPr>
      </w:pPr>
      <w:r w:rsidRPr="00776355">
        <w:rPr>
          <w:rFonts w:eastAsia="MS Mincho"/>
          <w:color w:val="FF0000"/>
          <w:sz w:val="24"/>
          <w:szCs w:val="24"/>
        </w:rPr>
        <w:t>/*************************** Start of the first change ************************/</w:t>
      </w:r>
    </w:p>
    <w:p w14:paraId="46484593" w14:textId="77777777" w:rsidR="00A63066" w:rsidRPr="00EF09F7" w:rsidRDefault="00A63066" w:rsidP="00A63066">
      <w:pPr>
        <w:pStyle w:val="berschrift2"/>
        <w:rPr>
          <w:lang w:eastAsia="zh-CN"/>
        </w:rPr>
      </w:pPr>
      <w:bookmarkStart w:id="1" w:name="_Toc528910496"/>
      <w:r w:rsidRPr="00EF09F7">
        <w:t>6.</w:t>
      </w:r>
      <w:r w:rsidRPr="00EF09F7">
        <w:rPr>
          <w:rFonts w:hint="eastAsia"/>
          <w:lang w:eastAsia="zh-CN"/>
        </w:rPr>
        <w:t>15</w:t>
      </w:r>
      <w:r w:rsidRPr="00EF09F7">
        <w:rPr>
          <w:rFonts w:hint="eastAsia"/>
        </w:rPr>
        <w:tab/>
      </w:r>
      <w:r w:rsidRPr="00EF09F7">
        <w:t xml:space="preserve">Solution </w:t>
      </w:r>
      <w:r w:rsidRPr="00EF09F7">
        <w:rPr>
          <w:rFonts w:hint="eastAsia"/>
          <w:lang w:eastAsia="zh-CN"/>
        </w:rPr>
        <w:t>15</w:t>
      </w:r>
      <w:r w:rsidRPr="00EF09F7">
        <w:t>: High reliable deployment via the binding information stored at Framework Function</w:t>
      </w:r>
      <w:bookmarkEnd w:id="1"/>
    </w:p>
    <w:p w14:paraId="5DA1E4AE" w14:textId="77777777" w:rsidR="00A63066" w:rsidRPr="00EF09F7" w:rsidRDefault="00A63066" w:rsidP="00A63066">
      <w:pPr>
        <w:pStyle w:val="berschrift3"/>
      </w:pPr>
      <w:bookmarkStart w:id="2" w:name="_Toc528910497"/>
      <w:r w:rsidRPr="00EF09F7">
        <w:t>6.</w:t>
      </w:r>
      <w:r w:rsidRPr="00EF09F7">
        <w:rPr>
          <w:rFonts w:hint="eastAsia"/>
          <w:lang w:eastAsia="zh-CN"/>
        </w:rPr>
        <w:t>15</w:t>
      </w:r>
      <w:r w:rsidRPr="00EF09F7">
        <w:rPr>
          <w:rFonts w:hint="eastAsia"/>
        </w:rPr>
        <w:t>.1</w:t>
      </w:r>
      <w:r w:rsidRPr="00EF09F7">
        <w:tab/>
      </w:r>
      <w:r w:rsidRPr="00EF09F7">
        <w:rPr>
          <w:rFonts w:hint="eastAsia"/>
        </w:rPr>
        <w:t>Introduction</w:t>
      </w:r>
      <w:bookmarkEnd w:id="2"/>
    </w:p>
    <w:p w14:paraId="26CEBD9B" w14:textId="77777777" w:rsidR="00A63066" w:rsidRPr="00EF09F7" w:rsidRDefault="00A63066" w:rsidP="00A63066">
      <w:r w:rsidRPr="00EF09F7">
        <w:t>This solution is to address the Key Issue 4 and in particular how to maintain the bindings between service consumer and respective service producer</w:t>
      </w:r>
      <w:r w:rsidRPr="00EF09F7">
        <w:rPr>
          <w:rFonts w:hint="eastAsia"/>
          <w:lang w:eastAsia="zh-CN"/>
        </w:rPr>
        <w:t xml:space="preserve"> </w:t>
      </w:r>
      <w:r w:rsidRPr="00EF09F7">
        <w:t>to support high reliable deployment.</w:t>
      </w:r>
    </w:p>
    <w:p w14:paraId="644CA757" w14:textId="77777777" w:rsidR="00A63066" w:rsidRPr="00EF09F7" w:rsidRDefault="00A63066" w:rsidP="00A63066">
      <w:pPr>
        <w:rPr>
          <w:lang w:val="en-US" w:eastAsia="zh-CN"/>
        </w:rPr>
      </w:pPr>
      <w:r w:rsidRPr="00EF09F7">
        <w:rPr>
          <w:lang w:val="en-US" w:eastAsia="zh-CN"/>
        </w:rPr>
        <w:t>It is based on architecture defined in 6.</w:t>
      </w:r>
      <w:r w:rsidRPr="00EF09F7">
        <w:rPr>
          <w:rFonts w:hint="eastAsia"/>
          <w:lang w:val="en-US" w:eastAsia="zh-CN"/>
        </w:rPr>
        <w:t>14</w:t>
      </w:r>
      <w:r w:rsidRPr="00EF09F7">
        <w:rPr>
          <w:lang w:val="en-US" w:eastAsia="zh-CN"/>
        </w:rPr>
        <w:t xml:space="preserve"> NF/ Service Set based Service Framework. When one Service Instance communicate</w:t>
      </w:r>
      <w:r w:rsidRPr="00EF09F7">
        <w:rPr>
          <w:rFonts w:hint="eastAsia"/>
          <w:lang w:val="en-US" w:eastAsia="zh-CN"/>
        </w:rPr>
        <w:t>s</w:t>
      </w:r>
      <w:r w:rsidRPr="00EF09F7">
        <w:rPr>
          <w:lang w:val="en-US" w:eastAsia="zh-CN"/>
        </w:rPr>
        <w:t xml:space="preserve"> with </w:t>
      </w:r>
      <w:r w:rsidRPr="00EF09F7">
        <w:rPr>
          <w:rFonts w:hint="eastAsia"/>
          <w:lang w:val="en-US" w:eastAsia="zh-CN"/>
        </w:rPr>
        <w:t>an</w:t>
      </w:r>
      <w:r w:rsidRPr="00EF09F7">
        <w:rPr>
          <w:lang w:val="en-US" w:eastAsia="zh-CN"/>
        </w:rPr>
        <w:t>other Service Instance, it include</w:t>
      </w:r>
      <w:r w:rsidRPr="00EF09F7">
        <w:rPr>
          <w:rFonts w:hint="eastAsia"/>
          <w:lang w:val="en-US" w:eastAsia="zh-CN"/>
        </w:rPr>
        <w:t>s</w:t>
      </w:r>
      <w:r w:rsidRPr="00EF09F7">
        <w:rPr>
          <w:lang w:val="en-US" w:eastAsia="zh-CN"/>
        </w:rPr>
        <w:t xml:space="preserve"> the binding ID information, which is generated by the service producer. The Service Consumer instance stores the received binding ID until the UE context is released. The binding information, i.e. the binding between the binding ID and service instance, is stored in a new functional module within the Service Framework where the service producer is deployed. When the binding is changed, e.g., the service instance is scaling in/out or failure, the communication peer does not need to be aware. Thus the high reliability can be reached if the service instance to be communicated is replaced, e.g. due to failure.</w:t>
      </w:r>
    </w:p>
    <w:p w14:paraId="6BBCB21C" w14:textId="77777777" w:rsidR="00A63066" w:rsidRPr="00EF09F7" w:rsidRDefault="00A63066" w:rsidP="00A63066">
      <w:pPr>
        <w:pStyle w:val="berschrift3"/>
      </w:pPr>
      <w:bookmarkStart w:id="3" w:name="_Toc528910498"/>
      <w:r w:rsidRPr="00EF09F7">
        <w:t>6.</w:t>
      </w:r>
      <w:r w:rsidRPr="00EF09F7">
        <w:rPr>
          <w:rFonts w:hint="eastAsia"/>
          <w:lang w:eastAsia="zh-CN"/>
        </w:rPr>
        <w:t>15</w:t>
      </w:r>
      <w:r w:rsidRPr="00EF09F7">
        <w:rPr>
          <w:rFonts w:hint="eastAsia"/>
        </w:rPr>
        <w:t>.</w:t>
      </w:r>
      <w:r w:rsidRPr="00EF09F7">
        <w:t>2</w:t>
      </w:r>
      <w:r w:rsidRPr="00EF09F7">
        <w:tab/>
        <w:t>High level description</w:t>
      </w:r>
      <w:bookmarkEnd w:id="3"/>
    </w:p>
    <w:p w14:paraId="4109BF87" w14:textId="77777777" w:rsidR="00A63066" w:rsidRPr="00EF09F7" w:rsidRDefault="00A63066" w:rsidP="00A63066">
      <w:r w:rsidRPr="00EF09F7">
        <w:t xml:space="preserve">Similar as the definition of the AMF Instance at Rel-15, it is assumed that the service instance is identified by a Service Set ID and Instance </w:t>
      </w:r>
      <w:r w:rsidRPr="00EF09F7">
        <w:rPr>
          <w:rFonts w:hint="eastAsia"/>
          <w:lang w:eastAsia="zh-CN"/>
        </w:rPr>
        <w:t>P</w:t>
      </w:r>
      <w:r w:rsidRPr="00EF09F7">
        <w:t>ointer. When the Service Producer Instance is communicated per the Service Consumer request, the Service Producer Instance provides a binding identifier (i.e. binding ID) and returned</w:t>
      </w:r>
      <w:r w:rsidRPr="00EF09F7">
        <w:rPr>
          <w:rFonts w:hint="eastAsia"/>
          <w:lang w:eastAsia="zh-CN"/>
        </w:rPr>
        <w:t xml:space="preserve"> it</w:t>
      </w:r>
      <w:r w:rsidRPr="00EF09F7">
        <w:t xml:space="preserve"> to the Service Consumer. </w:t>
      </w:r>
      <w:r w:rsidRPr="00EF09F7">
        <w:lastRenderedPageBreak/>
        <w:t>The Service Consumer use the binding ID to identify the Producer Instance to be contacted. Two types of bindings ID are defined:</w:t>
      </w:r>
    </w:p>
    <w:p w14:paraId="2E05727D" w14:textId="77777777" w:rsidR="00A63066" w:rsidRPr="00EF09F7" w:rsidRDefault="00A63066" w:rsidP="00A63066">
      <w:pPr>
        <w:pStyle w:val="B1"/>
        <w:rPr>
          <w:lang w:val="en-US"/>
        </w:rPr>
      </w:pPr>
      <w:r w:rsidRPr="00EF09F7">
        <w:t>-</w:t>
      </w:r>
      <w:r w:rsidRPr="00EF09F7">
        <w:tab/>
        <w:t xml:space="preserve">Service Set ID based, bind to a service set </w:t>
      </w:r>
      <w:r w:rsidRPr="00EF09F7">
        <w:rPr>
          <w:rFonts w:hint="eastAsia"/>
          <w:lang w:eastAsia="zh-CN"/>
        </w:rPr>
        <w:t xml:space="preserve"> and is</w:t>
      </w:r>
      <w:r w:rsidRPr="00EF09F7">
        <w:t xml:space="preserve"> not limited to a dedicated Instance.</w:t>
      </w:r>
    </w:p>
    <w:p w14:paraId="2205F416" w14:textId="357664C4" w:rsidR="00A63066" w:rsidRPr="00EF09F7" w:rsidRDefault="00A63066" w:rsidP="00A63066">
      <w:pPr>
        <w:pStyle w:val="B1"/>
      </w:pPr>
      <w:r w:rsidRPr="00EF09F7">
        <w:t>-</w:t>
      </w:r>
      <w:r w:rsidRPr="00EF09F7">
        <w:tab/>
        <w:t xml:space="preserve">Service Set </w:t>
      </w:r>
      <w:r w:rsidRPr="00EF09F7">
        <w:rPr>
          <w:lang w:val="en-US"/>
        </w:rPr>
        <w:t xml:space="preserve">ID </w:t>
      </w:r>
      <w:r w:rsidRPr="00EF09F7">
        <w:t xml:space="preserve">and Instance </w:t>
      </w:r>
      <w:r w:rsidRPr="00EF09F7">
        <w:rPr>
          <w:rFonts w:hint="eastAsia"/>
          <w:lang w:eastAsia="zh-CN"/>
        </w:rPr>
        <w:t>P</w:t>
      </w:r>
      <w:r w:rsidRPr="00EF09F7">
        <w:t>ointer based</w:t>
      </w:r>
      <w:r w:rsidRPr="00EF09F7">
        <w:rPr>
          <w:lang w:val="en-US"/>
        </w:rPr>
        <w:t>.</w:t>
      </w:r>
      <w:r w:rsidRPr="00EF09F7">
        <w:t xml:space="preserve"> Depending on the meaning of binding ID, it can be</w:t>
      </w:r>
      <w:r w:rsidRPr="00EF09F7">
        <w:rPr>
          <w:lang w:val="en-US"/>
        </w:rPr>
        <w:t xml:space="preserve"> </w:t>
      </w:r>
      <w:r w:rsidRPr="00EF09F7">
        <w:t>b</w:t>
      </w:r>
      <w:r w:rsidRPr="00EF09F7">
        <w:rPr>
          <w:lang w:val="en-US"/>
        </w:rPr>
        <w:t>ound</w:t>
      </w:r>
      <w:r w:rsidRPr="00EF09F7">
        <w:t xml:space="preserve"> to a </w:t>
      </w:r>
      <w:r w:rsidRPr="00EF09F7">
        <w:rPr>
          <w:lang w:val="en-US"/>
        </w:rPr>
        <w:t xml:space="preserve">specific </w:t>
      </w:r>
      <w:r w:rsidRPr="00EF09F7">
        <w:t xml:space="preserve">service instance but the service instance can be </w:t>
      </w:r>
      <w:r w:rsidRPr="00EF09F7">
        <w:rPr>
          <w:lang w:val="en-US"/>
        </w:rPr>
        <w:t>replac</w:t>
      </w:r>
      <w:r w:rsidRPr="00EF09F7">
        <w:t>ed</w:t>
      </w:r>
      <w:r w:rsidRPr="00EF09F7">
        <w:rPr>
          <w:lang w:val="en-US"/>
        </w:rPr>
        <w:t xml:space="preserve">, or only to </w:t>
      </w:r>
      <w:r w:rsidRPr="00EF09F7">
        <w:t>one dedicated Instance</w:t>
      </w:r>
      <w:r w:rsidRPr="00EF09F7">
        <w:rPr>
          <w:lang w:val="en-US"/>
        </w:rPr>
        <w:t>.</w:t>
      </w:r>
    </w:p>
    <w:p w14:paraId="5971BF31" w14:textId="77777777" w:rsidR="00A63066" w:rsidRPr="00EF09F7" w:rsidRDefault="00A63066" w:rsidP="00A63066">
      <w:pPr>
        <w:rPr>
          <w:lang w:eastAsia="zh-CN"/>
        </w:rPr>
      </w:pPr>
      <w:r w:rsidRPr="00EF09F7">
        <w:t xml:space="preserve">The Service Consumer instance stores the received binding ID until the UE context is released, and includes it in </w:t>
      </w:r>
      <w:r w:rsidRPr="00EF09F7">
        <w:rPr>
          <w:lang w:val="en-US"/>
        </w:rPr>
        <w:t xml:space="preserve">the following </w:t>
      </w:r>
      <w:r w:rsidRPr="00EF09F7">
        <w:t xml:space="preserve">request targeted to the same </w:t>
      </w:r>
      <w:r w:rsidRPr="00EF09F7">
        <w:rPr>
          <w:rFonts w:hint="eastAsia"/>
          <w:lang w:eastAsia="zh-CN"/>
        </w:rPr>
        <w:t xml:space="preserve">Producer </w:t>
      </w:r>
      <w:r w:rsidRPr="00EF09F7">
        <w:t xml:space="preserve">Service. When the message </w:t>
      </w:r>
      <w:r w:rsidRPr="00EF09F7">
        <w:rPr>
          <w:rFonts w:hint="eastAsia"/>
          <w:lang w:eastAsia="zh-CN"/>
        </w:rPr>
        <w:t>reaches</w:t>
      </w:r>
      <w:r w:rsidRPr="00EF09F7">
        <w:t xml:space="preserve"> the Unit where the service producer instance is located, it is routed to a service producer instance based on the binding ID included in the message. The binding between the binding ID and a service producer instance is stored within the Unit, e.g. framework function. </w:t>
      </w:r>
      <w:r w:rsidRPr="00EF09F7">
        <w:rPr>
          <w:lang w:val="x-none"/>
        </w:rPr>
        <w:t>The</w:t>
      </w:r>
      <w:r w:rsidRPr="00EF09F7">
        <w:rPr>
          <w:rFonts w:hint="eastAsia"/>
          <w:lang w:val="x-none" w:eastAsia="zh-CN"/>
        </w:rPr>
        <w:t xml:space="preserve"> service producer</w:t>
      </w:r>
      <w:r w:rsidRPr="00EF09F7">
        <w:rPr>
          <w:lang w:val="x-none"/>
        </w:rPr>
        <w:t xml:space="preserve"> instance may change, while the binding I</w:t>
      </w:r>
      <w:r w:rsidRPr="00EF09F7">
        <w:rPr>
          <w:rFonts w:hint="eastAsia"/>
          <w:lang w:val="x-none" w:eastAsia="zh-CN"/>
        </w:rPr>
        <w:t xml:space="preserve">D </w:t>
      </w:r>
      <w:r w:rsidRPr="00EF09F7">
        <w:t>exposed to the Service Consumer</w:t>
      </w:r>
      <w:r w:rsidRPr="00EF09F7">
        <w:rPr>
          <w:lang w:val="x-none"/>
        </w:rPr>
        <w:t xml:space="preserve"> remains the same. </w:t>
      </w:r>
      <w:r w:rsidRPr="00EF09F7">
        <w:t xml:space="preserve"> In that case different transactions may reach to different Service Instance even using the same binding ID.</w:t>
      </w:r>
    </w:p>
    <w:p w14:paraId="7BC09469" w14:textId="77777777" w:rsidR="00A63066" w:rsidRPr="00EF09F7" w:rsidRDefault="00A63066" w:rsidP="00A63066">
      <w:pPr>
        <w:rPr>
          <w:lang w:eastAsia="zh-CN"/>
        </w:rPr>
      </w:pPr>
      <w:r w:rsidRPr="00EF09F7">
        <w:rPr>
          <w:rFonts w:hint="eastAsia"/>
          <w:lang w:eastAsia="zh-CN"/>
        </w:rPr>
        <w:t xml:space="preserve">The </w:t>
      </w:r>
      <w:r w:rsidRPr="00EF09F7">
        <w:rPr>
          <w:lang w:eastAsia="zh-CN"/>
        </w:rPr>
        <w:t xml:space="preserve">UE context are shared among the </w:t>
      </w:r>
      <w:r w:rsidRPr="00EF09F7">
        <w:rPr>
          <w:rFonts w:hint="eastAsia"/>
          <w:lang w:eastAsia="zh-CN"/>
        </w:rPr>
        <w:t xml:space="preserve">NF/Service Instance </w:t>
      </w:r>
      <w:r w:rsidRPr="00EF09F7">
        <w:rPr>
          <w:lang w:eastAsia="zh-CN"/>
        </w:rPr>
        <w:t>with</w:t>
      </w:r>
      <w:r w:rsidRPr="00EF09F7">
        <w:rPr>
          <w:rFonts w:hint="eastAsia"/>
          <w:lang w:eastAsia="zh-CN"/>
        </w:rPr>
        <w:t>in t</w:t>
      </w:r>
      <w:r w:rsidRPr="00EF09F7">
        <w:rPr>
          <w:lang w:eastAsia="zh-CN"/>
        </w:rPr>
        <w:t xml:space="preserve">he same NF/Service set. If one NF/Service Instance fails, the message targeting to the failed NF/Service Instance is routed to another NF/Service Instance within the same NF/Service set. The replacing NF/Service Instance retrieve the UE contexts to handle the incoming message. Thus the high reliability can be achieved. How to select the replacing NF/Service Instance is implemented as below:   </w:t>
      </w:r>
    </w:p>
    <w:p w14:paraId="260A89A4" w14:textId="77777777" w:rsidR="00A63066" w:rsidRPr="00EF09F7" w:rsidRDefault="00A63066" w:rsidP="00A63066">
      <w:pPr>
        <w:pStyle w:val="B1"/>
      </w:pPr>
      <w:r w:rsidRPr="00EF09F7">
        <w:rPr>
          <w:rFonts w:hint="eastAsia"/>
          <w:lang w:eastAsia="zh-CN"/>
        </w:rPr>
        <w:t>-</w:t>
      </w:r>
      <w:r w:rsidRPr="00EF09F7">
        <w:rPr>
          <w:rFonts w:hint="eastAsia"/>
          <w:lang w:eastAsia="zh-CN"/>
        </w:rPr>
        <w:tab/>
        <w:t xml:space="preserve">If </w:t>
      </w:r>
      <w:r w:rsidRPr="00EF09F7">
        <w:rPr>
          <w:lang w:eastAsia="zh-CN"/>
        </w:rPr>
        <w:t xml:space="preserve">not all </w:t>
      </w:r>
      <w:r w:rsidRPr="00EF09F7">
        <w:rPr>
          <w:rFonts w:hint="eastAsia"/>
          <w:lang w:eastAsia="zh-CN"/>
        </w:rPr>
        <w:t xml:space="preserve">the NF/Service Set </w:t>
      </w:r>
      <w:r w:rsidRPr="00EF09F7">
        <w:rPr>
          <w:lang w:eastAsia="zh-CN"/>
        </w:rPr>
        <w:t xml:space="preserve">instance </w:t>
      </w:r>
      <w:r w:rsidRPr="00EF09F7">
        <w:rPr>
          <w:rFonts w:hint="eastAsia"/>
          <w:lang w:eastAsia="zh-CN"/>
        </w:rPr>
        <w:t>within the same Units</w:t>
      </w:r>
      <w:r w:rsidRPr="00EF09F7">
        <w:rPr>
          <w:lang w:eastAsia="zh-CN"/>
        </w:rPr>
        <w:t xml:space="preserve"> are failure, based on the binding ID type the Framework Function avoid select the failed NF/Service instance or reselect another NF Service Instance based on the preconfigured rule via OAM, e.g. when the NF/Service Instance-1 is failure it is replaced by NF/Service Instance -5.</w:t>
      </w:r>
    </w:p>
    <w:p w14:paraId="7D4F180A"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 xml:space="preserve">If a NF/Service Set is </w:t>
      </w:r>
      <w:r w:rsidRPr="00EF09F7">
        <w:rPr>
          <w:lang w:eastAsia="zh-CN"/>
        </w:rPr>
        <w:t>spread</w:t>
      </w:r>
      <w:r w:rsidRPr="00EF09F7">
        <w:t xml:space="preserve"> across multiple Units in different DCs, and all the NF/Service Set instance within the same Units are failure (which does not happen often) and if there are binding IDs bound to NF/Service instances in the failed Unit, the NRF notifies the communication peers of the NF/Service Set of the Unit failure event. Upon receiving the Unit failover notification, the communication peer re-selects a target Unit Address based on the NF/Service Set ID, and send messages to the target Unit using the same binding ID. The Service Framework Function in the target Unit selects a target NF/Service instance based on the binding ID and preconfigured rule. </w:t>
      </w:r>
    </w:p>
    <w:p w14:paraId="5E5A3210"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The replacing NF/Service Instance updates the Service Consumer instance with a new binding ID.</w:t>
      </w:r>
    </w:p>
    <w:p w14:paraId="453F8886" w14:textId="77777777" w:rsidR="00A63066" w:rsidRPr="00EF09F7" w:rsidRDefault="00A63066" w:rsidP="00A63066">
      <w:pPr>
        <w:pStyle w:val="berschrift3"/>
      </w:pPr>
      <w:bookmarkStart w:id="4" w:name="_Toc528910499"/>
      <w:r w:rsidRPr="00EF09F7">
        <w:t>6.</w:t>
      </w:r>
      <w:r w:rsidRPr="00EF09F7">
        <w:rPr>
          <w:rFonts w:hint="eastAsia"/>
          <w:lang w:eastAsia="zh-CN"/>
        </w:rPr>
        <w:t>15</w:t>
      </w:r>
      <w:r w:rsidRPr="00EF09F7">
        <w:rPr>
          <w:rFonts w:hint="eastAsia"/>
        </w:rPr>
        <w:t>.</w:t>
      </w:r>
      <w:r w:rsidRPr="00EF09F7">
        <w:t>3</w:t>
      </w:r>
      <w:r w:rsidRPr="00EF09F7">
        <w:tab/>
      </w:r>
      <w:r w:rsidRPr="00EF09F7">
        <w:rPr>
          <w:rFonts w:hint="eastAsia"/>
          <w:lang w:eastAsia="zh-CN"/>
        </w:rPr>
        <w:t>I</w:t>
      </w:r>
      <w:r w:rsidRPr="00EF09F7">
        <w:t>llustrated procedures</w:t>
      </w:r>
      <w:bookmarkEnd w:id="4"/>
    </w:p>
    <w:p w14:paraId="3165480F" w14:textId="77777777" w:rsidR="00A63066" w:rsidRPr="00EF09F7" w:rsidRDefault="00A63066" w:rsidP="00A63066">
      <w:pPr>
        <w:rPr>
          <w:bCs/>
        </w:rPr>
      </w:pPr>
      <w:r w:rsidRPr="00EF09F7">
        <w:rPr>
          <w:bCs/>
        </w:rPr>
        <w:t>The below procedure illustrate how to exchange the binding ID between the consumer and producer. And how the message is routed based on binding ID.</w:t>
      </w:r>
    </w:p>
    <w:p w14:paraId="158A36F3" w14:textId="77777777" w:rsidR="00A63066" w:rsidRPr="00EF09F7" w:rsidRDefault="00A63066" w:rsidP="00A63066">
      <w:pPr>
        <w:pStyle w:val="TH"/>
      </w:pPr>
      <w:r w:rsidRPr="00EF09F7">
        <w:object w:dxaOrig="8475" w:dyaOrig="8910" w14:anchorId="18CEF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401.4pt" o:ole="">
            <v:imagedata r:id="rId8" o:title=""/>
          </v:shape>
          <o:OLEObject Type="Embed" ProgID="Visio.Drawing.15" ShapeID="_x0000_i1025" DrawAspect="Content" ObjectID="_1743585913" r:id="rId9"/>
        </w:object>
      </w:r>
    </w:p>
    <w:p w14:paraId="726AD766" w14:textId="77777777" w:rsidR="00A63066" w:rsidRPr="00EF09F7" w:rsidRDefault="00A63066" w:rsidP="00A63066">
      <w:pPr>
        <w:pStyle w:val="TF"/>
      </w:pPr>
      <w:r w:rsidRPr="00EF09F7">
        <w:rPr>
          <w:rFonts w:hint="eastAsia"/>
        </w:rPr>
        <w:t xml:space="preserve">Figure </w:t>
      </w:r>
      <w:r w:rsidRPr="00EF09F7">
        <w:t>6.</w:t>
      </w:r>
      <w:r w:rsidRPr="00EF09F7">
        <w:rPr>
          <w:rFonts w:hint="eastAsia"/>
          <w:lang w:eastAsia="zh-CN"/>
        </w:rPr>
        <w:t>15</w:t>
      </w:r>
      <w:r w:rsidRPr="00EF09F7">
        <w:t>.3-1 Binding information stored at the Framework Function and its usage</w:t>
      </w:r>
    </w:p>
    <w:p w14:paraId="07D65D11" w14:textId="77777777" w:rsidR="00A63066" w:rsidRPr="00EF09F7" w:rsidRDefault="00A63066" w:rsidP="00A63066">
      <w:pPr>
        <w:rPr>
          <w:lang w:val="en-US"/>
        </w:rPr>
      </w:pPr>
      <w:r w:rsidRPr="00EF09F7">
        <w:rPr>
          <w:lang w:val="en-US"/>
        </w:rPr>
        <w:t>The binding between</w:t>
      </w:r>
      <w:r w:rsidRPr="00EF09F7">
        <w:rPr>
          <w:rFonts w:hint="eastAsia"/>
          <w:lang w:val="en-US" w:eastAsia="zh-CN"/>
        </w:rPr>
        <w:t xml:space="preserve"> the</w:t>
      </w:r>
      <w:r w:rsidRPr="00EF09F7">
        <w:rPr>
          <w:lang w:val="en-US"/>
        </w:rPr>
        <w:t xml:space="preserve"> service instance and the binding ID is </w:t>
      </w:r>
      <w:r w:rsidRPr="00EF09F7">
        <w:rPr>
          <w:rFonts w:hint="eastAsia"/>
          <w:lang w:val="en-US" w:eastAsia="zh-CN"/>
        </w:rPr>
        <w:t xml:space="preserve">maintained </w:t>
      </w:r>
      <w:r w:rsidRPr="00EF09F7">
        <w:rPr>
          <w:lang w:val="en-US"/>
        </w:rPr>
        <w:t>within the Unit, e.g. by the Framework Function. As an example, the binding can be established when the service instance is started, e.g. as part of the service instance registration procedure. The Service Framework includes a function module which stores the following information: the Service Set ID, Instance Pointer, IP address. Thus no matter which type binding ID is used by the service instance later, the Function in the Unit, e.g. Framework Function, can always route the message to the service instance. The service instance indicates the assigned binding ID to the Service Framework at the registration procedure, and Service Framework stores the assigned binding ID.</w:t>
      </w:r>
    </w:p>
    <w:p w14:paraId="45BD1623" w14:textId="77777777" w:rsidR="00A63066" w:rsidRPr="00EF09F7" w:rsidRDefault="00A63066" w:rsidP="00A63066">
      <w:pPr>
        <w:rPr>
          <w:lang w:val="en-US"/>
        </w:rPr>
      </w:pPr>
      <w:r w:rsidRPr="00EF09F7">
        <w:rPr>
          <w:lang w:val="en-US"/>
        </w:rPr>
        <w:t>Binding ID exchange between the consumer and producer:</w:t>
      </w:r>
    </w:p>
    <w:p w14:paraId="02072911" w14:textId="77777777" w:rsidR="00A63066" w:rsidRPr="00EF09F7" w:rsidRDefault="00A63066" w:rsidP="00A63066">
      <w:pPr>
        <w:pStyle w:val="B1"/>
      </w:pPr>
      <w:r w:rsidRPr="00EF09F7">
        <w:rPr>
          <w:rFonts w:hint="eastAsia"/>
          <w:lang w:val="en-US" w:eastAsia="zh-CN"/>
        </w:rPr>
        <w:t>1.</w:t>
      </w:r>
      <w:r w:rsidRPr="00EF09F7">
        <w:rPr>
          <w:rFonts w:hint="eastAsia"/>
          <w:lang w:val="en-US" w:eastAsia="zh-CN"/>
        </w:rPr>
        <w:tab/>
      </w:r>
      <w:r w:rsidRPr="00EF09F7">
        <w:t xml:space="preserve">The </w:t>
      </w:r>
      <w:r w:rsidRPr="00EF09F7">
        <w:rPr>
          <w:lang w:val="en-US"/>
        </w:rPr>
        <w:t>consumer</w:t>
      </w:r>
      <w:r w:rsidRPr="00EF09F7">
        <w:t xml:space="preserve"> </w:t>
      </w:r>
      <w:r w:rsidRPr="00EF09F7">
        <w:rPr>
          <w:lang w:val="en-US"/>
        </w:rPr>
        <w:t>allocates a</w:t>
      </w:r>
      <w:r w:rsidRPr="00EF09F7">
        <w:t xml:space="preserve"> binding ID</w:t>
      </w:r>
      <w:r w:rsidRPr="00EF09F7">
        <w:rPr>
          <w:lang w:val="en-US"/>
        </w:rPr>
        <w:t>, which is related to the service consumer and used for following transaction request from the peer service instance</w:t>
      </w:r>
      <w:r w:rsidRPr="00EF09F7">
        <w:t xml:space="preserve">, and </w:t>
      </w:r>
      <w:r w:rsidRPr="00EF09F7">
        <w:rPr>
          <w:lang w:val="en-US"/>
        </w:rPr>
        <w:t>include this information in the message sent to producer</w:t>
      </w:r>
      <w:r w:rsidRPr="00EF09F7">
        <w:t xml:space="preserve">. </w:t>
      </w:r>
      <w:r w:rsidRPr="00EF09F7">
        <w:rPr>
          <w:lang w:val="en-US"/>
        </w:rPr>
        <w:t>The type of binding ID consumer allocated is per how the consumer prefer following transaction request from peer side communicate with it.</w:t>
      </w:r>
    </w:p>
    <w:p w14:paraId="67BF1750" w14:textId="77777777" w:rsidR="00A63066" w:rsidRPr="00EF09F7" w:rsidRDefault="00A63066" w:rsidP="00A63066">
      <w:pPr>
        <w:pStyle w:val="B2"/>
        <w:rPr>
          <w:lang w:eastAsia="zh-CN"/>
        </w:rPr>
      </w:pPr>
      <w:r w:rsidRPr="00EF09F7">
        <w:rPr>
          <w:lang w:eastAsia="zh-CN"/>
        </w:rPr>
        <w:t>If the following transaction request from peer side is preferred to be handled by any instance within the same service consumer set, the binding ID is Service Set ID based. If the following transaction request from peer side is prefer</w:t>
      </w:r>
      <w:r w:rsidRPr="00EF09F7">
        <w:rPr>
          <w:rFonts w:hint="eastAsia"/>
          <w:lang w:eastAsia="zh-CN"/>
        </w:rPr>
        <w:t>red</w:t>
      </w:r>
      <w:r w:rsidRPr="00EF09F7">
        <w:rPr>
          <w:lang w:eastAsia="zh-CN"/>
        </w:rPr>
        <w:t xml:space="preserve"> to be handled by this instance, the binding ID is Service Set ID and Instance Pointer based.</w:t>
      </w:r>
    </w:p>
    <w:p w14:paraId="28EE435D" w14:textId="77777777" w:rsidR="00A63066" w:rsidRPr="00EF09F7" w:rsidRDefault="00A63066" w:rsidP="00A63066">
      <w:pPr>
        <w:pStyle w:val="NO"/>
      </w:pPr>
      <w:r w:rsidRPr="00EF09F7">
        <w:t xml:space="preserve">NOTE: the consumer's binding ID is included </w:t>
      </w:r>
      <w:r w:rsidRPr="00EF09F7">
        <w:rPr>
          <w:rFonts w:hint="eastAsia"/>
          <w:lang w:eastAsia="zh-CN"/>
        </w:rPr>
        <w:t xml:space="preserve">only </w:t>
      </w:r>
      <w:r w:rsidRPr="00EF09F7">
        <w:t>if the consumer can behave as service producer</w:t>
      </w:r>
    </w:p>
    <w:p w14:paraId="579B1575" w14:textId="77777777" w:rsidR="00A63066" w:rsidRPr="00EF09F7" w:rsidRDefault="00A63066" w:rsidP="00A63066">
      <w:pPr>
        <w:pStyle w:val="B1"/>
        <w:rPr>
          <w:lang w:eastAsia="zh-CN"/>
        </w:rPr>
      </w:pPr>
      <w:r w:rsidRPr="00EF09F7">
        <w:rPr>
          <w:rFonts w:hint="eastAsia"/>
          <w:lang w:eastAsia="zh-CN"/>
        </w:rPr>
        <w:t>2.</w:t>
      </w:r>
      <w:r w:rsidRPr="00EF09F7">
        <w:rPr>
          <w:rFonts w:hint="eastAsia"/>
          <w:lang w:eastAsia="zh-CN"/>
        </w:rPr>
        <w:tab/>
      </w:r>
      <w:r w:rsidRPr="00EF09F7">
        <w:rPr>
          <w:lang w:eastAsia="zh-CN"/>
        </w:rPr>
        <w:t>The Function in the Unit, e.g. the framework function, selects the producer instance based on the previously stored association of binding ID and instance ID.</w:t>
      </w:r>
    </w:p>
    <w:p w14:paraId="73931F10" w14:textId="77777777" w:rsidR="00A63066" w:rsidRPr="00EF09F7" w:rsidRDefault="00A63066" w:rsidP="00A63066">
      <w:pPr>
        <w:pStyle w:val="B1"/>
        <w:rPr>
          <w:lang w:eastAsia="zh-CN"/>
        </w:rPr>
      </w:pPr>
      <w:r w:rsidRPr="00EF09F7">
        <w:rPr>
          <w:rFonts w:hint="eastAsia"/>
          <w:lang w:eastAsia="zh-CN"/>
        </w:rPr>
        <w:t>3.</w:t>
      </w:r>
      <w:r w:rsidRPr="00EF09F7">
        <w:rPr>
          <w:rFonts w:hint="eastAsia"/>
          <w:lang w:eastAsia="zh-CN"/>
        </w:rPr>
        <w:tab/>
      </w:r>
      <w:r w:rsidRPr="00EF09F7">
        <w:rPr>
          <w:lang w:eastAsia="zh-CN"/>
        </w:rPr>
        <w:t>The Message 1 is forwarded to the selected producer instance.</w:t>
      </w:r>
    </w:p>
    <w:p w14:paraId="6E1BA8CA" w14:textId="77777777" w:rsidR="00A63066" w:rsidRPr="00EF09F7" w:rsidRDefault="00A63066" w:rsidP="00A63066">
      <w:pPr>
        <w:pStyle w:val="B1"/>
        <w:rPr>
          <w:lang w:eastAsia="zh-CN"/>
        </w:rPr>
      </w:pPr>
      <w:r w:rsidRPr="00EF09F7">
        <w:rPr>
          <w:rFonts w:hint="eastAsia"/>
          <w:lang w:eastAsia="zh-CN"/>
        </w:rPr>
        <w:t>4.</w:t>
      </w:r>
      <w:r w:rsidRPr="00EF09F7">
        <w:rPr>
          <w:rFonts w:hint="eastAsia"/>
          <w:lang w:eastAsia="zh-CN"/>
        </w:rPr>
        <w:tab/>
      </w:r>
      <w:r w:rsidRPr="00EF09F7">
        <w:rPr>
          <w:lang w:eastAsia="zh-CN"/>
        </w:rPr>
        <w:t>The producer instance provides a producer's binding ID to the consumer instance in response message. The type of binding ID allocated is similar as the step 1.</w:t>
      </w:r>
    </w:p>
    <w:p w14:paraId="36273084" w14:textId="77777777" w:rsidR="00A63066" w:rsidRPr="00EF09F7" w:rsidRDefault="00A63066" w:rsidP="00A63066">
      <w:pPr>
        <w:pStyle w:val="B1"/>
        <w:rPr>
          <w:lang w:eastAsia="zh-CN"/>
        </w:rPr>
      </w:pPr>
      <w:r w:rsidRPr="00EF09F7">
        <w:rPr>
          <w:rFonts w:hint="eastAsia"/>
          <w:lang w:eastAsia="zh-CN"/>
        </w:rPr>
        <w:t>5.</w:t>
      </w:r>
      <w:r w:rsidRPr="00EF09F7">
        <w:rPr>
          <w:rFonts w:hint="eastAsia"/>
          <w:lang w:eastAsia="zh-CN"/>
        </w:rPr>
        <w:tab/>
      </w:r>
      <w:r w:rsidRPr="00EF09F7">
        <w:rPr>
          <w:lang w:eastAsia="zh-CN"/>
        </w:rPr>
        <w:t>The response message is forwarded to the Consumer. The Consumer stores the received Producer's binding ID as part of the UE context.</w:t>
      </w:r>
    </w:p>
    <w:p w14:paraId="187CF76C" w14:textId="77777777" w:rsidR="00A63066" w:rsidRPr="00EF09F7" w:rsidRDefault="00A63066" w:rsidP="00A63066">
      <w:pPr>
        <w:pStyle w:val="B1"/>
        <w:rPr>
          <w:lang w:eastAsia="zh-CN"/>
        </w:rPr>
      </w:pPr>
      <w:r w:rsidRPr="00EF09F7">
        <w:rPr>
          <w:lang w:eastAsia="zh-CN"/>
        </w:rPr>
        <w:t>Binding ID usage for the following transaction:</w:t>
      </w:r>
    </w:p>
    <w:p w14:paraId="0D2C97F2" w14:textId="77777777" w:rsidR="00A63066" w:rsidRPr="00EF09F7" w:rsidRDefault="00A63066" w:rsidP="00A63066">
      <w:pPr>
        <w:pStyle w:val="B1"/>
        <w:rPr>
          <w:lang w:eastAsia="zh-CN"/>
        </w:rPr>
      </w:pPr>
      <w:r w:rsidRPr="00EF09F7">
        <w:rPr>
          <w:rFonts w:hint="eastAsia"/>
          <w:lang w:eastAsia="zh-CN"/>
        </w:rPr>
        <w:t>6.</w:t>
      </w:r>
      <w:r w:rsidRPr="00EF09F7">
        <w:rPr>
          <w:rFonts w:hint="eastAsia"/>
          <w:lang w:eastAsia="zh-CN"/>
        </w:rPr>
        <w:tab/>
      </w:r>
      <w:r w:rsidRPr="00EF09F7">
        <w:rPr>
          <w:lang w:eastAsia="zh-CN"/>
        </w:rPr>
        <w:t>Consumer sends message 2, including producer's binding ID received at step 5.</w:t>
      </w:r>
    </w:p>
    <w:p w14:paraId="02CDCAC0" w14:textId="77777777" w:rsidR="00A63066" w:rsidRPr="00EF09F7" w:rsidRDefault="00A63066" w:rsidP="00A63066">
      <w:pPr>
        <w:pStyle w:val="B1"/>
        <w:rPr>
          <w:lang w:eastAsia="zh-CN"/>
        </w:rPr>
      </w:pPr>
      <w:r w:rsidRPr="00EF09F7">
        <w:rPr>
          <w:rFonts w:hint="eastAsia"/>
          <w:lang w:eastAsia="zh-CN"/>
        </w:rPr>
        <w:t>7.</w:t>
      </w:r>
      <w:r w:rsidRPr="00EF09F7">
        <w:rPr>
          <w:rFonts w:hint="eastAsia"/>
          <w:lang w:eastAsia="zh-CN"/>
        </w:rPr>
        <w:tab/>
      </w:r>
      <w:r w:rsidRPr="00EF09F7">
        <w:rPr>
          <w:lang w:eastAsia="zh-CN"/>
        </w:rPr>
        <w:t>If the producer</w:t>
      </w:r>
      <w:r>
        <w:rPr>
          <w:lang w:eastAsia="zh-CN"/>
        </w:rPr>
        <w:t>'</w:t>
      </w:r>
      <w:r w:rsidRPr="00EF09F7">
        <w:rPr>
          <w:lang w:eastAsia="zh-CN"/>
        </w:rPr>
        <w:t>s binding ID allocated at step 4 is the</w:t>
      </w:r>
      <w:r w:rsidRPr="00EF09F7">
        <w:t xml:space="preserve"> </w:t>
      </w:r>
      <w:r w:rsidRPr="00EF09F7">
        <w:rPr>
          <w:lang w:eastAsia="zh-CN"/>
        </w:rPr>
        <w:t>Service Set ID and Instance pointer based,</w:t>
      </w:r>
      <w:r w:rsidRPr="00EF09F7">
        <w:rPr>
          <w:rFonts w:hint="eastAsia"/>
          <w:lang w:eastAsia="zh-CN"/>
        </w:rPr>
        <w:t xml:space="preserve"> </w:t>
      </w:r>
      <w:r w:rsidRPr="00EF09F7">
        <w:rPr>
          <w:lang w:eastAsia="zh-CN"/>
        </w:rPr>
        <w:t>Producer 1 is selected based on producer's binding ID.</w:t>
      </w:r>
    </w:p>
    <w:p w14:paraId="2BE7E531" w14:textId="77777777" w:rsidR="00A63066" w:rsidRPr="00EF09F7" w:rsidRDefault="00A63066" w:rsidP="00A63066">
      <w:pPr>
        <w:pStyle w:val="B1"/>
        <w:rPr>
          <w:lang w:eastAsia="zh-CN"/>
        </w:rPr>
      </w:pPr>
      <w:r>
        <w:rPr>
          <w:rFonts w:hint="eastAsia"/>
          <w:lang w:eastAsia="zh-CN"/>
        </w:rPr>
        <w:tab/>
      </w:r>
      <w:r w:rsidRPr="00EF09F7">
        <w:rPr>
          <w:lang w:eastAsia="zh-CN"/>
        </w:rPr>
        <w:t>If the producer</w:t>
      </w:r>
      <w:r>
        <w:rPr>
          <w:lang w:eastAsia="zh-CN"/>
        </w:rPr>
        <w:t>'</w:t>
      </w:r>
      <w:r w:rsidRPr="00EF09F7">
        <w:rPr>
          <w:lang w:eastAsia="zh-CN"/>
        </w:rPr>
        <w:t xml:space="preserve">s binding ID allocated at step 4 is the Service Set ID based, the Function in the Unit, e.g. the framework function, re-selects the producer instance. The re-selected producer instance may be different comparing to the Producer 1. In that case if the transaction need be routed to the same Producer Instance for following transaction, another information need be provided, e.g. a different binding information which is called as temporary binding ID defined in </w:t>
      </w:r>
      <w:r>
        <w:rPr>
          <w:lang w:eastAsia="zh-CN"/>
        </w:rPr>
        <w:t>clause </w:t>
      </w:r>
      <w:r w:rsidRPr="00EF09F7">
        <w:rPr>
          <w:lang w:eastAsia="zh-CN"/>
        </w:rPr>
        <w:t>6.9 is used.</w:t>
      </w:r>
    </w:p>
    <w:p w14:paraId="7A50608A" w14:textId="77777777" w:rsidR="00A63066" w:rsidRPr="00EF09F7" w:rsidRDefault="00A63066" w:rsidP="00A63066">
      <w:pPr>
        <w:pStyle w:val="B1"/>
        <w:rPr>
          <w:lang w:eastAsia="zh-CN"/>
        </w:rPr>
      </w:pPr>
      <w:r w:rsidRPr="00EF09F7">
        <w:rPr>
          <w:rFonts w:hint="eastAsia"/>
          <w:lang w:eastAsia="zh-CN"/>
        </w:rPr>
        <w:t>8.</w:t>
      </w:r>
      <w:r w:rsidRPr="00EF09F7">
        <w:rPr>
          <w:rFonts w:hint="eastAsia"/>
          <w:lang w:eastAsia="zh-CN"/>
        </w:rPr>
        <w:tab/>
      </w:r>
      <w:r w:rsidRPr="00EF09F7">
        <w:rPr>
          <w:lang w:eastAsia="zh-CN"/>
        </w:rPr>
        <w:t>Message 2 is forwarded to Producer 1.</w:t>
      </w:r>
    </w:p>
    <w:p w14:paraId="789499DF" w14:textId="77777777" w:rsidR="00A63066" w:rsidRPr="00EF09F7" w:rsidRDefault="00A63066" w:rsidP="00A63066">
      <w:pPr>
        <w:pStyle w:val="B1"/>
        <w:rPr>
          <w:lang w:eastAsia="zh-CN"/>
        </w:rPr>
      </w:pPr>
      <w:r w:rsidRPr="00EF09F7">
        <w:rPr>
          <w:lang w:eastAsia="zh-CN"/>
        </w:rPr>
        <w:t>Binding information update:</w:t>
      </w:r>
    </w:p>
    <w:p w14:paraId="77DFF712" w14:textId="77777777" w:rsidR="00A63066" w:rsidRPr="00EF09F7" w:rsidRDefault="00A63066" w:rsidP="00A63066">
      <w:pPr>
        <w:pStyle w:val="B1"/>
        <w:rPr>
          <w:lang w:eastAsia="zh-CN"/>
        </w:rPr>
      </w:pPr>
      <w:r w:rsidRPr="00EF09F7">
        <w:rPr>
          <w:rFonts w:hint="eastAsia"/>
          <w:lang w:eastAsia="zh-CN"/>
        </w:rPr>
        <w:t>9.</w:t>
      </w:r>
      <w:r w:rsidRPr="00EF09F7">
        <w:rPr>
          <w:rFonts w:hint="eastAsia"/>
          <w:lang w:eastAsia="zh-CN"/>
        </w:rPr>
        <w:tab/>
      </w:r>
      <w:r w:rsidRPr="00EF09F7">
        <w:rPr>
          <w:lang w:eastAsia="zh-CN"/>
        </w:rPr>
        <w:t>The binding between the binding ID and Producer 1 is released, e.g. due to producer instance</w:t>
      </w:r>
      <w:r w:rsidRPr="00EF09F7">
        <w:rPr>
          <w:rFonts w:hint="eastAsia"/>
          <w:lang w:eastAsia="zh-CN"/>
        </w:rPr>
        <w:t xml:space="preserve"> </w:t>
      </w:r>
      <w:r w:rsidRPr="00EF09F7">
        <w:rPr>
          <w:lang w:eastAsia="zh-CN"/>
        </w:rPr>
        <w:t>is deregistered scale in/out.</w:t>
      </w:r>
    </w:p>
    <w:p w14:paraId="66165F81" w14:textId="77777777" w:rsidR="00A63066" w:rsidRPr="00EF09F7" w:rsidRDefault="00A63066" w:rsidP="00A63066">
      <w:pPr>
        <w:pStyle w:val="B1"/>
        <w:rPr>
          <w:lang w:eastAsia="zh-CN"/>
        </w:rPr>
      </w:pPr>
      <w:r w:rsidRPr="00EF09F7">
        <w:rPr>
          <w:lang w:eastAsia="zh-CN"/>
        </w:rPr>
        <w:t>Message handling after the binding information is released:</w:t>
      </w:r>
    </w:p>
    <w:p w14:paraId="035ABC59" w14:textId="77777777" w:rsidR="00A63066" w:rsidRPr="00EF09F7" w:rsidRDefault="00A63066" w:rsidP="00A63066">
      <w:pPr>
        <w:pStyle w:val="B1"/>
        <w:rPr>
          <w:lang w:eastAsia="zh-CN"/>
        </w:rPr>
      </w:pPr>
      <w:r w:rsidRPr="00EF09F7">
        <w:rPr>
          <w:rFonts w:hint="eastAsia"/>
          <w:lang w:eastAsia="zh-CN"/>
        </w:rPr>
        <w:t>10.</w:t>
      </w:r>
      <w:r w:rsidRPr="00EF09F7">
        <w:rPr>
          <w:rFonts w:hint="eastAsia"/>
          <w:lang w:eastAsia="zh-CN"/>
        </w:rPr>
        <w:tab/>
      </w:r>
      <w:r w:rsidRPr="00EF09F7">
        <w:rPr>
          <w:lang w:eastAsia="zh-CN"/>
        </w:rPr>
        <w:t>The consumer sends Message 3 which include the producer's binding ID provided by Producer 1.</w:t>
      </w:r>
    </w:p>
    <w:p w14:paraId="4AF845B3" w14:textId="77777777" w:rsidR="00A63066" w:rsidRPr="00EF09F7" w:rsidRDefault="00A63066" w:rsidP="00A63066">
      <w:pPr>
        <w:pStyle w:val="B1"/>
        <w:rPr>
          <w:lang w:eastAsia="zh-CN"/>
        </w:rPr>
      </w:pPr>
      <w:r w:rsidRPr="00EF09F7">
        <w:rPr>
          <w:rFonts w:hint="eastAsia"/>
          <w:lang w:eastAsia="zh-CN"/>
        </w:rPr>
        <w:t>11.</w:t>
      </w:r>
      <w:r w:rsidRPr="00EF09F7">
        <w:rPr>
          <w:rFonts w:hint="eastAsia"/>
          <w:lang w:eastAsia="zh-CN"/>
        </w:rPr>
        <w:tab/>
      </w:r>
      <w:r w:rsidRPr="00EF09F7">
        <w:rPr>
          <w:lang w:eastAsia="zh-CN"/>
        </w:rPr>
        <w:t>Since there is no producer instance associated with the binding ID, but the binding ID includes the Service Set ID information, a new producer instance is selected based on Producer service set ID</w:t>
      </w:r>
      <w:r w:rsidRPr="00EF09F7">
        <w:rPr>
          <w:rFonts w:hint="eastAsia"/>
          <w:lang w:eastAsia="zh-CN"/>
        </w:rPr>
        <w:t xml:space="preserve"> </w:t>
      </w:r>
      <w:r w:rsidRPr="00EF09F7">
        <w:rPr>
          <w:lang w:eastAsia="zh-CN"/>
        </w:rPr>
        <w:t>and optional preconfigured rule.</w:t>
      </w:r>
      <w:r w:rsidRPr="00EF09F7">
        <w:rPr>
          <w:rFonts w:hint="eastAsia"/>
          <w:lang w:eastAsia="zh-CN"/>
        </w:rPr>
        <w:t>12.</w:t>
      </w:r>
      <w:r w:rsidRPr="00EF09F7">
        <w:rPr>
          <w:rFonts w:hint="eastAsia"/>
          <w:lang w:eastAsia="zh-CN"/>
        </w:rPr>
        <w:tab/>
      </w:r>
      <w:r w:rsidRPr="00EF09F7">
        <w:rPr>
          <w:lang w:eastAsia="zh-CN"/>
        </w:rPr>
        <w:t>Message 3 is forwarded to Producer 2.</w:t>
      </w:r>
    </w:p>
    <w:p w14:paraId="3196B3AD" w14:textId="77777777" w:rsidR="00A63066" w:rsidRPr="00EF09F7" w:rsidRDefault="00A63066" w:rsidP="00A63066">
      <w:pPr>
        <w:pStyle w:val="B1"/>
        <w:rPr>
          <w:lang w:eastAsia="zh-CN"/>
        </w:rPr>
      </w:pPr>
      <w:r w:rsidRPr="00EF09F7">
        <w:t>Editor's note:</w:t>
      </w:r>
      <w:r>
        <w:tab/>
      </w:r>
      <w:r w:rsidRPr="00EF09F7">
        <w:t>Producer 2 receives the request with the Pointer of Producer 1. It is FFS how the producer handles this mismatch.</w:t>
      </w:r>
    </w:p>
    <w:p w14:paraId="7D77D0E8" w14:textId="77777777" w:rsidR="00A63066" w:rsidRPr="00EF09F7" w:rsidRDefault="00A63066" w:rsidP="00A63066">
      <w:pPr>
        <w:pStyle w:val="B1"/>
        <w:rPr>
          <w:lang w:eastAsia="zh-CN"/>
        </w:rPr>
      </w:pPr>
      <w:r w:rsidRPr="00EF09F7">
        <w:rPr>
          <w:rFonts w:hint="eastAsia"/>
          <w:lang w:eastAsia="zh-CN"/>
        </w:rPr>
        <w:t>13.</w:t>
      </w:r>
      <w:r w:rsidRPr="00EF09F7">
        <w:rPr>
          <w:rFonts w:hint="eastAsia"/>
          <w:lang w:eastAsia="zh-CN"/>
        </w:rPr>
        <w:tab/>
      </w:r>
      <w:r w:rsidRPr="00EF09F7">
        <w:rPr>
          <w:lang w:eastAsia="zh-CN"/>
        </w:rPr>
        <w:t>The Producer 2 retrieve the UE context and provides a new producer's binding ID which is associated with producer 2 or this Set.</w:t>
      </w:r>
    </w:p>
    <w:p w14:paraId="7896450C" w14:textId="77777777" w:rsidR="00A63066" w:rsidRPr="00EF09F7" w:rsidRDefault="00A63066" w:rsidP="00A63066">
      <w:pPr>
        <w:pStyle w:val="B1"/>
        <w:rPr>
          <w:lang w:eastAsia="zh-CN"/>
        </w:rPr>
      </w:pPr>
      <w:r w:rsidRPr="00EF09F7">
        <w:rPr>
          <w:rFonts w:hint="eastAsia"/>
          <w:lang w:eastAsia="zh-CN"/>
        </w:rPr>
        <w:t>14.</w:t>
      </w:r>
      <w:r w:rsidRPr="00EF09F7">
        <w:rPr>
          <w:rFonts w:hint="eastAsia"/>
          <w:lang w:eastAsia="zh-CN"/>
        </w:rPr>
        <w:tab/>
      </w:r>
      <w:r w:rsidRPr="00EF09F7">
        <w:rPr>
          <w:lang w:eastAsia="zh-CN"/>
        </w:rPr>
        <w:t>The response message is forwarded to the Consumer.</w:t>
      </w:r>
    </w:p>
    <w:p w14:paraId="37E3C570" w14:textId="77777777" w:rsidR="00A63066" w:rsidRPr="00EF09F7" w:rsidDel="00E85D63" w:rsidRDefault="00A63066" w:rsidP="00A63066">
      <w:pPr>
        <w:pStyle w:val="EditorsNote"/>
        <w:rPr>
          <w:del w:id="5" w:author="作者"/>
          <w:lang w:eastAsia="zh-CN"/>
        </w:rPr>
      </w:pPr>
      <w:del w:id="6" w:author="作者">
        <w:r w:rsidRPr="00EF09F7" w:rsidDel="00E85D63">
          <w:delText>Editor's note:</w:delText>
        </w:r>
        <w:r w:rsidDel="00E85D63">
          <w:rPr>
            <w:rFonts w:hint="eastAsia"/>
            <w:lang w:eastAsia="zh-CN"/>
          </w:rPr>
          <w:tab/>
        </w:r>
        <w:r w:rsidRPr="00EF09F7" w:rsidDel="00E85D63">
          <w:delText>Consumer receives the response with the Pointer of Producer 2. It is FFS how the consumer handles this mismatch.</w:delText>
        </w:r>
      </w:del>
    </w:p>
    <w:p w14:paraId="381A18B4" w14:textId="77777777" w:rsidR="00A63066" w:rsidRPr="00EF09F7" w:rsidRDefault="00A63066" w:rsidP="00A63066">
      <w:pPr>
        <w:pStyle w:val="berschrift3"/>
      </w:pPr>
      <w:bookmarkStart w:id="7" w:name="_Toc528910500"/>
      <w:r w:rsidRPr="00EF09F7">
        <w:t>6.</w:t>
      </w:r>
      <w:r w:rsidRPr="00EF09F7">
        <w:rPr>
          <w:rFonts w:hint="eastAsia"/>
          <w:lang w:eastAsia="zh-CN"/>
        </w:rPr>
        <w:t>15</w:t>
      </w:r>
      <w:r w:rsidRPr="00EF09F7">
        <w:rPr>
          <w:rFonts w:hint="eastAsia"/>
        </w:rPr>
        <w:t>.</w:t>
      </w:r>
      <w:r w:rsidRPr="00EF09F7">
        <w:t>4</w:t>
      </w:r>
      <w:r w:rsidRPr="00EF09F7">
        <w:tab/>
        <w:t>Impacts on existing NFs, NF Services and Interfaces</w:t>
      </w:r>
      <w:bookmarkEnd w:id="7"/>
    </w:p>
    <w:p w14:paraId="5C328203" w14:textId="77777777" w:rsidR="00A63066" w:rsidRPr="00EF09F7" w:rsidRDefault="00A63066" w:rsidP="00A63066">
      <w:pPr>
        <w:pStyle w:val="B1"/>
        <w:rPr>
          <w:lang w:eastAsia="zh-CN"/>
        </w:rPr>
      </w:pPr>
      <w:r w:rsidRPr="00EF09F7">
        <w:rPr>
          <w:rFonts w:hint="eastAsia"/>
          <w:lang w:eastAsia="zh-CN"/>
        </w:rPr>
        <w:t>T</w:t>
      </w:r>
      <w:r w:rsidRPr="00EF09F7">
        <w:rPr>
          <w:lang w:eastAsia="zh-CN"/>
        </w:rPr>
        <w:t>he impact of this solution includes:</w:t>
      </w:r>
    </w:p>
    <w:p w14:paraId="18B29804" w14:textId="77777777" w:rsidR="00A63066" w:rsidRPr="00EF09F7" w:rsidRDefault="00A63066" w:rsidP="00A63066">
      <w:pPr>
        <w:pStyle w:val="B1"/>
        <w:rPr>
          <w:lang w:eastAsia="zh-CN"/>
        </w:rPr>
      </w:pPr>
      <w:r w:rsidRPr="00EF09F7">
        <w:rPr>
          <w:rFonts w:hint="eastAsia"/>
          <w:lang w:eastAsia="zh-CN"/>
        </w:rPr>
        <w:t>-</w:t>
      </w:r>
      <w:r w:rsidRPr="00EF09F7">
        <w:rPr>
          <w:lang w:eastAsia="zh-CN"/>
        </w:rPr>
        <w:t xml:space="preserve">  The Framework function manage the mapping between the producer NF/Service instance and binding ID. </w:t>
      </w:r>
      <w:r w:rsidRPr="00EF09F7">
        <w:rPr>
          <w:lang w:val="en-US"/>
        </w:rPr>
        <w:t>The Service Framework update the association when the producer instances are changed.</w:t>
      </w:r>
    </w:p>
    <w:p w14:paraId="167E8CA6" w14:textId="77777777" w:rsidR="00A63066" w:rsidRPr="00EF09F7" w:rsidRDefault="00A63066" w:rsidP="00A63066">
      <w:pPr>
        <w:pStyle w:val="B1"/>
        <w:rPr>
          <w:lang w:eastAsia="zh-CN"/>
        </w:rPr>
      </w:pPr>
      <w:r w:rsidRPr="00EF09F7">
        <w:rPr>
          <w:lang w:eastAsia="zh-CN"/>
        </w:rPr>
        <w:t xml:space="preserve">-  The Producer NF/Service instance generate and send the binding ID to consumer NF/Service instance. The Consumer NF/Service instance store the received binding for the following transaction with producer NF/Service Instance. The Producer NF/Service instance may update the binding ID and send to the consumer NF/Service Instance anytime. </w:t>
      </w:r>
    </w:p>
    <w:p w14:paraId="0FE682D1" w14:textId="77777777" w:rsidR="00A63066" w:rsidRPr="00EF09F7" w:rsidRDefault="00A63066" w:rsidP="00A63066">
      <w:pPr>
        <w:pStyle w:val="B1"/>
        <w:rPr>
          <w:lang w:eastAsia="zh-CN"/>
        </w:rPr>
      </w:pPr>
      <w:r w:rsidRPr="00EF09F7">
        <w:rPr>
          <w:lang w:eastAsia="zh-CN"/>
        </w:rPr>
        <w:t>-  The consumer NF/Service instance includes the binding ID when it communicate with the producer NF/Service instance.</w:t>
      </w:r>
      <w:r w:rsidRPr="00EF09F7">
        <w:rPr>
          <w:lang w:val="en-US"/>
        </w:rPr>
        <w:t xml:space="preserve"> The Service Framework must be able to target the service request to the corresponding instance based on the binding ID in the service request.</w:t>
      </w:r>
    </w:p>
    <w:p w14:paraId="19353C7B" w14:textId="77777777" w:rsidR="00A63066" w:rsidRPr="00EF09F7" w:rsidRDefault="00A63066" w:rsidP="00A63066">
      <w:pPr>
        <w:pStyle w:val="B1"/>
        <w:rPr>
          <w:lang w:eastAsia="zh-CN"/>
        </w:rPr>
      </w:pPr>
      <w:r w:rsidRPr="00EF09F7">
        <w:rPr>
          <w:lang w:eastAsia="zh-CN"/>
        </w:rPr>
        <w:t>-  The Service Framework Function route messages based on binding ID to corresponding NF/Service instance.</w:t>
      </w:r>
    </w:p>
    <w:p w14:paraId="2A5E0923" w14:textId="77777777" w:rsidR="00A63066" w:rsidRPr="00EF09F7" w:rsidRDefault="00A63066" w:rsidP="00A63066">
      <w:pPr>
        <w:pStyle w:val="berschrift3"/>
      </w:pPr>
      <w:bookmarkStart w:id="8" w:name="_Toc528910501"/>
      <w:r w:rsidRPr="00EF09F7">
        <w:rPr>
          <w:rFonts w:hint="eastAsia"/>
        </w:rPr>
        <w:t>6.</w:t>
      </w:r>
      <w:r w:rsidRPr="00EF09F7">
        <w:rPr>
          <w:rFonts w:hint="eastAsia"/>
          <w:lang w:eastAsia="zh-CN"/>
        </w:rPr>
        <w:t>15</w:t>
      </w:r>
      <w:r w:rsidRPr="00EF09F7">
        <w:rPr>
          <w:rFonts w:hint="eastAsia"/>
        </w:rPr>
        <w:t>.</w:t>
      </w:r>
      <w:r w:rsidRPr="00EF09F7">
        <w:t>5</w:t>
      </w:r>
      <w:r w:rsidRPr="00EF09F7">
        <w:tab/>
        <w:t>Evaluation of the Solution</w:t>
      </w:r>
      <w:bookmarkEnd w:id="8"/>
    </w:p>
    <w:p w14:paraId="74913E02" w14:textId="77777777" w:rsidR="00A63066" w:rsidRPr="00EF09F7" w:rsidRDefault="00A63066" w:rsidP="00A63066">
      <w:pPr>
        <w:rPr>
          <w:rFonts w:eastAsia="MS Mincho"/>
          <w:lang w:val="en-US"/>
        </w:rPr>
      </w:pPr>
      <w:r w:rsidRPr="00EF09F7">
        <w:rPr>
          <w:rFonts w:eastAsia="MS Mincho"/>
          <w:lang w:val="en-US"/>
        </w:rPr>
        <w:t xml:space="preserve">This solution focus on how to maintain the communication between the consumer and producer, i.e. via the binding ID. How to share the data among the NF/Service Instance within the same NF/Service Set is independent on how long the binding is maintained. </w:t>
      </w:r>
    </w:p>
    <w:p w14:paraId="0304B8B5" w14:textId="77777777" w:rsidR="00A63066" w:rsidRPr="00EF09F7" w:rsidRDefault="00A63066" w:rsidP="00A63066">
      <w:pPr>
        <w:rPr>
          <w:rFonts w:eastAsia="MS Mincho"/>
          <w:lang w:val="en-US"/>
        </w:rPr>
      </w:pPr>
      <w:r w:rsidRPr="00EF09F7">
        <w:rPr>
          <w:rFonts w:eastAsia="MS Mincho"/>
          <w:lang w:val="en-US"/>
        </w:rPr>
        <w:t xml:space="preserve">This solution have following characteristics: </w:t>
      </w:r>
    </w:p>
    <w:p w14:paraId="672EB378"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It provides a method to setup a long-living binding between the service consumer and producer. The binding can be set either with the service Set ID or Service Set ID and Instance Pointer. The binding is released when the UE context is released, e.g. then the PDU Session is released.</w:t>
      </w:r>
    </w:p>
    <w:p w14:paraId="05A7F9E3"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 xml:space="preserve">The producer instances can decide how to bind a consumer instance with a producer instance, for example, a consumer instance can be bound to a producer instance only for a transaction, or for a period of time (e.g. it is maintained until the producer set is rescaled). </w:t>
      </w:r>
    </w:p>
    <w:p w14:paraId="182A242D" w14:textId="77777777" w:rsidR="00A63066" w:rsidRPr="00EF09F7" w:rsidRDefault="00A63066" w:rsidP="00A63066">
      <w:pPr>
        <w:pStyle w:val="B1"/>
      </w:pPr>
      <w:r w:rsidRPr="00EF09F7">
        <w:rPr>
          <w:rFonts w:hint="eastAsia"/>
          <w:lang w:eastAsia="zh-CN"/>
        </w:rPr>
        <w:t>-</w:t>
      </w:r>
      <w:r w:rsidRPr="00EF09F7">
        <w:rPr>
          <w:rFonts w:hint="eastAsia"/>
          <w:lang w:eastAsia="zh-CN"/>
        </w:rPr>
        <w:tab/>
      </w:r>
      <w:r w:rsidRPr="00EF09F7">
        <w:t xml:space="preserve">The Service Framework Function maintains the binding between the binding ID and the producer NF/Service instance. The Service Framework can update the binding to a new producer instance in middle of the PDU Session e.g. when the producer instances are deregistered. The consumer NF/Service instance does not need to be aware which producer NF/Service instance is bound to the binding ID. </w:t>
      </w:r>
    </w:p>
    <w:p w14:paraId="23BA9A5B" w14:textId="77777777" w:rsidR="00A63066" w:rsidRPr="00EF09F7" w:rsidRDefault="00A63066">
      <w:pPr>
        <w:pStyle w:val="B1"/>
        <w:numPr>
          <w:ilvl w:val="0"/>
          <w:numId w:val="52"/>
        </w:numPr>
        <w:ind w:left="567" w:hanging="287"/>
        <w:pPrChange w:id="9" w:author="作者">
          <w:pPr>
            <w:pStyle w:val="EditorsNote"/>
          </w:pPr>
        </w:pPrChange>
      </w:pPr>
      <w:commentRangeStart w:id="10"/>
      <w:r w:rsidRPr="00EF09F7">
        <w:t>Support partial or all the NF/Service Instance within one Unit are failure.</w:t>
      </w:r>
      <w:commentRangeEnd w:id="10"/>
      <w:r w:rsidR="00E85D63">
        <w:rPr>
          <w:rStyle w:val="Kommentarzeichen"/>
          <w:color w:val="auto"/>
          <w:lang w:eastAsia="en-US"/>
        </w:rPr>
        <w:commentReference w:id="10"/>
      </w:r>
    </w:p>
    <w:p w14:paraId="48C05DE4" w14:textId="77777777" w:rsidR="00A63066" w:rsidRPr="00EF09F7" w:rsidRDefault="00A63066" w:rsidP="00A63066">
      <w:pPr>
        <w:rPr>
          <w:lang w:val="en-US" w:eastAsia="zh-CN"/>
        </w:rPr>
      </w:pPr>
      <w:r w:rsidRPr="00EF09F7">
        <w:rPr>
          <w:rFonts w:eastAsia="MS Mincho"/>
          <w:lang w:val="en-US"/>
        </w:rPr>
        <w:t>By using the binding ID it avoid the unnecessity to change the NF Service Instance for each transaction but also keep the flexibility if the NF/Service Instance change per transaction is required.</w:t>
      </w:r>
    </w:p>
    <w:p w14:paraId="60D9A655" w14:textId="77777777" w:rsidR="002761FE" w:rsidRPr="002761FE" w:rsidRDefault="002761FE" w:rsidP="002761FE">
      <w:pPr>
        <w:rPr>
          <w:rFonts w:eastAsia="MS Mincho"/>
        </w:rPr>
      </w:pPr>
      <w:r>
        <w:rPr>
          <w:rFonts w:eastAsia="MS Mincho"/>
          <w:color w:val="FF0000"/>
          <w:sz w:val="24"/>
          <w:szCs w:val="24"/>
        </w:rPr>
        <w:t>/</w:t>
      </w:r>
      <w:r w:rsidRPr="00375F0A">
        <w:rPr>
          <w:rFonts w:eastAsia="MS Mincho" w:hint="eastAsia"/>
          <w:color w:val="FF0000"/>
          <w:sz w:val="24"/>
          <w:szCs w:val="24"/>
        </w:rPr>
        <w:t xml:space="preserve">******************************* </w:t>
      </w:r>
      <w:r w:rsidRPr="00375F0A">
        <w:rPr>
          <w:rFonts w:eastAsia="MS Mincho"/>
          <w:color w:val="FF0000"/>
          <w:sz w:val="24"/>
          <w:szCs w:val="24"/>
        </w:rPr>
        <w:t>End</w:t>
      </w:r>
      <w:r w:rsidRPr="00375F0A">
        <w:rPr>
          <w:rFonts w:eastAsia="MS Mincho" w:hint="eastAsia"/>
          <w:color w:val="FF0000"/>
          <w:sz w:val="24"/>
          <w:szCs w:val="24"/>
        </w:rPr>
        <w:t xml:space="preserve"> of Changes ***************************</w:t>
      </w:r>
      <w:r>
        <w:rPr>
          <w:rFonts w:eastAsia="MS Mincho"/>
          <w:color w:val="FF0000"/>
          <w:sz w:val="24"/>
          <w:szCs w:val="24"/>
        </w:rPr>
        <w:t>/</w:t>
      </w:r>
    </w:p>
    <w:sectPr w:rsidR="002761FE" w:rsidRPr="002761FE" w:rsidSect="00B508D8">
      <w:headerReference w:type="even" r:id="rId13"/>
      <w:headerReference w:type="default" r:id="rId14"/>
      <w:footerReference w:type="default" r:id="rId15"/>
      <w:pgSz w:w="11906" w:h="16838" w:code="9"/>
      <w:pgMar w:top="1134" w:right="1134" w:bottom="1134" w:left="1134" w:header="737" w:footer="56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作者" w:initials="A">
    <w:p w14:paraId="0EAA63B9" w14:textId="77777777" w:rsidR="00E85D63" w:rsidRDefault="00E85D63">
      <w:pPr>
        <w:pStyle w:val="Kommentartext"/>
      </w:pPr>
      <w:r>
        <w:rPr>
          <w:rStyle w:val="Kommentarzeichen"/>
        </w:rPr>
        <w:annotationRef/>
      </w:r>
      <w:r>
        <w:t xml:space="preserve">The format of this bullet is incorrect.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AA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AA63B9" w16cid:durableId="1FDB7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9CC1" w14:textId="77777777" w:rsidR="00486E3F" w:rsidRDefault="00486E3F">
      <w:r>
        <w:separator/>
      </w:r>
    </w:p>
    <w:p w14:paraId="42787480" w14:textId="77777777" w:rsidR="00486E3F" w:rsidRDefault="00486E3F"/>
  </w:endnote>
  <w:endnote w:type="continuationSeparator" w:id="0">
    <w:p w14:paraId="60ED39BC" w14:textId="77777777" w:rsidR="00486E3F" w:rsidRDefault="00486E3F">
      <w:r>
        <w:continuationSeparator/>
      </w:r>
    </w:p>
    <w:p w14:paraId="07CCBC43" w14:textId="77777777" w:rsidR="00486E3F" w:rsidRDefault="00486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8259" w14:textId="77777777" w:rsidR="00540A71" w:rsidRDefault="00540A71">
    <w:pPr>
      <w:framePr w:w="646" w:h="244" w:hRule="exact" w:wrap="around" w:vAnchor="text" w:hAnchor="margin" w:y="-5"/>
      <w:rPr>
        <w:rFonts w:ascii="Arial" w:hAnsi="Arial" w:cs="Arial"/>
        <w:b/>
        <w:bCs/>
        <w:i/>
        <w:iCs/>
        <w:sz w:val="18"/>
      </w:rPr>
    </w:pPr>
    <w:r>
      <w:rPr>
        <w:rFonts w:ascii="Arial" w:hAnsi="Arial" w:cs="Arial"/>
        <w:b/>
        <w:bCs/>
        <w:i/>
        <w:iCs/>
        <w:sz w:val="18"/>
      </w:rPr>
      <w:t>3GPP</w:t>
    </w:r>
  </w:p>
  <w:p w14:paraId="4ED55FFB" w14:textId="77777777" w:rsidR="00540A71" w:rsidRDefault="00540A71">
    <w:pPr>
      <w:framePr w:w="1126" w:h="244" w:hRule="exact" w:wrap="around" w:vAnchor="text" w:hAnchor="page" w:x="9631" w:y="-5"/>
      <w:rPr>
        <w:rFonts w:ascii="Arial" w:hAnsi="Arial" w:cs="Arial"/>
        <w:b/>
        <w:bCs/>
        <w:i/>
        <w:iCs/>
        <w:sz w:val="18"/>
      </w:rPr>
    </w:pPr>
    <w:r>
      <w:rPr>
        <w:rFonts w:ascii="Arial" w:hAnsi="Arial" w:cs="Arial"/>
        <w:b/>
        <w:bCs/>
        <w:i/>
        <w:iCs/>
        <w:sz w:val="18"/>
      </w:rPr>
      <w:t>SA WG2 TD</w:t>
    </w:r>
  </w:p>
  <w:p w14:paraId="6ACFFD3E" w14:textId="77777777" w:rsidR="00540A71" w:rsidRDefault="00540A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FF90" w14:textId="77777777" w:rsidR="00486E3F" w:rsidRDefault="00486E3F">
      <w:r>
        <w:separator/>
      </w:r>
    </w:p>
    <w:p w14:paraId="24C618A5" w14:textId="77777777" w:rsidR="00486E3F" w:rsidRDefault="00486E3F"/>
  </w:footnote>
  <w:footnote w:type="continuationSeparator" w:id="0">
    <w:p w14:paraId="129C2C90" w14:textId="77777777" w:rsidR="00486E3F" w:rsidRDefault="00486E3F">
      <w:r>
        <w:continuationSeparator/>
      </w:r>
    </w:p>
    <w:p w14:paraId="0C665DA4" w14:textId="77777777" w:rsidR="00486E3F" w:rsidRDefault="00486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0F18" w14:textId="77777777" w:rsidR="00540A71" w:rsidRDefault="00540A71"/>
  <w:p w14:paraId="782F058D" w14:textId="77777777" w:rsidR="00540A71" w:rsidRDefault="00540A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BC48" w14:textId="77777777" w:rsidR="00540A71" w:rsidRDefault="00540A71">
    <w:pPr>
      <w:framePr w:w="2851" w:h="244" w:hRule="exact" w:wrap="around" w:vAnchor="text" w:hAnchor="page" w:x="1156" w:y="-1"/>
      <w:rPr>
        <w:rFonts w:ascii="Arial" w:hAnsi="Arial" w:cs="Arial"/>
        <w:b/>
        <w:bCs/>
        <w:sz w:val="18"/>
      </w:rPr>
    </w:pPr>
    <w:r>
      <w:rPr>
        <w:rFonts w:ascii="Arial" w:hAnsi="Arial" w:cs="Arial"/>
        <w:b/>
        <w:bCs/>
        <w:sz w:val="18"/>
      </w:rPr>
      <w:t>SA WG2 Temporary Document</w:t>
    </w:r>
  </w:p>
  <w:p w14:paraId="1825E9A1" w14:textId="77777777" w:rsidR="00540A71" w:rsidRDefault="00540A71">
    <w:pPr>
      <w:framePr w:w="946" w:h="272" w:hRule="exact" w:wrap="around" w:vAnchor="text" w:hAnchor="margin" w:xAlign="center" w:y="-1"/>
      <w:rPr>
        <w:rFonts w:ascii="Arial" w:hAnsi="Arial" w:cs="Arial"/>
        <w:b/>
        <w:bCs/>
        <w:sz w:val="18"/>
      </w:rPr>
    </w:pPr>
    <w:r>
      <w:rPr>
        <w:rFonts w:ascii="Arial" w:hAnsi="Arial" w:cs="Arial"/>
        <w:b/>
        <w:bCs/>
        <w:sz w:val="18"/>
      </w:rPr>
      <w:t xml:space="preserve">Page </w:t>
    </w:r>
    <w:r>
      <w:rPr>
        <w:rFonts w:ascii="Arial" w:hAnsi="Arial" w:cs="Arial"/>
        <w:b/>
        <w:bCs/>
        <w:sz w:val="18"/>
      </w:rPr>
      <w:fldChar w:fldCharType="begin"/>
    </w:r>
    <w:r>
      <w:rPr>
        <w:rFonts w:ascii="Arial" w:hAnsi="Arial" w:cs="Arial"/>
        <w:b/>
        <w:bCs/>
        <w:sz w:val="18"/>
      </w:rPr>
      <w:instrText xml:space="preserve">page </w:instrText>
    </w:r>
    <w:r>
      <w:rPr>
        <w:rFonts w:ascii="Arial" w:hAnsi="Arial" w:cs="Arial"/>
        <w:b/>
        <w:bCs/>
        <w:sz w:val="18"/>
      </w:rPr>
      <w:fldChar w:fldCharType="separate"/>
    </w:r>
    <w:r w:rsidR="00786870">
      <w:rPr>
        <w:rFonts w:ascii="Arial" w:hAnsi="Arial" w:cs="Arial"/>
        <w:b/>
        <w:bCs/>
        <w:noProof/>
        <w:sz w:val="18"/>
      </w:rPr>
      <w:t>5</w:t>
    </w:r>
    <w:r>
      <w:rPr>
        <w:rFonts w:ascii="Arial" w:hAnsi="Arial" w:cs="Arial"/>
        <w:b/>
        <w:bCs/>
        <w:sz w:val="18"/>
      </w:rPr>
      <w:fldChar w:fldCharType="end"/>
    </w:r>
  </w:p>
  <w:p w14:paraId="0180864E" w14:textId="77777777" w:rsidR="00540A71" w:rsidRDefault="00540A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0872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CA31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631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E9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CE01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04EB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C27F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5AF1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9EA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EEA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C042C"/>
    <w:multiLevelType w:val="hybridMultilevel"/>
    <w:tmpl w:val="70C48E7A"/>
    <w:lvl w:ilvl="0" w:tplc="445C100A">
      <w:start w:val="1"/>
      <w:numFmt w:val="bullet"/>
      <w:lvlText w:val="•"/>
      <w:lvlJc w:val="left"/>
      <w:pPr>
        <w:tabs>
          <w:tab w:val="num" w:pos="720"/>
        </w:tabs>
        <w:ind w:left="720" w:hanging="360"/>
      </w:pPr>
      <w:rPr>
        <w:rFonts w:ascii="Arial" w:hAnsi="Arial" w:hint="default"/>
      </w:rPr>
    </w:lvl>
    <w:lvl w:ilvl="1" w:tplc="BB622E6A" w:tentative="1">
      <w:start w:val="1"/>
      <w:numFmt w:val="bullet"/>
      <w:lvlText w:val="•"/>
      <w:lvlJc w:val="left"/>
      <w:pPr>
        <w:tabs>
          <w:tab w:val="num" w:pos="1440"/>
        </w:tabs>
        <w:ind w:left="1440" w:hanging="360"/>
      </w:pPr>
      <w:rPr>
        <w:rFonts w:ascii="Arial" w:hAnsi="Arial" w:hint="default"/>
      </w:rPr>
    </w:lvl>
    <w:lvl w:ilvl="2" w:tplc="0CBE26D0" w:tentative="1">
      <w:start w:val="1"/>
      <w:numFmt w:val="bullet"/>
      <w:lvlText w:val="•"/>
      <w:lvlJc w:val="left"/>
      <w:pPr>
        <w:tabs>
          <w:tab w:val="num" w:pos="2160"/>
        </w:tabs>
        <w:ind w:left="2160" w:hanging="360"/>
      </w:pPr>
      <w:rPr>
        <w:rFonts w:ascii="Arial" w:hAnsi="Arial" w:hint="default"/>
      </w:rPr>
    </w:lvl>
    <w:lvl w:ilvl="3" w:tplc="57E0C4BC" w:tentative="1">
      <w:start w:val="1"/>
      <w:numFmt w:val="bullet"/>
      <w:lvlText w:val="•"/>
      <w:lvlJc w:val="left"/>
      <w:pPr>
        <w:tabs>
          <w:tab w:val="num" w:pos="2880"/>
        </w:tabs>
        <w:ind w:left="2880" w:hanging="360"/>
      </w:pPr>
      <w:rPr>
        <w:rFonts w:ascii="Arial" w:hAnsi="Arial" w:hint="default"/>
      </w:rPr>
    </w:lvl>
    <w:lvl w:ilvl="4" w:tplc="D608A0D8" w:tentative="1">
      <w:start w:val="1"/>
      <w:numFmt w:val="bullet"/>
      <w:lvlText w:val="•"/>
      <w:lvlJc w:val="left"/>
      <w:pPr>
        <w:tabs>
          <w:tab w:val="num" w:pos="3600"/>
        </w:tabs>
        <w:ind w:left="3600" w:hanging="360"/>
      </w:pPr>
      <w:rPr>
        <w:rFonts w:ascii="Arial" w:hAnsi="Arial" w:hint="default"/>
      </w:rPr>
    </w:lvl>
    <w:lvl w:ilvl="5" w:tplc="28CEF16C" w:tentative="1">
      <w:start w:val="1"/>
      <w:numFmt w:val="bullet"/>
      <w:lvlText w:val="•"/>
      <w:lvlJc w:val="left"/>
      <w:pPr>
        <w:tabs>
          <w:tab w:val="num" w:pos="4320"/>
        </w:tabs>
        <w:ind w:left="4320" w:hanging="360"/>
      </w:pPr>
      <w:rPr>
        <w:rFonts w:ascii="Arial" w:hAnsi="Arial" w:hint="default"/>
      </w:rPr>
    </w:lvl>
    <w:lvl w:ilvl="6" w:tplc="80907A5C" w:tentative="1">
      <w:start w:val="1"/>
      <w:numFmt w:val="bullet"/>
      <w:lvlText w:val="•"/>
      <w:lvlJc w:val="left"/>
      <w:pPr>
        <w:tabs>
          <w:tab w:val="num" w:pos="5040"/>
        </w:tabs>
        <w:ind w:left="5040" w:hanging="360"/>
      </w:pPr>
      <w:rPr>
        <w:rFonts w:ascii="Arial" w:hAnsi="Arial" w:hint="default"/>
      </w:rPr>
    </w:lvl>
    <w:lvl w:ilvl="7" w:tplc="A14A2112" w:tentative="1">
      <w:start w:val="1"/>
      <w:numFmt w:val="bullet"/>
      <w:lvlText w:val="•"/>
      <w:lvlJc w:val="left"/>
      <w:pPr>
        <w:tabs>
          <w:tab w:val="num" w:pos="5760"/>
        </w:tabs>
        <w:ind w:left="5760" w:hanging="360"/>
      </w:pPr>
      <w:rPr>
        <w:rFonts w:ascii="Arial" w:hAnsi="Arial" w:hint="default"/>
      </w:rPr>
    </w:lvl>
    <w:lvl w:ilvl="8" w:tplc="14F2DB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1997EC2"/>
    <w:multiLevelType w:val="hybridMultilevel"/>
    <w:tmpl w:val="07DAA3B0"/>
    <w:lvl w:ilvl="0" w:tplc="3BD0E508">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4E15179"/>
    <w:multiLevelType w:val="hybridMultilevel"/>
    <w:tmpl w:val="C9AC7430"/>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0CFA0F6C"/>
    <w:multiLevelType w:val="hybridMultilevel"/>
    <w:tmpl w:val="271CD900"/>
    <w:lvl w:ilvl="0" w:tplc="3BB4C37C">
      <w:start w:val="12"/>
      <w:numFmt w:val="bullet"/>
      <w:lvlText w:val="-"/>
      <w:lvlJc w:val="left"/>
      <w:pPr>
        <w:ind w:left="360" w:hanging="360"/>
      </w:pPr>
      <w:rPr>
        <w:rFonts w:ascii="Times New Roman" w:eastAsia="MS Mincho" w:hAnsi="Times New Roman" w:cs="Times New Roman" w:hint="default"/>
        <w: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E5C1519"/>
    <w:multiLevelType w:val="hybridMultilevel"/>
    <w:tmpl w:val="4AE8FFA4"/>
    <w:lvl w:ilvl="0" w:tplc="5A5E649C">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2F879A9"/>
    <w:multiLevelType w:val="hybridMultilevel"/>
    <w:tmpl w:val="45149FD2"/>
    <w:lvl w:ilvl="0" w:tplc="EA2C1CC2">
      <w:start w:val="1"/>
      <w:numFmt w:val="bullet"/>
      <w:lvlText w:val="•"/>
      <w:lvlJc w:val="left"/>
      <w:pPr>
        <w:tabs>
          <w:tab w:val="num" w:pos="720"/>
        </w:tabs>
        <w:ind w:left="720" w:hanging="360"/>
      </w:pPr>
      <w:rPr>
        <w:rFonts w:ascii="Arial" w:hAnsi="Arial" w:hint="default"/>
      </w:rPr>
    </w:lvl>
    <w:lvl w:ilvl="1" w:tplc="9160BCAC" w:tentative="1">
      <w:start w:val="1"/>
      <w:numFmt w:val="bullet"/>
      <w:lvlText w:val="•"/>
      <w:lvlJc w:val="left"/>
      <w:pPr>
        <w:tabs>
          <w:tab w:val="num" w:pos="1440"/>
        </w:tabs>
        <w:ind w:left="1440" w:hanging="360"/>
      </w:pPr>
      <w:rPr>
        <w:rFonts w:ascii="Arial" w:hAnsi="Arial" w:hint="default"/>
      </w:rPr>
    </w:lvl>
    <w:lvl w:ilvl="2" w:tplc="8F785274" w:tentative="1">
      <w:start w:val="1"/>
      <w:numFmt w:val="bullet"/>
      <w:lvlText w:val="•"/>
      <w:lvlJc w:val="left"/>
      <w:pPr>
        <w:tabs>
          <w:tab w:val="num" w:pos="2160"/>
        </w:tabs>
        <w:ind w:left="2160" w:hanging="360"/>
      </w:pPr>
      <w:rPr>
        <w:rFonts w:ascii="Arial" w:hAnsi="Arial" w:hint="default"/>
      </w:rPr>
    </w:lvl>
    <w:lvl w:ilvl="3" w:tplc="7F3CB180" w:tentative="1">
      <w:start w:val="1"/>
      <w:numFmt w:val="bullet"/>
      <w:lvlText w:val="•"/>
      <w:lvlJc w:val="left"/>
      <w:pPr>
        <w:tabs>
          <w:tab w:val="num" w:pos="2880"/>
        </w:tabs>
        <w:ind w:left="2880" w:hanging="360"/>
      </w:pPr>
      <w:rPr>
        <w:rFonts w:ascii="Arial" w:hAnsi="Arial" w:hint="default"/>
      </w:rPr>
    </w:lvl>
    <w:lvl w:ilvl="4" w:tplc="F71A6124" w:tentative="1">
      <w:start w:val="1"/>
      <w:numFmt w:val="bullet"/>
      <w:lvlText w:val="•"/>
      <w:lvlJc w:val="left"/>
      <w:pPr>
        <w:tabs>
          <w:tab w:val="num" w:pos="3600"/>
        </w:tabs>
        <w:ind w:left="3600" w:hanging="360"/>
      </w:pPr>
      <w:rPr>
        <w:rFonts w:ascii="Arial" w:hAnsi="Arial" w:hint="default"/>
      </w:rPr>
    </w:lvl>
    <w:lvl w:ilvl="5" w:tplc="3B3277EA" w:tentative="1">
      <w:start w:val="1"/>
      <w:numFmt w:val="bullet"/>
      <w:lvlText w:val="•"/>
      <w:lvlJc w:val="left"/>
      <w:pPr>
        <w:tabs>
          <w:tab w:val="num" w:pos="4320"/>
        </w:tabs>
        <w:ind w:left="4320" w:hanging="360"/>
      </w:pPr>
      <w:rPr>
        <w:rFonts w:ascii="Arial" w:hAnsi="Arial" w:hint="default"/>
      </w:rPr>
    </w:lvl>
    <w:lvl w:ilvl="6" w:tplc="F0E07136" w:tentative="1">
      <w:start w:val="1"/>
      <w:numFmt w:val="bullet"/>
      <w:lvlText w:val="•"/>
      <w:lvlJc w:val="left"/>
      <w:pPr>
        <w:tabs>
          <w:tab w:val="num" w:pos="5040"/>
        </w:tabs>
        <w:ind w:left="5040" w:hanging="360"/>
      </w:pPr>
      <w:rPr>
        <w:rFonts w:ascii="Arial" w:hAnsi="Arial" w:hint="default"/>
      </w:rPr>
    </w:lvl>
    <w:lvl w:ilvl="7" w:tplc="7E389876" w:tentative="1">
      <w:start w:val="1"/>
      <w:numFmt w:val="bullet"/>
      <w:lvlText w:val="•"/>
      <w:lvlJc w:val="left"/>
      <w:pPr>
        <w:tabs>
          <w:tab w:val="num" w:pos="5760"/>
        </w:tabs>
        <w:ind w:left="5760" w:hanging="360"/>
      </w:pPr>
      <w:rPr>
        <w:rFonts w:ascii="Arial" w:hAnsi="Arial" w:hint="default"/>
      </w:rPr>
    </w:lvl>
    <w:lvl w:ilvl="8" w:tplc="6450C0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55F0FFB"/>
    <w:multiLevelType w:val="hybridMultilevel"/>
    <w:tmpl w:val="74925F1A"/>
    <w:lvl w:ilvl="0" w:tplc="42180802">
      <w:start w:val="1"/>
      <w:numFmt w:val="bullet"/>
      <w:lvlText w:val="−"/>
      <w:lvlJc w:val="left"/>
      <w:pPr>
        <w:ind w:left="1260" w:hanging="420"/>
      </w:pPr>
      <w:rPr>
        <w:rFonts w:ascii="Microsoft YaHei" w:eastAsia="Microsoft YaHei" w:hAnsi="Microsoft YaHe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1A9B5A43"/>
    <w:multiLevelType w:val="hybridMultilevel"/>
    <w:tmpl w:val="1834E142"/>
    <w:lvl w:ilvl="0" w:tplc="42180802">
      <w:start w:val="1"/>
      <w:numFmt w:val="bullet"/>
      <w:lvlText w:val="−"/>
      <w:lvlJc w:val="left"/>
      <w:pPr>
        <w:ind w:left="704" w:hanging="420"/>
      </w:pPr>
      <w:rPr>
        <w:rFonts w:ascii="Microsoft YaHei" w:eastAsia="Microsoft YaHei" w:hAnsi="Microsoft YaHei"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1B22174B"/>
    <w:multiLevelType w:val="hybridMultilevel"/>
    <w:tmpl w:val="905ECC10"/>
    <w:lvl w:ilvl="0" w:tplc="F91C5BEA">
      <w:start w:val="9"/>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169647D"/>
    <w:multiLevelType w:val="hybridMultilevel"/>
    <w:tmpl w:val="EEFE49AC"/>
    <w:lvl w:ilvl="0" w:tplc="DC02F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175C8D"/>
    <w:multiLevelType w:val="hybridMultilevel"/>
    <w:tmpl w:val="C31A5A40"/>
    <w:lvl w:ilvl="0" w:tplc="970AE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5EF0E5B"/>
    <w:multiLevelType w:val="hybridMultilevel"/>
    <w:tmpl w:val="D4DEC128"/>
    <w:lvl w:ilvl="0" w:tplc="3FDA081E">
      <w:start w:val="19"/>
      <w:numFmt w:val="bullet"/>
      <w:lvlText w:val="-"/>
      <w:lvlJc w:val="left"/>
      <w:pPr>
        <w:ind w:left="765" w:hanging="360"/>
      </w:pPr>
      <w:rPr>
        <w:rFonts w:ascii="Times New Roman" w:eastAsia="MS Mincho" w:hAnsi="Times New Roman" w:cs="Times New Roman"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2" w15:restartNumberingAfterBreak="0">
    <w:nsid w:val="26A53657"/>
    <w:multiLevelType w:val="hybridMultilevel"/>
    <w:tmpl w:val="A89CF24E"/>
    <w:lvl w:ilvl="0" w:tplc="65060AEA">
      <w:start w:val="1"/>
      <w:numFmt w:val="bullet"/>
      <w:lvlText w:val="•"/>
      <w:lvlJc w:val="left"/>
      <w:pPr>
        <w:tabs>
          <w:tab w:val="num" w:pos="720"/>
        </w:tabs>
        <w:ind w:left="720" w:hanging="360"/>
      </w:pPr>
      <w:rPr>
        <w:rFonts w:ascii="Arial" w:hAnsi="Arial" w:hint="default"/>
      </w:rPr>
    </w:lvl>
    <w:lvl w:ilvl="1" w:tplc="1122BB8A">
      <w:numFmt w:val="bullet"/>
      <w:lvlText w:val="•"/>
      <w:lvlJc w:val="left"/>
      <w:pPr>
        <w:tabs>
          <w:tab w:val="num" w:pos="1440"/>
        </w:tabs>
        <w:ind w:left="1440" w:hanging="360"/>
      </w:pPr>
      <w:rPr>
        <w:rFonts w:ascii="Arial" w:hAnsi="Arial" w:hint="default"/>
      </w:rPr>
    </w:lvl>
    <w:lvl w:ilvl="2" w:tplc="21A64DA8" w:tentative="1">
      <w:start w:val="1"/>
      <w:numFmt w:val="bullet"/>
      <w:lvlText w:val="•"/>
      <w:lvlJc w:val="left"/>
      <w:pPr>
        <w:tabs>
          <w:tab w:val="num" w:pos="2160"/>
        </w:tabs>
        <w:ind w:left="2160" w:hanging="360"/>
      </w:pPr>
      <w:rPr>
        <w:rFonts w:ascii="Arial" w:hAnsi="Arial" w:hint="default"/>
      </w:rPr>
    </w:lvl>
    <w:lvl w:ilvl="3" w:tplc="77F0B26A" w:tentative="1">
      <w:start w:val="1"/>
      <w:numFmt w:val="bullet"/>
      <w:lvlText w:val="•"/>
      <w:lvlJc w:val="left"/>
      <w:pPr>
        <w:tabs>
          <w:tab w:val="num" w:pos="2880"/>
        </w:tabs>
        <w:ind w:left="2880" w:hanging="360"/>
      </w:pPr>
      <w:rPr>
        <w:rFonts w:ascii="Arial" w:hAnsi="Arial" w:hint="default"/>
      </w:rPr>
    </w:lvl>
    <w:lvl w:ilvl="4" w:tplc="FC5E63DE" w:tentative="1">
      <w:start w:val="1"/>
      <w:numFmt w:val="bullet"/>
      <w:lvlText w:val="•"/>
      <w:lvlJc w:val="left"/>
      <w:pPr>
        <w:tabs>
          <w:tab w:val="num" w:pos="3600"/>
        </w:tabs>
        <w:ind w:left="3600" w:hanging="360"/>
      </w:pPr>
      <w:rPr>
        <w:rFonts w:ascii="Arial" w:hAnsi="Arial" w:hint="default"/>
      </w:rPr>
    </w:lvl>
    <w:lvl w:ilvl="5" w:tplc="9CFE35BC" w:tentative="1">
      <w:start w:val="1"/>
      <w:numFmt w:val="bullet"/>
      <w:lvlText w:val="•"/>
      <w:lvlJc w:val="left"/>
      <w:pPr>
        <w:tabs>
          <w:tab w:val="num" w:pos="4320"/>
        </w:tabs>
        <w:ind w:left="4320" w:hanging="360"/>
      </w:pPr>
      <w:rPr>
        <w:rFonts w:ascii="Arial" w:hAnsi="Arial" w:hint="default"/>
      </w:rPr>
    </w:lvl>
    <w:lvl w:ilvl="6" w:tplc="DA20A4E2" w:tentative="1">
      <w:start w:val="1"/>
      <w:numFmt w:val="bullet"/>
      <w:lvlText w:val="•"/>
      <w:lvlJc w:val="left"/>
      <w:pPr>
        <w:tabs>
          <w:tab w:val="num" w:pos="5040"/>
        </w:tabs>
        <w:ind w:left="5040" w:hanging="360"/>
      </w:pPr>
      <w:rPr>
        <w:rFonts w:ascii="Arial" w:hAnsi="Arial" w:hint="default"/>
      </w:rPr>
    </w:lvl>
    <w:lvl w:ilvl="7" w:tplc="05CE115C" w:tentative="1">
      <w:start w:val="1"/>
      <w:numFmt w:val="bullet"/>
      <w:lvlText w:val="•"/>
      <w:lvlJc w:val="left"/>
      <w:pPr>
        <w:tabs>
          <w:tab w:val="num" w:pos="5760"/>
        </w:tabs>
        <w:ind w:left="5760" w:hanging="360"/>
      </w:pPr>
      <w:rPr>
        <w:rFonts w:ascii="Arial" w:hAnsi="Arial" w:hint="default"/>
      </w:rPr>
    </w:lvl>
    <w:lvl w:ilvl="8" w:tplc="782CAF4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6D20864"/>
    <w:multiLevelType w:val="hybridMultilevel"/>
    <w:tmpl w:val="0E7E7956"/>
    <w:lvl w:ilvl="0" w:tplc="4F82BE34">
      <w:start w:val="1"/>
      <w:numFmt w:val="bullet"/>
      <w:lvlText w:val="-"/>
      <w:lvlJc w:val="left"/>
      <w:pPr>
        <w:ind w:left="1004" w:hanging="360"/>
      </w:pPr>
      <w:rPr>
        <w:rFonts w:ascii="Arial" w:eastAsia="Malgun Gothic"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26F07C15"/>
    <w:multiLevelType w:val="hybridMultilevel"/>
    <w:tmpl w:val="25A4752E"/>
    <w:lvl w:ilvl="0" w:tplc="42180802">
      <w:start w:val="1"/>
      <w:numFmt w:val="bullet"/>
      <w:lvlText w:val="−"/>
      <w:lvlJc w:val="left"/>
      <w:pPr>
        <w:ind w:left="1260" w:hanging="420"/>
      </w:pPr>
      <w:rPr>
        <w:rFonts w:ascii="Microsoft YaHei" w:eastAsia="Microsoft YaHei" w:hAnsi="Microsoft YaHe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2B2A154C"/>
    <w:multiLevelType w:val="hybridMultilevel"/>
    <w:tmpl w:val="6D2820B4"/>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2C044B74"/>
    <w:multiLevelType w:val="hybridMultilevel"/>
    <w:tmpl w:val="84F2AC0C"/>
    <w:lvl w:ilvl="0" w:tplc="E02EF84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31693711"/>
    <w:multiLevelType w:val="hybridMultilevel"/>
    <w:tmpl w:val="262236DE"/>
    <w:lvl w:ilvl="0" w:tplc="B4EAEE86">
      <w:start w:val="2"/>
      <w:numFmt w:val="bullet"/>
      <w:lvlText w:val="-"/>
      <w:lvlJc w:val="left"/>
      <w:pPr>
        <w:ind w:left="360" w:hanging="360"/>
      </w:pPr>
      <w:rPr>
        <w:rFonts w:ascii="Times New Roman" w:eastAsia="MS Mincho"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1D32776"/>
    <w:multiLevelType w:val="hybridMultilevel"/>
    <w:tmpl w:val="34D88A1E"/>
    <w:lvl w:ilvl="0" w:tplc="B4EAEE86">
      <w:start w:val="2"/>
      <w:numFmt w:val="bullet"/>
      <w:lvlText w:val="-"/>
      <w:lvlJc w:val="left"/>
      <w:pPr>
        <w:ind w:left="360" w:hanging="360"/>
      </w:pPr>
      <w:rPr>
        <w:rFonts w:ascii="Times New Roman" w:eastAsia="MS Mincho" w:hAnsi="Times New Roman" w:cs="Times New Roman" w:hint="default"/>
      </w:rPr>
    </w:lvl>
    <w:lvl w:ilvl="1" w:tplc="04090003">
      <w:start w:val="1"/>
      <w:numFmt w:val="bullet"/>
      <w:lvlText w:val=""/>
      <w:lvlJc w:val="left"/>
      <w:pPr>
        <w:ind w:left="840" w:hanging="420"/>
      </w:pPr>
      <w:rPr>
        <w:rFonts w:ascii="Wingdings" w:hAnsi="Wingdings" w:hint="default"/>
      </w:rPr>
    </w:lvl>
    <w:lvl w:ilvl="2" w:tplc="F91C5BEA">
      <w:start w:val="9"/>
      <w:numFmt w:val="bullet"/>
      <w:lvlText w:val="-"/>
      <w:lvlJc w:val="left"/>
      <w:pPr>
        <w:ind w:left="1260" w:hanging="420"/>
      </w:pPr>
      <w:rPr>
        <w:rFonts w:ascii="Times New Roman" w:eastAsia="Times New Roman" w:hAnsi="Times New Roman" w:cs="Times New Roman"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460660"/>
    <w:multiLevelType w:val="hybridMultilevel"/>
    <w:tmpl w:val="7870F06A"/>
    <w:lvl w:ilvl="0" w:tplc="D6285728">
      <w:start w:val="1"/>
      <w:numFmt w:val="bullet"/>
      <w:lvlText w:val="•"/>
      <w:lvlJc w:val="left"/>
      <w:pPr>
        <w:tabs>
          <w:tab w:val="num" w:pos="720"/>
        </w:tabs>
        <w:ind w:left="720" w:hanging="360"/>
      </w:pPr>
      <w:rPr>
        <w:rFonts w:ascii="Arial" w:hAnsi="Arial" w:hint="default"/>
      </w:rPr>
    </w:lvl>
    <w:lvl w:ilvl="1" w:tplc="1436C68C" w:tentative="1">
      <w:start w:val="1"/>
      <w:numFmt w:val="bullet"/>
      <w:lvlText w:val="•"/>
      <w:lvlJc w:val="left"/>
      <w:pPr>
        <w:tabs>
          <w:tab w:val="num" w:pos="1440"/>
        </w:tabs>
        <w:ind w:left="1440" w:hanging="360"/>
      </w:pPr>
      <w:rPr>
        <w:rFonts w:ascii="Arial" w:hAnsi="Arial" w:hint="default"/>
      </w:rPr>
    </w:lvl>
    <w:lvl w:ilvl="2" w:tplc="763AF2C4" w:tentative="1">
      <w:start w:val="1"/>
      <w:numFmt w:val="bullet"/>
      <w:lvlText w:val="•"/>
      <w:lvlJc w:val="left"/>
      <w:pPr>
        <w:tabs>
          <w:tab w:val="num" w:pos="2160"/>
        </w:tabs>
        <w:ind w:left="2160" w:hanging="360"/>
      </w:pPr>
      <w:rPr>
        <w:rFonts w:ascii="Arial" w:hAnsi="Arial" w:hint="default"/>
      </w:rPr>
    </w:lvl>
    <w:lvl w:ilvl="3" w:tplc="F008E90A" w:tentative="1">
      <w:start w:val="1"/>
      <w:numFmt w:val="bullet"/>
      <w:lvlText w:val="•"/>
      <w:lvlJc w:val="left"/>
      <w:pPr>
        <w:tabs>
          <w:tab w:val="num" w:pos="2880"/>
        </w:tabs>
        <w:ind w:left="2880" w:hanging="360"/>
      </w:pPr>
      <w:rPr>
        <w:rFonts w:ascii="Arial" w:hAnsi="Arial" w:hint="default"/>
      </w:rPr>
    </w:lvl>
    <w:lvl w:ilvl="4" w:tplc="C8260742" w:tentative="1">
      <w:start w:val="1"/>
      <w:numFmt w:val="bullet"/>
      <w:lvlText w:val="•"/>
      <w:lvlJc w:val="left"/>
      <w:pPr>
        <w:tabs>
          <w:tab w:val="num" w:pos="3600"/>
        </w:tabs>
        <w:ind w:left="3600" w:hanging="360"/>
      </w:pPr>
      <w:rPr>
        <w:rFonts w:ascii="Arial" w:hAnsi="Arial" w:hint="default"/>
      </w:rPr>
    </w:lvl>
    <w:lvl w:ilvl="5" w:tplc="C0FC293C" w:tentative="1">
      <w:start w:val="1"/>
      <w:numFmt w:val="bullet"/>
      <w:lvlText w:val="•"/>
      <w:lvlJc w:val="left"/>
      <w:pPr>
        <w:tabs>
          <w:tab w:val="num" w:pos="4320"/>
        </w:tabs>
        <w:ind w:left="4320" w:hanging="360"/>
      </w:pPr>
      <w:rPr>
        <w:rFonts w:ascii="Arial" w:hAnsi="Arial" w:hint="default"/>
      </w:rPr>
    </w:lvl>
    <w:lvl w:ilvl="6" w:tplc="637E4BC4" w:tentative="1">
      <w:start w:val="1"/>
      <w:numFmt w:val="bullet"/>
      <w:lvlText w:val="•"/>
      <w:lvlJc w:val="left"/>
      <w:pPr>
        <w:tabs>
          <w:tab w:val="num" w:pos="5040"/>
        </w:tabs>
        <w:ind w:left="5040" w:hanging="360"/>
      </w:pPr>
      <w:rPr>
        <w:rFonts w:ascii="Arial" w:hAnsi="Arial" w:hint="default"/>
      </w:rPr>
    </w:lvl>
    <w:lvl w:ilvl="7" w:tplc="EC728708" w:tentative="1">
      <w:start w:val="1"/>
      <w:numFmt w:val="bullet"/>
      <w:lvlText w:val="•"/>
      <w:lvlJc w:val="left"/>
      <w:pPr>
        <w:tabs>
          <w:tab w:val="num" w:pos="5760"/>
        </w:tabs>
        <w:ind w:left="5760" w:hanging="360"/>
      </w:pPr>
      <w:rPr>
        <w:rFonts w:ascii="Arial" w:hAnsi="Arial" w:hint="default"/>
      </w:rPr>
    </w:lvl>
    <w:lvl w:ilvl="8" w:tplc="C414AB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3C632E2"/>
    <w:multiLevelType w:val="hybridMultilevel"/>
    <w:tmpl w:val="62469690"/>
    <w:lvl w:ilvl="0" w:tplc="42180802">
      <w:start w:val="1"/>
      <w:numFmt w:val="bullet"/>
      <w:lvlText w:val="−"/>
      <w:lvlJc w:val="left"/>
      <w:pPr>
        <w:ind w:left="840" w:hanging="420"/>
      </w:pPr>
      <w:rPr>
        <w:rFonts w:ascii="Microsoft YaHei" w:eastAsia="Microsoft YaHei" w:hAnsi="Microsoft YaHei" w:hint="eastAsia"/>
      </w:rPr>
    </w:lvl>
    <w:lvl w:ilvl="1" w:tplc="42180802">
      <w:start w:val="1"/>
      <w:numFmt w:val="bullet"/>
      <w:lvlText w:val="−"/>
      <w:lvlJc w:val="left"/>
      <w:pPr>
        <w:ind w:left="1260" w:hanging="420"/>
      </w:pPr>
      <w:rPr>
        <w:rFonts w:ascii="Microsoft YaHei" w:eastAsia="Microsoft YaHei" w:hAnsi="Microsoft YaHe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43FA0136"/>
    <w:multiLevelType w:val="hybridMultilevel"/>
    <w:tmpl w:val="3F04E074"/>
    <w:lvl w:ilvl="0" w:tplc="F91C5BEA">
      <w:start w:val="9"/>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7CC1D02"/>
    <w:multiLevelType w:val="multilevel"/>
    <w:tmpl w:val="BEEE34CC"/>
    <w:lvl w:ilvl="0">
      <w:start w:val="1"/>
      <w:numFmt w:val="decimal"/>
      <w:lvlText w:val="%1"/>
      <w:lvlJc w:val="left"/>
      <w:pPr>
        <w:ind w:left="1140" w:hanging="1140"/>
      </w:pPr>
      <w:rPr>
        <w:rFonts w:hint="default"/>
      </w:rPr>
    </w:lvl>
    <w:lvl w:ilvl="1">
      <w:start w:val="2"/>
      <w:numFmt w:val="decimal"/>
      <w:isLgl/>
      <w:lvlText w:val="%1.%2"/>
      <w:lvlJc w:val="left"/>
      <w:pPr>
        <w:ind w:left="1140" w:hanging="1140"/>
      </w:pPr>
      <w:rPr>
        <w:rFonts w:hint="default"/>
      </w:rPr>
    </w:lvl>
    <w:lvl w:ilvl="2">
      <w:start w:val="1"/>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140" w:hanging="1140"/>
      </w:pPr>
      <w:rPr>
        <w:rFonts w:hint="default"/>
      </w:rPr>
    </w:lvl>
    <w:lvl w:ilvl="5">
      <w:start w:val="1"/>
      <w:numFmt w:val="decimal"/>
      <w:isLgl/>
      <w:lvlText w:val="%1.%2.%3.%4.%5.%6"/>
      <w:lvlJc w:val="left"/>
      <w:pPr>
        <w:ind w:left="1140" w:hanging="1140"/>
      </w:pPr>
      <w:rPr>
        <w:rFonts w:hint="default"/>
      </w:rPr>
    </w:lvl>
    <w:lvl w:ilvl="6">
      <w:start w:val="1"/>
      <w:numFmt w:val="decimal"/>
      <w:isLgl/>
      <w:lvlText w:val="%1.%2.%3.%4.%5.%6.%7"/>
      <w:lvlJc w:val="left"/>
      <w:pPr>
        <w:ind w:left="1140" w:hanging="11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4B7B0518"/>
    <w:multiLevelType w:val="hybridMultilevel"/>
    <w:tmpl w:val="35380DC6"/>
    <w:lvl w:ilvl="0" w:tplc="F91C5BEA">
      <w:start w:val="9"/>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C6A543B"/>
    <w:multiLevelType w:val="multilevel"/>
    <w:tmpl w:val="BEEE34CC"/>
    <w:lvl w:ilvl="0">
      <w:start w:val="1"/>
      <w:numFmt w:val="decimal"/>
      <w:lvlText w:val="%1"/>
      <w:lvlJc w:val="left"/>
      <w:pPr>
        <w:ind w:left="1140" w:hanging="1140"/>
      </w:pPr>
      <w:rPr>
        <w:rFonts w:hint="default"/>
      </w:rPr>
    </w:lvl>
    <w:lvl w:ilvl="1">
      <w:start w:val="2"/>
      <w:numFmt w:val="decimal"/>
      <w:isLgl/>
      <w:lvlText w:val="%1.%2"/>
      <w:lvlJc w:val="left"/>
      <w:pPr>
        <w:ind w:left="1140" w:hanging="1140"/>
      </w:pPr>
      <w:rPr>
        <w:rFonts w:hint="default"/>
      </w:rPr>
    </w:lvl>
    <w:lvl w:ilvl="2">
      <w:start w:val="1"/>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140" w:hanging="1140"/>
      </w:pPr>
      <w:rPr>
        <w:rFonts w:hint="default"/>
      </w:rPr>
    </w:lvl>
    <w:lvl w:ilvl="5">
      <w:start w:val="1"/>
      <w:numFmt w:val="decimal"/>
      <w:isLgl/>
      <w:lvlText w:val="%1.%2.%3.%4.%5.%6"/>
      <w:lvlJc w:val="left"/>
      <w:pPr>
        <w:ind w:left="1140" w:hanging="1140"/>
      </w:pPr>
      <w:rPr>
        <w:rFonts w:hint="default"/>
      </w:rPr>
    </w:lvl>
    <w:lvl w:ilvl="6">
      <w:start w:val="1"/>
      <w:numFmt w:val="decimal"/>
      <w:isLgl/>
      <w:lvlText w:val="%1.%2.%3.%4.%5.%6.%7"/>
      <w:lvlJc w:val="left"/>
      <w:pPr>
        <w:ind w:left="1140" w:hanging="11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E820697"/>
    <w:multiLevelType w:val="hybridMultilevel"/>
    <w:tmpl w:val="4504FB80"/>
    <w:lvl w:ilvl="0" w:tplc="B1CA34CE">
      <w:start w:val="2"/>
      <w:numFmt w:val="bullet"/>
      <w:lvlText w:val="-"/>
      <w:lvlJc w:val="left"/>
      <w:pPr>
        <w:ind w:left="360" w:hanging="360"/>
      </w:pPr>
      <w:rPr>
        <w:rFonts w:ascii="Calibri" w:eastAsia="SimSun"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32E5AA9"/>
    <w:multiLevelType w:val="hybridMultilevel"/>
    <w:tmpl w:val="C02E21D2"/>
    <w:lvl w:ilvl="0" w:tplc="E4D42EF4">
      <w:start w:val="1"/>
      <w:numFmt w:val="bullet"/>
      <w:lvlText w:val="•"/>
      <w:lvlJc w:val="left"/>
      <w:pPr>
        <w:tabs>
          <w:tab w:val="num" w:pos="720"/>
        </w:tabs>
        <w:ind w:left="720" w:hanging="360"/>
      </w:pPr>
      <w:rPr>
        <w:rFonts w:ascii="Arial" w:hAnsi="Arial" w:hint="default"/>
      </w:rPr>
    </w:lvl>
    <w:lvl w:ilvl="1" w:tplc="CE6467B2">
      <w:numFmt w:val="bullet"/>
      <w:lvlText w:val="•"/>
      <w:lvlJc w:val="left"/>
      <w:pPr>
        <w:tabs>
          <w:tab w:val="num" w:pos="1440"/>
        </w:tabs>
        <w:ind w:left="1440" w:hanging="360"/>
      </w:pPr>
      <w:rPr>
        <w:rFonts w:ascii="Arial" w:hAnsi="Arial" w:hint="default"/>
      </w:rPr>
    </w:lvl>
    <w:lvl w:ilvl="2" w:tplc="8E6AE7E2" w:tentative="1">
      <w:start w:val="1"/>
      <w:numFmt w:val="bullet"/>
      <w:lvlText w:val="•"/>
      <w:lvlJc w:val="left"/>
      <w:pPr>
        <w:tabs>
          <w:tab w:val="num" w:pos="2160"/>
        </w:tabs>
        <w:ind w:left="2160" w:hanging="360"/>
      </w:pPr>
      <w:rPr>
        <w:rFonts w:ascii="Arial" w:hAnsi="Arial" w:hint="default"/>
      </w:rPr>
    </w:lvl>
    <w:lvl w:ilvl="3" w:tplc="5C463C1C" w:tentative="1">
      <w:start w:val="1"/>
      <w:numFmt w:val="bullet"/>
      <w:lvlText w:val="•"/>
      <w:lvlJc w:val="left"/>
      <w:pPr>
        <w:tabs>
          <w:tab w:val="num" w:pos="2880"/>
        </w:tabs>
        <w:ind w:left="2880" w:hanging="360"/>
      </w:pPr>
      <w:rPr>
        <w:rFonts w:ascii="Arial" w:hAnsi="Arial" w:hint="default"/>
      </w:rPr>
    </w:lvl>
    <w:lvl w:ilvl="4" w:tplc="55E0EEBE" w:tentative="1">
      <w:start w:val="1"/>
      <w:numFmt w:val="bullet"/>
      <w:lvlText w:val="•"/>
      <w:lvlJc w:val="left"/>
      <w:pPr>
        <w:tabs>
          <w:tab w:val="num" w:pos="3600"/>
        </w:tabs>
        <w:ind w:left="3600" w:hanging="360"/>
      </w:pPr>
      <w:rPr>
        <w:rFonts w:ascii="Arial" w:hAnsi="Arial" w:hint="default"/>
      </w:rPr>
    </w:lvl>
    <w:lvl w:ilvl="5" w:tplc="B6FA2946" w:tentative="1">
      <w:start w:val="1"/>
      <w:numFmt w:val="bullet"/>
      <w:lvlText w:val="•"/>
      <w:lvlJc w:val="left"/>
      <w:pPr>
        <w:tabs>
          <w:tab w:val="num" w:pos="4320"/>
        </w:tabs>
        <w:ind w:left="4320" w:hanging="360"/>
      </w:pPr>
      <w:rPr>
        <w:rFonts w:ascii="Arial" w:hAnsi="Arial" w:hint="default"/>
      </w:rPr>
    </w:lvl>
    <w:lvl w:ilvl="6" w:tplc="E5F69324" w:tentative="1">
      <w:start w:val="1"/>
      <w:numFmt w:val="bullet"/>
      <w:lvlText w:val="•"/>
      <w:lvlJc w:val="left"/>
      <w:pPr>
        <w:tabs>
          <w:tab w:val="num" w:pos="5040"/>
        </w:tabs>
        <w:ind w:left="5040" w:hanging="360"/>
      </w:pPr>
      <w:rPr>
        <w:rFonts w:ascii="Arial" w:hAnsi="Arial" w:hint="default"/>
      </w:rPr>
    </w:lvl>
    <w:lvl w:ilvl="7" w:tplc="58C0252A" w:tentative="1">
      <w:start w:val="1"/>
      <w:numFmt w:val="bullet"/>
      <w:lvlText w:val="•"/>
      <w:lvlJc w:val="left"/>
      <w:pPr>
        <w:tabs>
          <w:tab w:val="num" w:pos="5760"/>
        </w:tabs>
        <w:ind w:left="5760" w:hanging="360"/>
      </w:pPr>
      <w:rPr>
        <w:rFonts w:ascii="Arial" w:hAnsi="Arial" w:hint="default"/>
      </w:rPr>
    </w:lvl>
    <w:lvl w:ilvl="8" w:tplc="3F0861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7523A18"/>
    <w:multiLevelType w:val="hybridMultilevel"/>
    <w:tmpl w:val="B1D003B8"/>
    <w:lvl w:ilvl="0" w:tplc="F6D6F74C">
      <w:start w:val="1"/>
      <w:numFmt w:val="bullet"/>
      <w:lvlText w:val="•"/>
      <w:lvlJc w:val="left"/>
      <w:pPr>
        <w:tabs>
          <w:tab w:val="num" w:pos="720"/>
        </w:tabs>
        <w:ind w:left="720" w:hanging="360"/>
      </w:pPr>
      <w:rPr>
        <w:rFonts w:ascii="Arial" w:hAnsi="Arial" w:hint="default"/>
      </w:rPr>
    </w:lvl>
    <w:lvl w:ilvl="1" w:tplc="D08AD920" w:tentative="1">
      <w:start w:val="1"/>
      <w:numFmt w:val="bullet"/>
      <w:lvlText w:val="•"/>
      <w:lvlJc w:val="left"/>
      <w:pPr>
        <w:tabs>
          <w:tab w:val="num" w:pos="1440"/>
        </w:tabs>
        <w:ind w:left="1440" w:hanging="360"/>
      </w:pPr>
      <w:rPr>
        <w:rFonts w:ascii="Arial" w:hAnsi="Arial" w:hint="default"/>
      </w:rPr>
    </w:lvl>
    <w:lvl w:ilvl="2" w:tplc="4EFEF4E4" w:tentative="1">
      <w:start w:val="1"/>
      <w:numFmt w:val="bullet"/>
      <w:lvlText w:val="•"/>
      <w:lvlJc w:val="left"/>
      <w:pPr>
        <w:tabs>
          <w:tab w:val="num" w:pos="2160"/>
        </w:tabs>
        <w:ind w:left="2160" w:hanging="360"/>
      </w:pPr>
      <w:rPr>
        <w:rFonts w:ascii="Arial" w:hAnsi="Arial" w:hint="default"/>
      </w:rPr>
    </w:lvl>
    <w:lvl w:ilvl="3" w:tplc="538A49F4" w:tentative="1">
      <w:start w:val="1"/>
      <w:numFmt w:val="bullet"/>
      <w:lvlText w:val="•"/>
      <w:lvlJc w:val="left"/>
      <w:pPr>
        <w:tabs>
          <w:tab w:val="num" w:pos="2880"/>
        </w:tabs>
        <w:ind w:left="2880" w:hanging="360"/>
      </w:pPr>
      <w:rPr>
        <w:rFonts w:ascii="Arial" w:hAnsi="Arial" w:hint="default"/>
      </w:rPr>
    </w:lvl>
    <w:lvl w:ilvl="4" w:tplc="67906ADA" w:tentative="1">
      <w:start w:val="1"/>
      <w:numFmt w:val="bullet"/>
      <w:lvlText w:val="•"/>
      <w:lvlJc w:val="left"/>
      <w:pPr>
        <w:tabs>
          <w:tab w:val="num" w:pos="3600"/>
        </w:tabs>
        <w:ind w:left="3600" w:hanging="360"/>
      </w:pPr>
      <w:rPr>
        <w:rFonts w:ascii="Arial" w:hAnsi="Arial" w:hint="default"/>
      </w:rPr>
    </w:lvl>
    <w:lvl w:ilvl="5" w:tplc="9E1646A2" w:tentative="1">
      <w:start w:val="1"/>
      <w:numFmt w:val="bullet"/>
      <w:lvlText w:val="•"/>
      <w:lvlJc w:val="left"/>
      <w:pPr>
        <w:tabs>
          <w:tab w:val="num" w:pos="4320"/>
        </w:tabs>
        <w:ind w:left="4320" w:hanging="360"/>
      </w:pPr>
      <w:rPr>
        <w:rFonts w:ascii="Arial" w:hAnsi="Arial" w:hint="default"/>
      </w:rPr>
    </w:lvl>
    <w:lvl w:ilvl="6" w:tplc="24368C54" w:tentative="1">
      <w:start w:val="1"/>
      <w:numFmt w:val="bullet"/>
      <w:lvlText w:val="•"/>
      <w:lvlJc w:val="left"/>
      <w:pPr>
        <w:tabs>
          <w:tab w:val="num" w:pos="5040"/>
        </w:tabs>
        <w:ind w:left="5040" w:hanging="360"/>
      </w:pPr>
      <w:rPr>
        <w:rFonts w:ascii="Arial" w:hAnsi="Arial" w:hint="default"/>
      </w:rPr>
    </w:lvl>
    <w:lvl w:ilvl="7" w:tplc="F23A4E1A" w:tentative="1">
      <w:start w:val="1"/>
      <w:numFmt w:val="bullet"/>
      <w:lvlText w:val="•"/>
      <w:lvlJc w:val="left"/>
      <w:pPr>
        <w:tabs>
          <w:tab w:val="num" w:pos="5760"/>
        </w:tabs>
        <w:ind w:left="5760" w:hanging="360"/>
      </w:pPr>
      <w:rPr>
        <w:rFonts w:ascii="Arial" w:hAnsi="Arial" w:hint="default"/>
      </w:rPr>
    </w:lvl>
    <w:lvl w:ilvl="8" w:tplc="8C5E57B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76D3014"/>
    <w:multiLevelType w:val="hybridMultilevel"/>
    <w:tmpl w:val="70783B0A"/>
    <w:lvl w:ilvl="0" w:tplc="43A8DB7C">
      <w:start w:val="1"/>
      <w:numFmt w:val="bullet"/>
      <w:lvlText w:val="▪"/>
      <w:lvlJc w:val="left"/>
      <w:pPr>
        <w:tabs>
          <w:tab w:val="num" w:pos="720"/>
        </w:tabs>
        <w:ind w:left="720" w:hanging="360"/>
      </w:pPr>
      <w:rPr>
        <w:rFonts w:ascii="Times New Roman" w:hAnsi="Times New Roman" w:hint="default"/>
      </w:rPr>
    </w:lvl>
    <w:lvl w:ilvl="1" w:tplc="A6B6330C" w:tentative="1">
      <w:start w:val="1"/>
      <w:numFmt w:val="bullet"/>
      <w:lvlText w:val="▪"/>
      <w:lvlJc w:val="left"/>
      <w:pPr>
        <w:tabs>
          <w:tab w:val="num" w:pos="1440"/>
        </w:tabs>
        <w:ind w:left="1440" w:hanging="360"/>
      </w:pPr>
      <w:rPr>
        <w:rFonts w:ascii="Times New Roman" w:hAnsi="Times New Roman" w:hint="default"/>
      </w:rPr>
    </w:lvl>
    <w:lvl w:ilvl="2" w:tplc="CCA0A808" w:tentative="1">
      <w:start w:val="1"/>
      <w:numFmt w:val="bullet"/>
      <w:lvlText w:val="▪"/>
      <w:lvlJc w:val="left"/>
      <w:pPr>
        <w:tabs>
          <w:tab w:val="num" w:pos="2160"/>
        </w:tabs>
        <w:ind w:left="2160" w:hanging="360"/>
      </w:pPr>
      <w:rPr>
        <w:rFonts w:ascii="Times New Roman" w:hAnsi="Times New Roman" w:hint="default"/>
      </w:rPr>
    </w:lvl>
    <w:lvl w:ilvl="3" w:tplc="D408DD56">
      <w:start w:val="1"/>
      <w:numFmt w:val="bullet"/>
      <w:lvlText w:val="▪"/>
      <w:lvlJc w:val="left"/>
      <w:pPr>
        <w:tabs>
          <w:tab w:val="num" w:pos="2880"/>
        </w:tabs>
        <w:ind w:left="2880" w:hanging="360"/>
      </w:pPr>
      <w:rPr>
        <w:rFonts w:ascii="Times New Roman" w:hAnsi="Times New Roman" w:hint="default"/>
      </w:rPr>
    </w:lvl>
    <w:lvl w:ilvl="4" w:tplc="ACC6D712" w:tentative="1">
      <w:start w:val="1"/>
      <w:numFmt w:val="bullet"/>
      <w:lvlText w:val="▪"/>
      <w:lvlJc w:val="left"/>
      <w:pPr>
        <w:tabs>
          <w:tab w:val="num" w:pos="3600"/>
        </w:tabs>
        <w:ind w:left="3600" w:hanging="360"/>
      </w:pPr>
      <w:rPr>
        <w:rFonts w:ascii="Times New Roman" w:hAnsi="Times New Roman" w:hint="default"/>
      </w:rPr>
    </w:lvl>
    <w:lvl w:ilvl="5" w:tplc="4D260FFE" w:tentative="1">
      <w:start w:val="1"/>
      <w:numFmt w:val="bullet"/>
      <w:lvlText w:val="▪"/>
      <w:lvlJc w:val="left"/>
      <w:pPr>
        <w:tabs>
          <w:tab w:val="num" w:pos="4320"/>
        </w:tabs>
        <w:ind w:left="4320" w:hanging="360"/>
      </w:pPr>
      <w:rPr>
        <w:rFonts w:ascii="Times New Roman" w:hAnsi="Times New Roman" w:hint="default"/>
      </w:rPr>
    </w:lvl>
    <w:lvl w:ilvl="6" w:tplc="F5EAC8C4" w:tentative="1">
      <w:start w:val="1"/>
      <w:numFmt w:val="bullet"/>
      <w:lvlText w:val="▪"/>
      <w:lvlJc w:val="left"/>
      <w:pPr>
        <w:tabs>
          <w:tab w:val="num" w:pos="5040"/>
        </w:tabs>
        <w:ind w:left="5040" w:hanging="360"/>
      </w:pPr>
      <w:rPr>
        <w:rFonts w:ascii="Times New Roman" w:hAnsi="Times New Roman" w:hint="default"/>
      </w:rPr>
    </w:lvl>
    <w:lvl w:ilvl="7" w:tplc="B88081B6" w:tentative="1">
      <w:start w:val="1"/>
      <w:numFmt w:val="bullet"/>
      <w:lvlText w:val="▪"/>
      <w:lvlJc w:val="left"/>
      <w:pPr>
        <w:tabs>
          <w:tab w:val="num" w:pos="5760"/>
        </w:tabs>
        <w:ind w:left="5760" w:hanging="360"/>
      </w:pPr>
      <w:rPr>
        <w:rFonts w:ascii="Times New Roman" w:hAnsi="Times New Roman" w:hint="default"/>
      </w:rPr>
    </w:lvl>
    <w:lvl w:ilvl="8" w:tplc="ACAE34F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5822587F"/>
    <w:multiLevelType w:val="hybridMultilevel"/>
    <w:tmpl w:val="834449FE"/>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0" w15:restartNumberingAfterBreak="0">
    <w:nsid w:val="589D411E"/>
    <w:multiLevelType w:val="hybridMultilevel"/>
    <w:tmpl w:val="D1B0E0D8"/>
    <w:lvl w:ilvl="0" w:tplc="42180802">
      <w:start w:val="1"/>
      <w:numFmt w:val="bullet"/>
      <w:lvlText w:val="−"/>
      <w:lvlJc w:val="left"/>
      <w:pPr>
        <w:ind w:left="704" w:hanging="420"/>
      </w:pPr>
      <w:rPr>
        <w:rFonts w:ascii="Microsoft YaHei" w:eastAsia="Microsoft YaHei" w:hAnsi="Microsoft YaHei" w:hint="eastAsia"/>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1" w15:restartNumberingAfterBreak="0">
    <w:nsid w:val="5AAE151D"/>
    <w:multiLevelType w:val="hybridMultilevel"/>
    <w:tmpl w:val="B3C87980"/>
    <w:lvl w:ilvl="0" w:tplc="42180802">
      <w:start w:val="1"/>
      <w:numFmt w:val="bullet"/>
      <w:lvlText w:val="−"/>
      <w:lvlJc w:val="left"/>
      <w:pPr>
        <w:ind w:left="987" w:hanging="420"/>
      </w:pPr>
      <w:rPr>
        <w:rFonts w:ascii="Microsoft YaHei" w:eastAsia="Microsoft YaHei" w:hAnsi="Microsoft YaHei" w:hint="eastAsia"/>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2" w15:restartNumberingAfterBreak="0">
    <w:nsid w:val="63685608"/>
    <w:multiLevelType w:val="hybridMultilevel"/>
    <w:tmpl w:val="8148352A"/>
    <w:lvl w:ilvl="0" w:tplc="F91C5BEA">
      <w:start w:val="9"/>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63AD3A35"/>
    <w:multiLevelType w:val="hybridMultilevel"/>
    <w:tmpl w:val="B366DA16"/>
    <w:lvl w:ilvl="0" w:tplc="B4EAEE86">
      <w:start w:val="2"/>
      <w:numFmt w:val="bullet"/>
      <w:lvlText w:val="-"/>
      <w:lvlJc w:val="left"/>
      <w:pPr>
        <w:ind w:left="840" w:hanging="420"/>
      </w:pPr>
      <w:rPr>
        <w:rFonts w:ascii="Times New Roman" w:eastAsia="MS Mincho" w:hAnsi="Times New Roman" w:cs="Times New Roman" w:hint="default"/>
      </w:rPr>
    </w:lvl>
    <w:lvl w:ilvl="1" w:tplc="42180802">
      <w:start w:val="1"/>
      <w:numFmt w:val="bullet"/>
      <w:lvlText w:val="−"/>
      <w:lvlJc w:val="left"/>
      <w:pPr>
        <w:ind w:left="1260" w:hanging="420"/>
      </w:pPr>
      <w:rPr>
        <w:rFonts w:ascii="Microsoft YaHei" w:eastAsia="Microsoft YaHei" w:hAnsi="Microsoft YaHe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8F6E84"/>
    <w:multiLevelType w:val="hybridMultilevel"/>
    <w:tmpl w:val="0EA2DD46"/>
    <w:lvl w:ilvl="0" w:tplc="39861D64">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1063DBE"/>
    <w:multiLevelType w:val="hybridMultilevel"/>
    <w:tmpl w:val="2E3410F6"/>
    <w:lvl w:ilvl="0" w:tplc="6642882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6" w15:restartNumberingAfterBreak="0">
    <w:nsid w:val="711A37A5"/>
    <w:multiLevelType w:val="hybridMultilevel"/>
    <w:tmpl w:val="9BD4B878"/>
    <w:lvl w:ilvl="0" w:tplc="3D4E2234">
      <w:start w:val="2"/>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44546FC"/>
    <w:multiLevelType w:val="hybridMultilevel"/>
    <w:tmpl w:val="2892C910"/>
    <w:lvl w:ilvl="0" w:tplc="D94CE2EC">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6AD16CA"/>
    <w:multiLevelType w:val="hybridMultilevel"/>
    <w:tmpl w:val="DCEC0174"/>
    <w:lvl w:ilvl="0" w:tplc="B1F6B908">
      <w:start w:val="6"/>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88A139E"/>
    <w:multiLevelType w:val="hybridMultilevel"/>
    <w:tmpl w:val="71069322"/>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7EC652A8"/>
    <w:multiLevelType w:val="hybridMultilevel"/>
    <w:tmpl w:val="596E5A68"/>
    <w:lvl w:ilvl="0" w:tplc="B4EAEE86">
      <w:start w:val="2"/>
      <w:numFmt w:val="bullet"/>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7FF06D4E"/>
    <w:multiLevelType w:val="hybridMultilevel"/>
    <w:tmpl w:val="3FCA82EC"/>
    <w:lvl w:ilvl="0" w:tplc="7194D634">
      <w:start w:val="1"/>
      <w:numFmt w:val="bullet"/>
      <w:lvlText w:val="-"/>
      <w:lvlJc w:val="left"/>
      <w:pPr>
        <w:ind w:left="704" w:hanging="420"/>
      </w:pPr>
      <w:rPr>
        <w:rFonts w:ascii="Arial" w:eastAsia="SimSu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1776899067">
    <w:abstractNumId w:val="34"/>
  </w:num>
  <w:num w:numId="2" w16cid:durableId="1134829681">
    <w:abstractNumId w:val="27"/>
  </w:num>
  <w:num w:numId="3" w16cid:durableId="1521898547">
    <w:abstractNumId w:val="42"/>
  </w:num>
  <w:num w:numId="4" w16cid:durableId="1982879067">
    <w:abstractNumId w:val="18"/>
  </w:num>
  <w:num w:numId="5" w16cid:durableId="1036196061">
    <w:abstractNumId w:val="28"/>
  </w:num>
  <w:num w:numId="6" w16cid:durableId="1210875808">
    <w:abstractNumId w:val="33"/>
  </w:num>
  <w:num w:numId="7" w16cid:durableId="568810021">
    <w:abstractNumId w:val="31"/>
  </w:num>
  <w:num w:numId="8" w16cid:durableId="608515033">
    <w:abstractNumId w:val="8"/>
  </w:num>
  <w:num w:numId="9" w16cid:durableId="1957709952">
    <w:abstractNumId w:val="3"/>
  </w:num>
  <w:num w:numId="10" w16cid:durableId="1926569800">
    <w:abstractNumId w:val="2"/>
  </w:num>
  <w:num w:numId="11" w16cid:durableId="1963413473">
    <w:abstractNumId w:val="1"/>
  </w:num>
  <w:num w:numId="12" w16cid:durableId="1193029964">
    <w:abstractNumId w:val="0"/>
  </w:num>
  <w:num w:numId="13" w16cid:durableId="786776247">
    <w:abstractNumId w:val="9"/>
  </w:num>
  <w:num w:numId="14" w16cid:durableId="948394528">
    <w:abstractNumId w:val="7"/>
  </w:num>
  <w:num w:numId="15" w16cid:durableId="327637016">
    <w:abstractNumId w:val="6"/>
  </w:num>
  <w:num w:numId="16" w16cid:durableId="1729717966">
    <w:abstractNumId w:val="5"/>
  </w:num>
  <w:num w:numId="17" w16cid:durableId="709260975">
    <w:abstractNumId w:val="4"/>
  </w:num>
  <w:num w:numId="18" w16cid:durableId="2091729878">
    <w:abstractNumId w:val="36"/>
  </w:num>
  <w:num w:numId="19" w16cid:durableId="1318531973">
    <w:abstractNumId w:val="37"/>
  </w:num>
  <w:num w:numId="20" w16cid:durableId="750811207">
    <w:abstractNumId w:val="22"/>
  </w:num>
  <w:num w:numId="21" w16cid:durableId="1760829121">
    <w:abstractNumId w:val="35"/>
  </w:num>
  <w:num w:numId="22" w16cid:durableId="1475172106">
    <w:abstractNumId w:val="15"/>
  </w:num>
  <w:num w:numId="23" w16cid:durableId="269824590">
    <w:abstractNumId w:val="46"/>
  </w:num>
  <w:num w:numId="24" w16cid:durableId="1394355740">
    <w:abstractNumId w:val="38"/>
  </w:num>
  <w:num w:numId="25" w16cid:durableId="1984771276">
    <w:abstractNumId w:val="20"/>
  </w:num>
  <w:num w:numId="26" w16cid:durableId="1485387890">
    <w:abstractNumId w:val="32"/>
  </w:num>
  <w:num w:numId="27" w16cid:durableId="132328843">
    <w:abstractNumId w:val="44"/>
  </w:num>
  <w:num w:numId="28" w16cid:durableId="1762288916">
    <w:abstractNumId w:val="19"/>
  </w:num>
  <w:num w:numId="29" w16cid:durableId="713962315">
    <w:abstractNumId w:val="29"/>
  </w:num>
  <w:num w:numId="30" w16cid:durableId="1643193812">
    <w:abstractNumId w:val="10"/>
  </w:num>
  <w:num w:numId="31" w16cid:durableId="943266852">
    <w:abstractNumId w:val="23"/>
  </w:num>
  <w:num w:numId="32" w16cid:durableId="470252246">
    <w:abstractNumId w:val="45"/>
  </w:num>
  <w:num w:numId="33" w16cid:durableId="930509374">
    <w:abstractNumId w:val="21"/>
  </w:num>
  <w:num w:numId="34" w16cid:durableId="671300090">
    <w:abstractNumId w:val="39"/>
  </w:num>
  <w:num w:numId="35" w16cid:durableId="348534291">
    <w:abstractNumId w:val="26"/>
  </w:num>
  <w:num w:numId="36" w16cid:durableId="2027712872">
    <w:abstractNumId w:val="13"/>
  </w:num>
  <w:num w:numId="37" w16cid:durableId="2086102230">
    <w:abstractNumId w:val="11"/>
  </w:num>
  <w:num w:numId="38" w16cid:durableId="1391684050">
    <w:abstractNumId w:val="14"/>
  </w:num>
  <w:num w:numId="39" w16cid:durableId="33114962">
    <w:abstractNumId w:val="48"/>
  </w:num>
  <w:num w:numId="40" w16cid:durableId="1490710520">
    <w:abstractNumId w:val="47"/>
  </w:num>
  <w:num w:numId="41" w16cid:durableId="1053504590">
    <w:abstractNumId w:val="43"/>
  </w:num>
  <w:num w:numId="42" w16cid:durableId="1853300790">
    <w:abstractNumId w:val="30"/>
  </w:num>
  <w:num w:numId="43" w16cid:durableId="834146584">
    <w:abstractNumId w:val="40"/>
  </w:num>
  <w:num w:numId="44" w16cid:durableId="242495811">
    <w:abstractNumId w:val="16"/>
  </w:num>
  <w:num w:numId="45" w16cid:durableId="98066586">
    <w:abstractNumId w:val="24"/>
  </w:num>
  <w:num w:numId="46" w16cid:durableId="980577648">
    <w:abstractNumId w:val="17"/>
  </w:num>
  <w:num w:numId="47" w16cid:durableId="1323045593">
    <w:abstractNumId w:val="49"/>
  </w:num>
  <w:num w:numId="48" w16cid:durableId="1902012552">
    <w:abstractNumId w:val="25"/>
  </w:num>
  <w:num w:numId="49" w16cid:durableId="958797326">
    <w:abstractNumId w:val="51"/>
  </w:num>
  <w:num w:numId="50" w16cid:durableId="1967662311">
    <w:abstractNumId w:val="41"/>
  </w:num>
  <w:num w:numId="51" w16cid:durableId="1092899455">
    <w:abstractNumId w:val="12"/>
  </w:num>
  <w:num w:numId="52" w16cid:durableId="402797911">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zh-CN" w:vendorID="64" w:dllVersion="5" w:nlCheck="1" w:checkStyle="1"/>
  <w:activeWritingStyle w:appName="MSWord" w:lang="en-GB"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2E"/>
    <w:rsid w:val="00006005"/>
    <w:rsid w:val="00006E84"/>
    <w:rsid w:val="00007CBF"/>
    <w:rsid w:val="000104DE"/>
    <w:rsid w:val="00011CD6"/>
    <w:rsid w:val="00012119"/>
    <w:rsid w:val="0001275F"/>
    <w:rsid w:val="00013E05"/>
    <w:rsid w:val="0001433E"/>
    <w:rsid w:val="00020258"/>
    <w:rsid w:val="00021BE9"/>
    <w:rsid w:val="000222BA"/>
    <w:rsid w:val="000319ED"/>
    <w:rsid w:val="00031DB6"/>
    <w:rsid w:val="000333EC"/>
    <w:rsid w:val="00034673"/>
    <w:rsid w:val="000374E9"/>
    <w:rsid w:val="0004253F"/>
    <w:rsid w:val="00045EEB"/>
    <w:rsid w:val="00046CF5"/>
    <w:rsid w:val="000523E9"/>
    <w:rsid w:val="000526AF"/>
    <w:rsid w:val="0005325C"/>
    <w:rsid w:val="00053EE2"/>
    <w:rsid w:val="00054377"/>
    <w:rsid w:val="00054D9E"/>
    <w:rsid w:val="00055432"/>
    <w:rsid w:val="00055692"/>
    <w:rsid w:val="000560BA"/>
    <w:rsid w:val="00056AEC"/>
    <w:rsid w:val="0006207C"/>
    <w:rsid w:val="0006292C"/>
    <w:rsid w:val="00065AEA"/>
    <w:rsid w:val="00066C03"/>
    <w:rsid w:val="00072A8B"/>
    <w:rsid w:val="00072B12"/>
    <w:rsid w:val="00073D18"/>
    <w:rsid w:val="00076C21"/>
    <w:rsid w:val="00077D47"/>
    <w:rsid w:val="00082E88"/>
    <w:rsid w:val="00083303"/>
    <w:rsid w:val="000850FC"/>
    <w:rsid w:val="00087773"/>
    <w:rsid w:val="00091801"/>
    <w:rsid w:val="000919B7"/>
    <w:rsid w:val="00094211"/>
    <w:rsid w:val="00096E4E"/>
    <w:rsid w:val="00097EEA"/>
    <w:rsid w:val="000A3AC9"/>
    <w:rsid w:val="000A4BF2"/>
    <w:rsid w:val="000A716F"/>
    <w:rsid w:val="000B2621"/>
    <w:rsid w:val="000B42DE"/>
    <w:rsid w:val="000B4EBD"/>
    <w:rsid w:val="000B75BA"/>
    <w:rsid w:val="000C1B7A"/>
    <w:rsid w:val="000C2FC0"/>
    <w:rsid w:val="000C350D"/>
    <w:rsid w:val="000C4072"/>
    <w:rsid w:val="000C4C06"/>
    <w:rsid w:val="000C4D84"/>
    <w:rsid w:val="000D323A"/>
    <w:rsid w:val="000D3CD4"/>
    <w:rsid w:val="000D45A3"/>
    <w:rsid w:val="000D7605"/>
    <w:rsid w:val="000E4EE5"/>
    <w:rsid w:val="000E5264"/>
    <w:rsid w:val="000E53A4"/>
    <w:rsid w:val="000F0E13"/>
    <w:rsid w:val="000F1EDC"/>
    <w:rsid w:val="000F225A"/>
    <w:rsid w:val="000F6740"/>
    <w:rsid w:val="001014AB"/>
    <w:rsid w:val="00102CE9"/>
    <w:rsid w:val="0010464A"/>
    <w:rsid w:val="00104C3C"/>
    <w:rsid w:val="00105B96"/>
    <w:rsid w:val="00105E82"/>
    <w:rsid w:val="00106A4A"/>
    <w:rsid w:val="00110888"/>
    <w:rsid w:val="00110D15"/>
    <w:rsid w:val="00110D57"/>
    <w:rsid w:val="00111627"/>
    <w:rsid w:val="00112BCE"/>
    <w:rsid w:val="001146FE"/>
    <w:rsid w:val="00115328"/>
    <w:rsid w:val="0012114C"/>
    <w:rsid w:val="0012214C"/>
    <w:rsid w:val="001231AC"/>
    <w:rsid w:val="00123E84"/>
    <w:rsid w:val="00124F75"/>
    <w:rsid w:val="001250BA"/>
    <w:rsid w:val="00127E21"/>
    <w:rsid w:val="001319E6"/>
    <w:rsid w:val="00131CFA"/>
    <w:rsid w:val="0013204E"/>
    <w:rsid w:val="001321F1"/>
    <w:rsid w:val="00133972"/>
    <w:rsid w:val="001375C1"/>
    <w:rsid w:val="001461D4"/>
    <w:rsid w:val="001503CB"/>
    <w:rsid w:val="00153701"/>
    <w:rsid w:val="0015432A"/>
    <w:rsid w:val="00157C00"/>
    <w:rsid w:val="00160D5C"/>
    <w:rsid w:val="001614AD"/>
    <w:rsid w:val="001631E8"/>
    <w:rsid w:val="001649CC"/>
    <w:rsid w:val="00165279"/>
    <w:rsid w:val="00167A94"/>
    <w:rsid w:val="00170007"/>
    <w:rsid w:val="00170785"/>
    <w:rsid w:val="00175DB6"/>
    <w:rsid w:val="0017794A"/>
    <w:rsid w:val="00180EC1"/>
    <w:rsid w:val="00181595"/>
    <w:rsid w:val="0018294E"/>
    <w:rsid w:val="00183B58"/>
    <w:rsid w:val="001846D8"/>
    <w:rsid w:val="0018486F"/>
    <w:rsid w:val="001861F2"/>
    <w:rsid w:val="00186D46"/>
    <w:rsid w:val="00192916"/>
    <w:rsid w:val="001953C3"/>
    <w:rsid w:val="00196A57"/>
    <w:rsid w:val="00197650"/>
    <w:rsid w:val="001A3BBE"/>
    <w:rsid w:val="001B02C0"/>
    <w:rsid w:val="001B0CA1"/>
    <w:rsid w:val="001B19AF"/>
    <w:rsid w:val="001B2818"/>
    <w:rsid w:val="001B3146"/>
    <w:rsid w:val="001B52A0"/>
    <w:rsid w:val="001B58D8"/>
    <w:rsid w:val="001B5F9B"/>
    <w:rsid w:val="001C2222"/>
    <w:rsid w:val="001C61A4"/>
    <w:rsid w:val="001C7619"/>
    <w:rsid w:val="001D1ED4"/>
    <w:rsid w:val="001D3103"/>
    <w:rsid w:val="001D512E"/>
    <w:rsid w:val="001D621B"/>
    <w:rsid w:val="001E17F1"/>
    <w:rsid w:val="001E5509"/>
    <w:rsid w:val="001F1301"/>
    <w:rsid w:val="001F2AE0"/>
    <w:rsid w:val="001F2E4F"/>
    <w:rsid w:val="00203075"/>
    <w:rsid w:val="002060C6"/>
    <w:rsid w:val="00210364"/>
    <w:rsid w:val="00210A24"/>
    <w:rsid w:val="00215197"/>
    <w:rsid w:val="00216BE9"/>
    <w:rsid w:val="002177BE"/>
    <w:rsid w:val="00220E7F"/>
    <w:rsid w:val="00222DE6"/>
    <w:rsid w:val="00222F8D"/>
    <w:rsid w:val="0022308D"/>
    <w:rsid w:val="00223546"/>
    <w:rsid w:val="00225201"/>
    <w:rsid w:val="00225F65"/>
    <w:rsid w:val="00226A54"/>
    <w:rsid w:val="00226ED6"/>
    <w:rsid w:val="00230B27"/>
    <w:rsid w:val="002321F8"/>
    <w:rsid w:val="002342FF"/>
    <w:rsid w:val="002343A5"/>
    <w:rsid w:val="00236D6D"/>
    <w:rsid w:val="0023741D"/>
    <w:rsid w:val="0024409C"/>
    <w:rsid w:val="002472B8"/>
    <w:rsid w:val="00250E12"/>
    <w:rsid w:val="00251787"/>
    <w:rsid w:val="00252FCA"/>
    <w:rsid w:val="0025443C"/>
    <w:rsid w:val="00256068"/>
    <w:rsid w:val="00261198"/>
    <w:rsid w:val="00266F77"/>
    <w:rsid w:val="002719F6"/>
    <w:rsid w:val="00274F4A"/>
    <w:rsid w:val="00275027"/>
    <w:rsid w:val="00275062"/>
    <w:rsid w:val="00275EFD"/>
    <w:rsid w:val="002761FE"/>
    <w:rsid w:val="00276563"/>
    <w:rsid w:val="00280AC7"/>
    <w:rsid w:val="002831E4"/>
    <w:rsid w:val="002834F8"/>
    <w:rsid w:val="0028445B"/>
    <w:rsid w:val="00287EF5"/>
    <w:rsid w:val="00295DA6"/>
    <w:rsid w:val="002A11B1"/>
    <w:rsid w:val="002A18E2"/>
    <w:rsid w:val="002A37B7"/>
    <w:rsid w:val="002A3DEE"/>
    <w:rsid w:val="002A480E"/>
    <w:rsid w:val="002A5EF6"/>
    <w:rsid w:val="002A6059"/>
    <w:rsid w:val="002A6316"/>
    <w:rsid w:val="002B3C50"/>
    <w:rsid w:val="002B49EE"/>
    <w:rsid w:val="002B61E8"/>
    <w:rsid w:val="002C097E"/>
    <w:rsid w:val="002C161A"/>
    <w:rsid w:val="002C1F0C"/>
    <w:rsid w:val="002C25F3"/>
    <w:rsid w:val="002C2B66"/>
    <w:rsid w:val="002C3C97"/>
    <w:rsid w:val="002C6572"/>
    <w:rsid w:val="002D0297"/>
    <w:rsid w:val="002D27E3"/>
    <w:rsid w:val="002D2EE2"/>
    <w:rsid w:val="002D3362"/>
    <w:rsid w:val="002D7934"/>
    <w:rsid w:val="002E03CC"/>
    <w:rsid w:val="002E2639"/>
    <w:rsid w:val="002E3F9C"/>
    <w:rsid w:val="002E4170"/>
    <w:rsid w:val="002E427F"/>
    <w:rsid w:val="002F147D"/>
    <w:rsid w:val="002F29A2"/>
    <w:rsid w:val="002F3747"/>
    <w:rsid w:val="002F5313"/>
    <w:rsid w:val="002F67E0"/>
    <w:rsid w:val="002F6FD6"/>
    <w:rsid w:val="002F77AD"/>
    <w:rsid w:val="003004DD"/>
    <w:rsid w:val="00301743"/>
    <w:rsid w:val="00301A26"/>
    <w:rsid w:val="00304376"/>
    <w:rsid w:val="003043D3"/>
    <w:rsid w:val="003055EE"/>
    <w:rsid w:val="00312932"/>
    <w:rsid w:val="00313DEF"/>
    <w:rsid w:val="00313F77"/>
    <w:rsid w:val="003145EA"/>
    <w:rsid w:val="00316663"/>
    <w:rsid w:val="00316769"/>
    <w:rsid w:val="00317CD2"/>
    <w:rsid w:val="00317CDC"/>
    <w:rsid w:val="00320444"/>
    <w:rsid w:val="00321A2D"/>
    <w:rsid w:val="003225F5"/>
    <w:rsid w:val="003257D2"/>
    <w:rsid w:val="00325F20"/>
    <w:rsid w:val="0033074C"/>
    <w:rsid w:val="00330C3E"/>
    <w:rsid w:val="00331DF1"/>
    <w:rsid w:val="00335334"/>
    <w:rsid w:val="0033588A"/>
    <w:rsid w:val="00336BA2"/>
    <w:rsid w:val="00336F93"/>
    <w:rsid w:val="00340ADD"/>
    <w:rsid w:val="00342736"/>
    <w:rsid w:val="00342F49"/>
    <w:rsid w:val="00343F3C"/>
    <w:rsid w:val="003469B8"/>
    <w:rsid w:val="00353869"/>
    <w:rsid w:val="003538E6"/>
    <w:rsid w:val="003553E9"/>
    <w:rsid w:val="00357340"/>
    <w:rsid w:val="00357380"/>
    <w:rsid w:val="00364120"/>
    <w:rsid w:val="00365943"/>
    <w:rsid w:val="00370AF1"/>
    <w:rsid w:val="00370CFD"/>
    <w:rsid w:val="00372128"/>
    <w:rsid w:val="003730BC"/>
    <w:rsid w:val="00374050"/>
    <w:rsid w:val="00374B84"/>
    <w:rsid w:val="00375F0A"/>
    <w:rsid w:val="0038385D"/>
    <w:rsid w:val="00385039"/>
    <w:rsid w:val="003866A7"/>
    <w:rsid w:val="00387ACE"/>
    <w:rsid w:val="00393401"/>
    <w:rsid w:val="00393D0A"/>
    <w:rsid w:val="003A3E79"/>
    <w:rsid w:val="003A4994"/>
    <w:rsid w:val="003A4DA4"/>
    <w:rsid w:val="003A52BF"/>
    <w:rsid w:val="003B2BF4"/>
    <w:rsid w:val="003B41CB"/>
    <w:rsid w:val="003B4E9E"/>
    <w:rsid w:val="003B6A36"/>
    <w:rsid w:val="003B6E0F"/>
    <w:rsid w:val="003B7960"/>
    <w:rsid w:val="003C0154"/>
    <w:rsid w:val="003C2A86"/>
    <w:rsid w:val="003C33FC"/>
    <w:rsid w:val="003C3D91"/>
    <w:rsid w:val="003C4216"/>
    <w:rsid w:val="003C54C2"/>
    <w:rsid w:val="003C73E3"/>
    <w:rsid w:val="003D2D52"/>
    <w:rsid w:val="003D4491"/>
    <w:rsid w:val="003E1750"/>
    <w:rsid w:val="003E2F46"/>
    <w:rsid w:val="003E3634"/>
    <w:rsid w:val="003E5186"/>
    <w:rsid w:val="003E5237"/>
    <w:rsid w:val="003E5CC9"/>
    <w:rsid w:val="003E70D9"/>
    <w:rsid w:val="003F0884"/>
    <w:rsid w:val="003F12D4"/>
    <w:rsid w:val="003F22FA"/>
    <w:rsid w:val="003F32F9"/>
    <w:rsid w:val="003F4323"/>
    <w:rsid w:val="003F46B4"/>
    <w:rsid w:val="003F53DD"/>
    <w:rsid w:val="003F592B"/>
    <w:rsid w:val="003F64E7"/>
    <w:rsid w:val="003F6FC1"/>
    <w:rsid w:val="003F74CF"/>
    <w:rsid w:val="004000A8"/>
    <w:rsid w:val="00400AF3"/>
    <w:rsid w:val="00401164"/>
    <w:rsid w:val="004077CF"/>
    <w:rsid w:val="00413E65"/>
    <w:rsid w:val="00414F78"/>
    <w:rsid w:val="00415479"/>
    <w:rsid w:val="00415564"/>
    <w:rsid w:val="00415AB4"/>
    <w:rsid w:val="00415FD4"/>
    <w:rsid w:val="00416843"/>
    <w:rsid w:val="00417310"/>
    <w:rsid w:val="004178EE"/>
    <w:rsid w:val="0042051B"/>
    <w:rsid w:val="00420A23"/>
    <w:rsid w:val="004215EC"/>
    <w:rsid w:val="004217E7"/>
    <w:rsid w:val="00421CFF"/>
    <w:rsid w:val="004262BB"/>
    <w:rsid w:val="004306A6"/>
    <w:rsid w:val="0043094C"/>
    <w:rsid w:val="0043191D"/>
    <w:rsid w:val="00431A5C"/>
    <w:rsid w:val="00436D3E"/>
    <w:rsid w:val="00437FDF"/>
    <w:rsid w:val="00440983"/>
    <w:rsid w:val="00440B05"/>
    <w:rsid w:val="00442B53"/>
    <w:rsid w:val="004437A0"/>
    <w:rsid w:val="00443D0C"/>
    <w:rsid w:val="00445EAC"/>
    <w:rsid w:val="00447AF4"/>
    <w:rsid w:val="004507B8"/>
    <w:rsid w:val="00451366"/>
    <w:rsid w:val="00452605"/>
    <w:rsid w:val="0045386A"/>
    <w:rsid w:val="0045403C"/>
    <w:rsid w:val="00454F50"/>
    <w:rsid w:val="004611B1"/>
    <w:rsid w:val="004632C7"/>
    <w:rsid w:val="00464D2E"/>
    <w:rsid w:val="00467443"/>
    <w:rsid w:val="004712B2"/>
    <w:rsid w:val="004717C6"/>
    <w:rsid w:val="00472328"/>
    <w:rsid w:val="004725E7"/>
    <w:rsid w:val="004738F7"/>
    <w:rsid w:val="00473CDD"/>
    <w:rsid w:val="00474B2E"/>
    <w:rsid w:val="00474E84"/>
    <w:rsid w:val="00476A72"/>
    <w:rsid w:val="004770EA"/>
    <w:rsid w:val="0047758D"/>
    <w:rsid w:val="004777F3"/>
    <w:rsid w:val="00480568"/>
    <w:rsid w:val="00481AA2"/>
    <w:rsid w:val="00482E93"/>
    <w:rsid w:val="0048329C"/>
    <w:rsid w:val="00484B36"/>
    <w:rsid w:val="00486D03"/>
    <w:rsid w:val="00486E3F"/>
    <w:rsid w:val="00487CA5"/>
    <w:rsid w:val="004907B6"/>
    <w:rsid w:val="004919F9"/>
    <w:rsid w:val="00492A22"/>
    <w:rsid w:val="004943B9"/>
    <w:rsid w:val="00497884"/>
    <w:rsid w:val="004A0C1D"/>
    <w:rsid w:val="004A29FC"/>
    <w:rsid w:val="004A2E8B"/>
    <w:rsid w:val="004A2ED7"/>
    <w:rsid w:val="004A43B9"/>
    <w:rsid w:val="004B0B6A"/>
    <w:rsid w:val="004B1956"/>
    <w:rsid w:val="004B3E1C"/>
    <w:rsid w:val="004C191D"/>
    <w:rsid w:val="004C200C"/>
    <w:rsid w:val="004C34C8"/>
    <w:rsid w:val="004C57FB"/>
    <w:rsid w:val="004C6AB6"/>
    <w:rsid w:val="004C712D"/>
    <w:rsid w:val="004D183E"/>
    <w:rsid w:val="004D33D1"/>
    <w:rsid w:val="004D3C91"/>
    <w:rsid w:val="004D5ADB"/>
    <w:rsid w:val="004D7112"/>
    <w:rsid w:val="004D7E44"/>
    <w:rsid w:val="004D7F5F"/>
    <w:rsid w:val="004E050D"/>
    <w:rsid w:val="004E0C38"/>
    <w:rsid w:val="004E0CDD"/>
    <w:rsid w:val="004E24D9"/>
    <w:rsid w:val="004E3F94"/>
    <w:rsid w:val="004E79FA"/>
    <w:rsid w:val="004F2FFC"/>
    <w:rsid w:val="004F7E7F"/>
    <w:rsid w:val="005029BF"/>
    <w:rsid w:val="00502B81"/>
    <w:rsid w:val="005032A5"/>
    <w:rsid w:val="00503991"/>
    <w:rsid w:val="00506414"/>
    <w:rsid w:val="00507A0C"/>
    <w:rsid w:val="0051464E"/>
    <w:rsid w:val="0051529A"/>
    <w:rsid w:val="00517646"/>
    <w:rsid w:val="0051790C"/>
    <w:rsid w:val="005250A2"/>
    <w:rsid w:val="00525AF4"/>
    <w:rsid w:val="00527D6A"/>
    <w:rsid w:val="00530729"/>
    <w:rsid w:val="005326B5"/>
    <w:rsid w:val="0053289E"/>
    <w:rsid w:val="00535128"/>
    <w:rsid w:val="00537409"/>
    <w:rsid w:val="00537784"/>
    <w:rsid w:val="00540A71"/>
    <w:rsid w:val="005422D0"/>
    <w:rsid w:val="00545E11"/>
    <w:rsid w:val="005464FB"/>
    <w:rsid w:val="005509C5"/>
    <w:rsid w:val="00550F6B"/>
    <w:rsid w:val="00552149"/>
    <w:rsid w:val="005531E0"/>
    <w:rsid w:val="00554558"/>
    <w:rsid w:val="00555410"/>
    <w:rsid w:val="0055589B"/>
    <w:rsid w:val="00555BB9"/>
    <w:rsid w:val="005618A6"/>
    <w:rsid w:val="005639FC"/>
    <w:rsid w:val="00564657"/>
    <w:rsid w:val="00564C7D"/>
    <w:rsid w:val="00565BEB"/>
    <w:rsid w:val="005660A9"/>
    <w:rsid w:val="0057357B"/>
    <w:rsid w:val="00573C08"/>
    <w:rsid w:val="00575AF7"/>
    <w:rsid w:val="00575D15"/>
    <w:rsid w:val="005774E9"/>
    <w:rsid w:val="005805A5"/>
    <w:rsid w:val="005812D9"/>
    <w:rsid w:val="00586002"/>
    <w:rsid w:val="00587382"/>
    <w:rsid w:val="0059336D"/>
    <w:rsid w:val="00594C15"/>
    <w:rsid w:val="005A005B"/>
    <w:rsid w:val="005A06FE"/>
    <w:rsid w:val="005A15AC"/>
    <w:rsid w:val="005A15BA"/>
    <w:rsid w:val="005A229C"/>
    <w:rsid w:val="005A4A04"/>
    <w:rsid w:val="005A74D7"/>
    <w:rsid w:val="005A7A10"/>
    <w:rsid w:val="005B0ACF"/>
    <w:rsid w:val="005B0B39"/>
    <w:rsid w:val="005B2844"/>
    <w:rsid w:val="005B2C9D"/>
    <w:rsid w:val="005C1663"/>
    <w:rsid w:val="005C1814"/>
    <w:rsid w:val="005C2489"/>
    <w:rsid w:val="005C4E37"/>
    <w:rsid w:val="005C58E5"/>
    <w:rsid w:val="005C72B7"/>
    <w:rsid w:val="005C7609"/>
    <w:rsid w:val="005D1A1B"/>
    <w:rsid w:val="005D265F"/>
    <w:rsid w:val="005D2AA1"/>
    <w:rsid w:val="005D395F"/>
    <w:rsid w:val="005D439B"/>
    <w:rsid w:val="005D478E"/>
    <w:rsid w:val="005D78A2"/>
    <w:rsid w:val="005E2C40"/>
    <w:rsid w:val="005E44C2"/>
    <w:rsid w:val="005E463F"/>
    <w:rsid w:val="005E63A2"/>
    <w:rsid w:val="005F1BB0"/>
    <w:rsid w:val="005F280C"/>
    <w:rsid w:val="006041C9"/>
    <w:rsid w:val="006044BF"/>
    <w:rsid w:val="0060678E"/>
    <w:rsid w:val="0061098F"/>
    <w:rsid w:val="006132EA"/>
    <w:rsid w:val="0061557C"/>
    <w:rsid w:val="00616A5F"/>
    <w:rsid w:val="0062165D"/>
    <w:rsid w:val="00623A57"/>
    <w:rsid w:val="006242E8"/>
    <w:rsid w:val="00624501"/>
    <w:rsid w:val="00624BB7"/>
    <w:rsid w:val="00625299"/>
    <w:rsid w:val="00626797"/>
    <w:rsid w:val="00630361"/>
    <w:rsid w:val="0063052F"/>
    <w:rsid w:val="006326B5"/>
    <w:rsid w:val="00632B52"/>
    <w:rsid w:val="006365C3"/>
    <w:rsid w:val="006369B1"/>
    <w:rsid w:val="00636C3E"/>
    <w:rsid w:val="00642364"/>
    <w:rsid w:val="00642B8C"/>
    <w:rsid w:val="00643319"/>
    <w:rsid w:val="00644EC5"/>
    <w:rsid w:val="00647456"/>
    <w:rsid w:val="006519FE"/>
    <w:rsid w:val="006535C5"/>
    <w:rsid w:val="006536D6"/>
    <w:rsid w:val="00653F38"/>
    <w:rsid w:val="006563F5"/>
    <w:rsid w:val="00657D38"/>
    <w:rsid w:val="00660504"/>
    <w:rsid w:val="006612B2"/>
    <w:rsid w:val="00661AFC"/>
    <w:rsid w:val="00662A0B"/>
    <w:rsid w:val="00666BF6"/>
    <w:rsid w:val="006709A6"/>
    <w:rsid w:val="00670E70"/>
    <w:rsid w:val="00671FA6"/>
    <w:rsid w:val="006739C9"/>
    <w:rsid w:val="00674A27"/>
    <w:rsid w:val="00674EA9"/>
    <w:rsid w:val="00676CD8"/>
    <w:rsid w:val="00681534"/>
    <w:rsid w:val="00683031"/>
    <w:rsid w:val="00683708"/>
    <w:rsid w:val="00684258"/>
    <w:rsid w:val="00684D95"/>
    <w:rsid w:val="00685BE8"/>
    <w:rsid w:val="006868ED"/>
    <w:rsid w:val="0069041A"/>
    <w:rsid w:val="0069085E"/>
    <w:rsid w:val="00692A03"/>
    <w:rsid w:val="00693B78"/>
    <w:rsid w:val="006948DF"/>
    <w:rsid w:val="006951F5"/>
    <w:rsid w:val="00695B8B"/>
    <w:rsid w:val="006969FB"/>
    <w:rsid w:val="00696F75"/>
    <w:rsid w:val="00697C20"/>
    <w:rsid w:val="006A209D"/>
    <w:rsid w:val="006A673A"/>
    <w:rsid w:val="006A686F"/>
    <w:rsid w:val="006B0A3E"/>
    <w:rsid w:val="006B147F"/>
    <w:rsid w:val="006B4329"/>
    <w:rsid w:val="006B7AAC"/>
    <w:rsid w:val="006B7BB9"/>
    <w:rsid w:val="006C0570"/>
    <w:rsid w:val="006C21E1"/>
    <w:rsid w:val="006C23C5"/>
    <w:rsid w:val="006C6244"/>
    <w:rsid w:val="006C654A"/>
    <w:rsid w:val="006D5ADF"/>
    <w:rsid w:val="006D5D4A"/>
    <w:rsid w:val="006E1645"/>
    <w:rsid w:val="006E16A7"/>
    <w:rsid w:val="006E2043"/>
    <w:rsid w:val="006E319F"/>
    <w:rsid w:val="006E61F5"/>
    <w:rsid w:val="006E7759"/>
    <w:rsid w:val="006F0564"/>
    <w:rsid w:val="006F07CE"/>
    <w:rsid w:val="006F10EF"/>
    <w:rsid w:val="006F1923"/>
    <w:rsid w:val="006F4579"/>
    <w:rsid w:val="006F6022"/>
    <w:rsid w:val="006F69FA"/>
    <w:rsid w:val="006F6B6A"/>
    <w:rsid w:val="007020FE"/>
    <w:rsid w:val="00704097"/>
    <w:rsid w:val="007040FC"/>
    <w:rsid w:val="00704480"/>
    <w:rsid w:val="007065E3"/>
    <w:rsid w:val="00707594"/>
    <w:rsid w:val="00707637"/>
    <w:rsid w:val="00707CD5"/>
    <w:rsid w:val="00712086"/>
    <w:rsid w:val="00712E0C"/>
    <w:rsid w:val="00720ADC"/>
    <w:rsid w:val="00720ED4"/>
    <w:rsid w:val="00721D3D"/>
    <w:rsid w:val="00721E20"/>
    <w:rsid w:val="00722FD8"/>
    <w:rsid w:val="00724ED5"/>
    <w:rsid w:val="007256D6"/>
    <w:rsid w:val="0072584C"/>
    <w:rsid w:val="007310DF"/>
    <w:rsid w:val="00732817"/>
    <w:rsid w:val="0073482C"/>
    <w:rsid w:val="007350EE"/>
    <w:rsid w:val="00735B70"/>
    <w:rsid w:val="007409B9"/>
    <w:rsid w:val="0074259D"/>
    <w:rsid w:val="00744906"/>
    <w:rsid w:val="00746DBC"/>
    <w:rsid w:val="00747352"/>
    <w:rsid w:val="00747744"/>
    <w:rsid w:val="00750EC5"/>
    <w:rsid w:val="00752CC0"/>
    <w:rsid w:val="007544AC"/>
    <w:rsid w:val="00756A99"/>
    <w:rsid w:val="00761C13"/>
    <w:rsid w:val="007621D9"/>
    <w:rsid w:val="00763228"/>
    <w:rsid w:val="00763806"/>
    <w:rsid w:val="007646FA"/>
    <w:rsid w:val="00765D73"/>
    <w:rsid w:val="00771303"/>
    <w:rsid w:val="0077472C"/>
    <w:rsid w:val="00776355"/>
    <w:rsid w:val="00776587"/>
    <w:rsid w:val="007773AF"/>
    <w:rsid w:val="00782602"/>
    <w:rsid w:val="00783610"/>
    <w:rsid w:val="007837D6"/>
    <w:rsid w:val="00783C05"/>
    <w:rsid w:val="00784769"/>
    <w:rsid w:val="007854CD"/>
    <w:rsid w:val="00785AF6"/>
    <w:rsid w:val="0078645B"/>
    <w:rsid w:val="00786870"/>
    <w:rsid w:val="00786D21"/>
    <w:rsid w:val="0079042B"/>
    <w:rsid w:val="00792996"/>
    <w:rsid w:val="00794390"/>
    <w:rsid w:val="00796422"/>
    <w:rsid w:val="007A2490"/>
    <w:rsid w:val="007A43BB"/>
    <w:rsid w:val="007A4C79"/>
    <w:rsid w:val="007A58F2"/>
    <w:rsid w:val="007A72A9"/>
    <w:rsid w:val="007A7CB5"/>
    <w:rsid w:val="007B09F1"/>
    <w:rsid w:val="007B185E"/>
    <w:rsid w:val="007B43C0"/>
    <w:rsid w:val="007B49C6"/>
    <w:rsid w:val="007B4AA5"/>
    <w:rsid w:val="007B5EAA"/>
    <w:rsid w:val="007B6015"/>
    <w:rsid w:val="007B7577"/>
    <w:rsid w:val="007B787B"/>
    <w:rsid w:val="007C0A68"/>
    <w:rsid w:val="007C0B92"/>
    <w:rsid w:val="007C1560"/>
    <w:rsid w:val="007C1E0E"/>
    <w:rsid w:val="007C4A12"/>
    <w:rsid w:val="007C710F"/>
    <w:rsid w:val="007D07AC"/>
    <w:rsid w:val="007D0BBE"/>
    <w:rsid w:val="007D361A"/>
    <w:rsid w:val="007D3B0C"/>
    <w:rsid w:val="007D6DD4"/>
    <w:rsid w:val="007D7B86"/>
    <w:rsid w:val="007D7E09"/>
    <w:rsid w:val="007E16D3"/>
    <w:rsid w:val="007E3498"/>
    <w:rsid w:val="007E3D08"/>
    <w:rsid w:val="007E5CC3"/>
    <w:rsid w:val="007E74D2"/>
    <w:rsid w:val="007F10FF"/>
    <w:rsid w:val="007F29FB"/>
    <w:rsid w:val="007F5986"/>
    <w:rsid w:val="007F65D1"/>
    <w:rsid w:val="007F7E1F"/>
    <w:rsid w:val="0080055B"/>
    <w:rsid w:val="008039AC"/>
    <w:rsid w:val="00807D60"/>
    <w:rsid w:val="00811AD0"/>
    <w:rsid w:val="00812601"/>
    <w:rsid w:val="008129A3"/>
    <w:rsid w:val="00815033"/>
    <w:rsid w:val="00820B2F"/>
    <w:rsid w:val="00821D3D"/>
    <w:rsid w:val="00823C2A"/>
    <w:rsid w:val="00825443"/>
    <w:rsid w:val="008272F7"/>
    <w:rsid w:val="008279EF"/>
    <w:rsid w:val="0083027D"/>
    <w:rsid w:val="008375B0"/>
    <w:rsid w:val="0084059E"/>
    <w:rsid w:val="008419C2"/>
    <w:rsid w:val="00842B49"/>
    <w:rsid w:val="00842C80"/>
    <w:rsid w:val="00843B4B"/>
    <w:rsid w:val="00843EF9"/>
    <w:rsid w:val="00845E7C"/>
    <w:rsid w:val="00847E00"/>
    <w:rsid w:val="00850BE3"/>
    <w:rsid w:val="0085203E"/>
    <w:rsid w:val="00852843"/>
    <w:rsid w:val="008537BB"/>
    <w:rsid w:val="008557C5"/>
    <w:rsid w:val="00857536"/>
    <w:rsid w:val="008605BC"/>
    <w:rsid w:val="0086390B"/>
    <w:rsid w:val="00863B8B"/>
    <w:rsid w:val="00865BDC"/>
    <w:rsid w:val="00866F55"/>
    <w:rsid w:val="00867E8A"/>
    <w:rsid w:val="008713A7"/>
    <w:rsid w:val="00872D6C"/>
    <w:rsid w:val="00873653"/>
    <w:rsid w:val="00873859"/>
    <w:rsid w:val="00876A0B"/>
    <w:rsid w:val="008805DC"/>
    <w:rsid w:val="00880648"/>
    <w:rsid w:val="00881184"/>
    <w:rsid w:val="00884CFA"/>
    <w:rsid w:val="00886B40"/>
    <w:rsid w:val="0089102B"/>
    <w:rsid w:val="00891C8A"/>
    <w:rsid w:val="008922C0"/>
    <w:rsid w:val="00892531"/>
    <w:rsid w:val="0089532B"/>
    <w:rsid w:val="008954DB"/>
    <w:rsid w:val="00896618"/>
    <w:rsid w:val="008973EA"/>
    <w:rsid w:val="008A1065"/>
    <w:rsid w:val="008A1F25"/>
    <w:rsid w:val="008A2F23"/>
    <w:rsid w:val="008A3325"/>
    <w:rsid w:val="008A5074"/>
    <w:rsid w:val="008A5D28"/>
    <w:rsid w:val="008B590E"/>
    <w:rsid w:val="008B7447"/>
    <w:rsid w:val="008B747D"/>
    <w:rsid w:val="008C31D1"/>
    <w:rsid w:val="008C37B7"/>
    <w:rsid w:val="008C4422"/>
    <w:rsid w:val="008C5460"/>
    <w:rsid w:val="008C5E40"/>
    <w:rsid w:val="008C60E8"/>
    <w:rsid w:val="008C731B"/>
    <w:rsid w:val="008D1BEF"/>
    <w:rsid w:val="008D2A0D"/>
    <w:rsid w:val="008D34F8"/>
    <w:rsid w:val="008D3C3A"/>
    <w:rsid w:val="008E1A77"/>
    <w:rsid w:val="008E20C9"/>
    <w:rsid w:val="008E22A6"/>
    <w:rsid w:val="008E36C0"/>
    <w:rsid w:val="008E41CE"/>
    <w:rsid w:val="008E5871"/>
    <w:rsid w:val="008F0D5E"/>
    <w:rsid w:val="008F117B"/>
    <w:rsid w:val="008F3C78"/>
    <w:rsid w:val="008F5100"/>
    <w:rsid w:val="008F6A26"/>
    <w:rsid w:val="00900909"/>
    <w:rsid w:val="00901B30"/>
    <w:rsid w:val="00902275"/>
    <w:rsid w:val="0090339C"/>
    <w:rsid w:val="009037C2"/>
    <w:rsid w:val="00905C89"/>
    <w:rsid w:val="0090780A"/>
    <w:rsid w:val="009111C1"/>
    <w:rsid w:val="009123AE"/>
    <w:rsid w:val="009131E8"/>
    <w:rsid w:val="0091379C"/>
    <w:rsid w:val="00914252"/>
    <w:rsid w:val="00914516"/>
    <w:rsid w:val="0091534F"/>
    <w:rsid w:val="009172FD"/>
    <w:rsid w:val="00917F81"/>
    <w:rsid w:val="00922CC5"/>
    <w:rsid w:val="00923A19"/>
    <w:rsid w:val="00926A07"/>
    <w:rsid w:val="00927C77"/>
    <w:rsid w:val="00931DC1"/>
    <w:rsid w:val="009323F3"/>
    <w:rsid w:val="00933646"/>
    <w:rsid w:val="00934714"/>
    <w:rsid w:val="0093534B"/>
    <w:rsid w:val="0093584E"/>
    <w:rsid w:val="00935E40"/>
    <w:rsid w:val="009407F9"/>
    <w:rsid w:val="00940C6D"/>
    <w:rsid w:val="0094300A"/>
    <w:rsid w:val="00945A73"/>
    <w:rsid w:val="00946F93"/>
    <w:rsid w:val="00952B50"/>
    <w:rsid w:val="009557EE"/>
    <w:rsid w:val="00955F96"/>
    <w:rsid w:val="009571C9"/>
    <w:rsid w:val="00957C4C"/>
    <w:rsid w:val="00960604"/>
    <w:rsid w:val="00960802"/>
    <w:rsid w:val="009619E8"/>
    <w:rsid w:val="009627AE"/>
    <w:rsid w:val="00971500"/>
    <w:rsid w:val="00971C4D"/>
    <w:rsid w:val="009756B8"/>
    <w:rsid w:val="009779B7"/>
    <w:rsid w:val="009813C3"/>
    <w:rsid w:val="00987074"/>
    <w:rsid w:val="0098729F"/>
    <w:rsid w:val="00991271"/>
    <w:rsid w:val="0099406B"/>
    <w:rsid w:val="00995BBC"/>
    <w:rsid w:val="00996C2B"/>
    <w:rsid w:val="009A12F3"/>
    <w:rsid w:val="009A3142"/>
    <w:rsid w:val="009A3AE8"/>
    <w:rsid w:val="009A49EA"/>
    <w:rsid w:val="009A6016"/>
    <w:rsid w:val="009A6915"/>
    <w:rsid w:val="009A6B31"/>
    <w:rsid w:val="009A79F4"/>
    <w:rsid w:val="009B1BA2"/>
    <w:rsid w:val="009B2891"/>
    <w:rsid w:val="009B36F4"/>
    <w:rsid w:val="009B4184"/>
    <w:rsid w:val="009B7639"/>
    <w:rsid w:val="009B773F"/>
    <w:rsid w:val="009B79BD"/>
    <w:rsid w:val="009C2C8A"/>
    <w:rsid w:val="009C2CEF"/>
    <w:rsid w:val="009C5E35"/>
    <w:rsid w:val="009D2321"/>
    <w:rsid w:val="009D4C01"/>
    <w:rsid w:val="009E2D6D"/>
    <w:rsid w:val="009E588E"/>
    <w:rsid w:val="009E6E28"/>
    <w:rsid w:val="009F084E"/>
    <w:rsid w:val="009F186E"/>
    <w:rsid w:val="009F19D2"/>
    <w:rsid w:val="009F22D9"/>
    <w:rsid w:val="009F413B"/>
    <w:rsid w:val="009F4779"/>
    <w:rsid w:val="009F4F61"/>
    <w:rsid w:val="009F68C4"/>
    <w:rsid w:val="009F7CBB"/>
    <w:rsid w:val="00A00824"/>
    <w:rsid w:val="00A02A49"/>
    <w:rsid w:val="00A05305"/>
    <w:rsid w:val="00A106A0"/>
    <w:rsid w:val="00A13AD4"/>
    <w:rsid w:val="00A16689"/>
    <w:rsid w:val="00A17ECC"/>
    <w:rsid w:val="00A2088E"/>
    <w:rsid w:val="00A21FE2"/>
    <w:rsid w:val="00A23561"/>
    <w:rsid w:val="00A253A4"/>
    <w:rsid w:val="00A25499"/>
    <w:rsid w:val="00A27D03"/>
    <w:rsid w:val="00A30237"/>
    <w:rsid w:val="00A30F32"/>
    <w:rsid w:val="00A31253"/>
    <w:rsid w:val="00A32DDC"/>
    <w:rsid w:val="00A32EE1"/>
    <w:rsid w:val="00A3524B"/>
    <w:rsid w:val="00A37F61"/>
    <w:rsid w:val="00A37FC1"/>
    <w:rsid w:val="00A400E1"/>
    <w:rsid w:val="00A41677"/>
    <w:rsid w:val="00A41916"/>
    <w:rsid w:val="00A42805"/>
    <w:rsid w:val="00A43506"/>
    <w:rsid w:val="00A45A20"/>
    <w:rsid w:val="00A50EAC"/>
    <w:rsid w:val="00A51EE2"/>
    <w:rsid w:val="00A5269B"/>
    <w:rsid w:val="00A545BA"/>
    <w:rsid w:val="00A54967"/>
    <w:rsid w:val="00A56079"/>
    <w:rsid w:val="00A60EBB"/>
    <w:rsid w:val="00A611FF"/>
    <w:rsid w:val="00A612D4"/>
    <w:rsid w:val="00A61EF8"/>
    <w:rsid w:val="00A624AB"/>
    <w:rsid w:val="00A62722"/>
    <w:rsid w:val="00A63066"/>
    <w:rsid w:val="00A637A7"/>
    <w:rsid w:val="00A64AC6"/>
    <w:rsid w:val="00A6655F"/>
    <w:rsid w:val="00A711E7"/>
    <w:rsid w:val="00A75201"/>
    <w:rsid w:val="00A76669"/>
    <w:rsid w:val="00A770FA"/>
    <w:rsid w:val="00A771E6"/>
    <w:rsid w:val="00A77BCE"/>
    <w:rsid w:val="00A77E81"/>
    <w:rsid w:val="00A81BB9"/>
    <w:rsid w:val="00A83478"/>
    <w:rsid w:val="00A90CC9"/>
    <w:rsid w:val="00A94933"/>
    <w:rsid w:val="00A95A29"/>
    <w:rsid w:val="00A967C1"/>
    <w:rsid w:val="00A9738B"/>
    <w:rsid w:val="00AA02CB"/>
    <w:rsid w:val="00AA344E"/>
    <w:rsid w:val="00AA7120"/>
    <w:rsid w:val="00AA7E7C"/>
    <w:rsid w:val="00AB066C"/>
    <w:rsid w:val="00AB2884"/>
    <w:rsid w:val="00AB37CF"/>
    <w:rsid w:val="00AB3E36"/>
    <w:rsid w:val="00AB5FEF"/>
    <w:rsid w:val="00AB6186"/>
    <w:rsid w:val="00AC43EB"/>
    <w:rsid w:val="00AC5148"/>
    <w:rsid w:val="00AC54A0"/>
    <w:rsid w:val="00AC79A9"/>
    <w:rsid w:val="00AD134A"/>
    <w:rsid w:val="00AD2137"/>
    <w:rsid w:val="00AD249E"/>
    <w:rsid w:val="00AD32C0"/>
    <w:rsid w:val="00AD5B9F"/>
    <w:rsid w:val="00AD6ED9"/>
    <w:rsid w:val="00AE1051"/>
    <w:rsid w:val="00AE3EFF"/>
    <w:rsid w:val="00AE4D21"/>
    <w:rsid w:val="00AE5DFB"/>
    <w:rsid w:val="00AE617C"/>
    <w:rsid w:val="00AF0539"/>
    <w:rsid w:val="00AF093A"/>
    <w:rsid w:val="00AF0C3D"/>
    <w:rsid w:val="00AF313B"/>
    <w:rsid w:val="00AF6057"/>
    <w:rsid w:val="00AF6554"/>
    <w:rsid w:val="00AF693D"/>
    <w:rsid w:val="00AF6A0B"/>
    <w:rsid w:val="00AF71BB"/>
    <w:rsid w:val="00B0039A"/>
    <w:rsid w:val="00B03F27"/>
    <w:rsid w:val="00B0744A"/>
    <w:rsid w:val="00B12082"/>
    <w:rsid w:val="00B15A4E"/>
    <w:rsid w:val="00B16551"/>
    <w:rsid w:val="00B1683A"/>
    <w:rsid w:val="00B20060"/>
    <w:rsid w:val="00B220D3"/>
    <w:rsid w:val="00B23DB0"/>
    <w:rsid w:val="00B27032"/>
    <w:rsid w:val="00B27621"/>
    <w:rsid w:val="00B30DC0"/>
    <w:rsid w:val="00B3102E"/>
    <w:rsid w:val="00B329CA"/>
    <w:rsid w:val="00B33C82"/>
    <w:rsid w:val="00B3443C"/>
    <w:rsid w:val="00B36115"/>
    <w:rsid w:val="00B3724E"/>
    <w:rsid w:val="00B37F9B"/>
    <w:rsid w:val="00B40994"/>
    <w:rsid w:val="00B40A2B"/>
    <w:rsid w:val="00B42C3B"/>
    <w:rsid w:val="00B43AA2"/>
    <w:rsid w:val="00B45000"/>
    <w:rsid w:val="00B45B6E"/>
    <w:rsid w:val="00B472D5"/>
    <w:rsid w:val="00B50868"/>
    <w:rsid w:val="00B508D2"/>
    <w:rsid w:val="00B508D8"/>
    <w:rsid w:val="00B51689"/>
    <w:rsid w:val="00B521CB"/>
    <w:rsid w:val="00B53CBA"/>
    <w:rsid w:val="00B53F03"/>
    <w:rsid w:val="00B54A84"/>
    <w:rsid w:val="00B5538F"/>
    <w:rsid w:val="00B5799B"/>
    <w:rsid w:val="00B579CF"/>
    <w:rsid w:val="00B57DF2"/>
    <w:rsid w:val="00B61D86"/>
    <w:rsid w:val="00B651C0"/>
    <w:rsid w:val="00B65B16"/>
    <w:rsid w:val="00B67689"/>
    <w:rsid w:val="00B71E13"/>
    <w:rsid w:val="00B71F13"/>
    <w:rsid w:val="00B737D4"/>
    <w:rsid w:val="00B73DA3"/>
    <w:rsid w:val="00B75ADB"/>
    <w:rsid w:val="00B76FB1"/>
    <w:rsid w:val="00B84AA7"/>
    <w:rsid w:val="00B85997"/>
    <w:rsid w:val="00B85EA1"/>
    <w:rsid w:val="00B87A9C"/>
    <w:rsid w:val="00B906ED"/>
    <w:rsid w:val="00B909B6"/>
    <w:rsid w:val="00B914CA"/>
    <w:rsid w:val="00B92DB1"/>
    <w:rsid w:val="00B9633F"/>
    <w:rsid w:val="00B964EC"/>
    <w:rsid w:val="00B97103"/>
    <w:rsid w:val="00BA0AC7"/>
    <w:rsid w:val="00BA23A1"/>
    <w:rsid w:val="00BA651C"/>
    <w:rsid w:val="00BB0011"/>
    <w:rsid w:val="00BB0941"/>
    <w:rsid w:val="00BB0C31"/>
    <w:rsid w:val="00BB2BC2"/>
    <w:rsid w:val="00BB39FC"/>
    <w:rsid w:val="00BC0801"/>
    <w:rsid w:val="00BC1262"/>
    <w:rsid w:val="00BC1978"/>
    <w:rsid w:val="00BC2E3D"/>
    <w:rsid w:val="00BC3196"/>
    <w:rsid w:val="00BC36B1"/>
    <w:rsid w:val="00BC49C4"/>
    <w:rsid w:val="00BC62BF"/>
    <w:rsid w:val="00BC7B9C"/>
    <w:rsid w:val="00BC7BCA"/>
    <w:rsid w:val="00BD0039"/>
    <w:rsid w:val="00BD0E8A"/>
    <w:rsid w:val="00BD2A2D"/>
    <w:rsid w:val="00BE27AC"/>
    <w:rsid w:val="00BE33DE"/>
    <w:rsid w:val="00BE4D37"/>
    <w:rsid w:val="00BE6F59"/>
    <w:rsid w:val="00BF00C6"/>
    <w:rsid w:val="00BF105E"/>
    <w:rsid w:val="00BF1B10"/>
    <w:rsid w:val="00BF2616"/>
    <w:rsid w:val="00BF466B"/>
    <w:rsid w:val="00BF4670"/>
    <w:rsid w:val="00BF53BB"/>
    <w:rsid w:val="00BF5CC5"/>
    <w:rsid w:val="00C0015D"/>
    <w:rsid w:val="00C01CE5"/>
    <w:rsid w:val="00C03F7A"/>
    <w:rsid w:val="00C04811"/>
    <w:rsid w:val="00C05DA4"/>
    <w:rsid w:val="00C05EEB"/>
    <w:rsid w:val="00C071B9"/>
    <w:rsid w:val="00C07230"/>
    <w:rsid w:val="00C16671"/>
    <w:rsid w:val="00C179DB"/>
    <w:rsid w:val="00C22699"/>
    <w:rsid w:val="00C22C18"/>
    <w:rsid w:val="00C278CA"/>
    <w:rsid w:val="00C307DA"/>
    <w:rsid w:val="00C30DC8"/>
    <w:rsid w:val="00C32FC5"/>
    <w:rsid w:val="00C33685"/>
    <w:rsid w:val="00C3499B"/>
    <w:rsid w:val="00C35A6A"/>
    <w:rsid w:val="00C37151"/>
    <w:rsid w:val="00C37E84"/>
    <w:rsid w:val="00C40A5C"/>
    <w:rsid w:val="00C46D52"/>
    <w:rsid w:val="00C46E10"/>
    <w:rsid w:val="00C474ED"/>
    <w:rsid w:val="00C47B70"/>
    <w:rsid w:val="00C52CD6"/>
    <w:rsid w:val="00C52F26"/>
    <w:rsid w:val="00C5516D"/>
    <w:rsid w:val="00C55177"/>
    <w:rsid w:val="00C556F5"/>
    <w:rsid w:val="00C62DAD"/>
    <w:rsid w:val="00C634B5"/>
    <w:rsid w:val="00C63788"/>
    <w:rsid w:val="00C65710"/>
    <w:rsid w:val="00C657AE"/>
    <w:rsid w:val="00C67DBC"/>
    <w:rsid w:val="00C73CC0"/>
    <w:rsid w:val="00C74D8C"/>
    <w:rsid w:val="00C75E5B"/>
    <w:rsid w:val="00C77081"/>
    <w:rsid w:val="00C80BF1"/>
    <w:rsid w:val="00C81146"/>
    <w:rsid w:val="00C81CE7"/>
    <w:rsid w:val="00C830EC"/>
    <w:rsid w:val="00C831B7"/>
    <w:rsid w:val="00C84101"/>
    <w:rsid w:val="00C84180"/>
    <w:rsid w:val="00C855ED"/>
    <w:rsid w:val="00C86198"/>
    <w:rsid w:val="00C86E8A"/>
    <w:rsid w:val="00C87788"/>
    <w:rsid w:val="00C90047"/>
    <w:rsid w:val="00C90B97"/>
    <w:rsid w:val="00C91FD4"/>
    <w:rsid w:val="00C9256F"/>
    <w:rsid w:val="00C92CFD"/>
    <w:rsid w:val="00C93600"/>
    <w:rsid w:val="00C941A6"/>
    <w:rsid w:val="00C948A3"/>
    <w:rsid w:val="00C96445"/>
    <w:rsid w:val="00C967F9"/>
    <w:rsid w:val="00C97215"/>
    <w:rsid w:val="00CA4137"/>
    <w:rsid w:val="00CA7040"/>
    <w:rsid w:val="00CA7C48"/>
    <w:rsid w:val="00CB12BE"/>
    <w:rsid w:val="00CB2C7D"/>
    <w:rsid w:val="00CB79FD"/>
    <w:rsid w:val="00CC1021"/>
    <w:rsid w:val="00CC182E"/>
    <w:rsid w:val="00CC2912"/>
    <w:rsid w:val="00CC2F3A"/>
    <w:rsid w:val="00CC49FA"/>
    <w:rsid w:val="00CC5766"/>
    <w:rsid w:val="00CC6E8B"/>
    <w:rsid w:val="00CC7BD4"/>
    <w:rsid w:val="00CD21E5"/>
    <w:rsid w:val="00CD348F"/>
    <w:rsid w:val="00CD4BF1"/>
    <w:rsid w:val="00CD5A4B"/>
    <w:rsid w:val="00CE2E68"/>
    <w:rsid w:val="00CE6331"/>
    <w:rsid w:val="00CF0907"/>
    <w:rsid w:val="00CF14AA"/>
    <w:rsid w:val="00CF1AE5"/>
    <w:rsid w:val="00CF538B"/>
    <w:rsid w:val="00CF62BD"/>
    <w:rsid w:val="00CF7A8C"/>
    <w:rsid w:val="00D00CCF"/>
    <w:rsid w:val="00D03159"/>
    <w:rsid w:val="00D0553B"/>
    <w:rsid w:val="00D06901"/>
    <w:rsid w:val="00D06A08"/>
    <w:rsid w:val="00D07817"/>
    <w:rsid w:val="00D07884"/>
    <w:rsid w:val="00D07C4D"/>
    <w:rsid w:val="00D1315E"/>
    <w:rsid w:val="00D13241"/>
    <w:rsid w:val="00D137E7"/>
    <w:rsid w:val="00D14057"/>
    <w:rsid w:val="00D14834"/>
    <w:rsid w:val="00D153C0"/>
    <w:rsid w:val="00D162A4"/>
    <w:rsid w:val="00D206DE"/>
    <w:rsid w:val="00D220E2"/>
    <w:rsid w:val="00D22F3A"/>
    <w:rsid w:val="00D31BDD"/>
    <w:rsid w:val="00D31CEC"/>
    <w:rsid w:val="00D32282"/>
    <w:rsid w:val="00D324E2"/>
    <w:rsid w:val="00D33A10"/>
    <w:rsid w:val="00D35CBA"/>
    <w:rsid w:val="00D35E0C"/>
    <w:rsid w:val="00D4076D"/>
    <w:rsid w:val="00D408AA"/>
    <w:rsid w:val="00D424F3"/>
    <w:rsid w:val="00D4274A"/>
    <w:rsid w:val="00D43274"/>
    <w:rsid w:val="00D45B7E"/>
    <w:rsid w:val="00D47BD2"/>
    <w:rsid w:val="00D50200"/>
    <w:rsid w:val="00D502E1"/>
    <w:rsid w:val="00D5081E"/>
    <w:rsid w:val="00D521A0"/>
    <w:rsid w:val="00D53226"/>
    <w:rsid w:val="00D53B65"/>
    <w:rsid w:val="00D540C3"/>
    <w:rsid w:val="00D566EF"/>
    <w:rsid w:val="00D569B6"/>
    <w:rsid w:val="00D61EE3"/>
    <w:rsid w:val="00D63E1C"/>
    <w:rsid w:val="00D6687F"/>
    <w:rsid w:val="00D66ED2"/>
    <w:rsid w:val="00D67943"/>
    <w:rsid w:val="00D67A4E"/>
    <w:rsid w:val="00D67F5D"/>
    <w:rsid w:val="00D705E5"/>
    <w:rsid w:val="00D707CD"/>
    <w:rsid w:val="00D71A75"/>
    <w:rsid w:val="00D74C63"/>
    <w:rsid w:val="00D77395"/>
    <w:rsid w:val="00D81CCF"/>
    <w:rsid w:val="00D83783"/>
    <w:rsid w:val="00D84635"/>
    <w:rsid w:val="00D850FF"/>
    <w:rsid w:val="00D8774A"/>
    <w:rsid w:val="00D91A36"/>
    <w:rsid w:val="00D91AFE"/>
    <w:rsid w:val="00D91B40"/>
    <w:rsid w:val="00D91F37"/>
    <w:rsid w:val="00D92061"/>
    <w:rsid w:val="00D92878"/>
    <w:rsid w:val="00D94E11"/>
    <w:rsid w:val="00D9768C"/>
    <w:rsid w:val="00D97EF1"/>
    <w:rsid w:val="00DA46A6"/>
    <w:rsid w:val="00DA5535"/>
    <w:rsid w:val="00DA714A"/>
    <w:rsid w:val="00DB05E2"/>
    <w:rsid w:val="00DB6B32"/>
    <w:rsid w:val="00DC009F"/>
    <w:rsid w:val="00DC37F6"/>
    <w:rsid w:val="00DC3C7D"/>
    <w:rsid w:val="00DC74A1"/>
    <w:rsid w:val="00DC7EA0"/>
    <w:rsid w:val="00DD094E"/>
    <w:rsid w:val="00DD2D45"/>
    <w:rsid w:val="00DD30CD"/>
    <w:rsid w:val="00DD3704"/>
    <w:rsid w:val="00DD7403"/>
    <w:rsid w:val="00DD756A"/>
    <w:rsid w:val="00DE02B4"/>
    <w:rsid w:val="00DE29FF"/>
    <w:rsid w:val="00DE2C91"/>
    <w:rsid w:val="00DE35F2"/>
    <w:rsid w:val="00DE3D52"/>
    <w:rsid w:val="00DE46D4"/>
    <w:rsid w:val="00DE58CC"/>
    <w:rsid w:val="00DE7B59"/>
    <w:rsid w:val="00DF0B77"/>
    <w:rsid w:val="00DF0C6D"/>
    <w:rsid w:val="00DF1C9C"/>
    <w:rsid w:val="00DF5366"/>
    <w:rsid w:val="00DF7FB6"/>
    <w:rsid w:val="00E00738"/>
    <w:rsid w:val="00E02325"/>
    <w:rsid w:val="00E028E6"/>
    <w:rsid w:val="00E03567"/>
    <w:rsid w:val="00E03EBF"/>
    <w:rsid w:val="00E048BB"/>
    <w:rsid w:val="00E05B3A"/>
    <w:rsid w:val="00E05B65"/>
    <w:rsid w:val="00E10629"/>
    <w:rsid w:val="00E12E82"/>
    <w:rsid w:val="00E138FC"/>
    <w:rsid w:val="00E219AF"/>
    <w:rsid w:val="00E22C5A"/>
    <w:rsid w:val="00E24280"/>
    <w:rsid w:val="00E30CB5"/>
    <w:rsid w:val="00E31433"/>
    <w:rsid w:val="00E31489"/>
    <w:rsid w:val="00E3492B"/>
    <w:rsid w:val="00E4010F"/>
    <w:rsid w:val="00E402C0"/>
    <w:rsid w:val="00E4075D"/>
    <w:rsid w:val="00E40929"/>
    <w:rsid w:val="00E42EBE"/>
    <w:rsid w:val="00E4354D"/>
    <w:rsid w:val="00E43D04"/>
    <w:rsid w:val="00E44037"/>
    <w:rsid w:val="00E5046C"/>
    <w:rsid w:val="00E52E75"/>
    <w:rsid w:val="00E564EB"/>
    <w:rsid w:val="00E6609F"/>
    <w:rsid w:val="00E6611A"/>
    <w:rsid w:val="00E67749"/>
    <w:rsid w:val="00E67848"/>
    <w:rsid w:val="00E7064A"/>
    <w:rsid w:val="00E71D16"/>
    <w:rsid w:val="00E71DB8"/>
    <w:rsid w:val="00E72642"/>
    <w:rsid w:val="00E74224"/>
    <w:rsid w:val="00E75D47"/>
    <w:rsid w:val="00E75E1E"/>
    <w:rsid w:val="00E769B1"/>
    <w:rsid w:val="00E76E05"/>
    <w:rsid w:val="00E8127B"/>
    <w:rsid w:val="00E81779"/>
    <w:rsid w:val="00E84A31"/>
    <w:rsid w:val="00E85C37"/>
    <w:rsid w:val="00E85D63"/>
    <w:rsid w:val="00E86133"/>
    <w:rsid w:val="00E865C4"/>
    <w:rsid w:val="00E923AF"/>
    <w:rsid w:val="00E942CB"/>
    <w:rsid w:val="00E9447B"/>
    <w:rsid w:val="00E94EF5"/>
    <w:rsid w:val="00E95454"/>
    <w:rsid w:val="00E95693"/>
    <w:rsid w:val="00E975ED"/>
    <w:rsid w:val="00EA1479"/>
    <w:rsid w:val="00EA299C"/>
    <w:rsid w:val="00EA4564"/>
    <w:rsid w:val="00EA5E47"/>
    <w:rsid w:val="00EA5F9F"/>
    <w:rsid w:val="00EA7D97"/>
    <w:rsid w:val="00EB1B38"/>
    <w:rsid w:val="00EB62B3"/>
    <w:rsid w:val="00EC03C8"/>
    <w:rsid w:val="00EC5E26"/>
    <w:rsid w:val="00EC69FE"/>
    <w:rsid w:val="00EC7836"/>
    <w:rsid w:val="00ED0A9F"/>
    <w:rsid w:val="00ED2D37"/>
    <w:rsid w:val="00ED48D5"/>
    <w:rsid w:val="00ED73D7"/>
    <w:rsid w:val="00EE26E7"/>
    <w:rsid w:val="00EE3B2E"/>
    <w:rsid w:val="00EE5234"/>
    <w:rsid w:val="00EE5E46"/>
    <w:rsid w:val="00EE6CB7"/>
    <w:rsid w:val="00EE724A"/>
    <w:rsid w:val="00EF0401"/>
    <w:rsid w:val="00EF1577"/>
    <w:rsid w:val="00EF547D"/>
    <w:rsid w:val="00EF6575"/>
    <w:rsid w:val="00F01541"/>
    <w:rsid w:val="00F01A6D"/>
    <w:rsid w:val="00F0309F"/>
    <w:rsid w:val="00F03F09"/>
    <w:rsid w:val="00F05241"/>
    <w:rsid w:val="00F1059C"/>
    <w:rsid w:val="00F1149B"/>
    <w:rsid w:val="00F1593C"/>
    <w:rsid w:val="00F15F1A"/>
    <w:rsid w:val="00F169D2"/>
    <w:rsid w:val="00F17529"/>
    <w:rsid w:val="00F213F8"/>
    <w:rsid w:val="00F21C9A"/>
    <w:rsid w:val="00F23137"/>
    <w:rsid w:val="00F24B19"/>
    <w:rsid w:val="00F2571C"/>
    <w:rsid w:val="00F25CA6"/>
    <w:rsid w:val="00F3081D"/>
    <w:rsid w:val="00F317BD"/>
    <w:rsid w:val="00F31BD2"/>
    <w:rsid w:val="00F3348B"/>
    <w:rsid w:val="00F35727"/>
    <w:rsid w:val="00F35CE5"/>
    <w:rsid w:val="00F35E30"/>
    <w:rsid w:val="00F36F6C"/>
    <w:rsid w:val="00F37252"/>
    <w:rsid w:val="00F4068C"/>
    <w:rsid w:val="00F40E18"/>
    <w:rsid w:val="00F41C0D"/>
    <w:rsid w:val="00F42B0C"/>
    <w:rsid w:val="00F45FC3"/>
    <w:rsid w:val="00F5093B"/>
    <w:rsid w:val="00F50D47"/>
    <w:rsid w:val="00F54490"/>
    <w:rsid w:val="00F562F9"/>
    <w:rsid w:val="00F56CAE"/>
    <w:rsid w:val="00F57E3A"/>
    <w:rsid w:val="00F60096"/>
    <w:rsid w:val="00F6041B"/>
    <w:rsid w:val="00F631AD"/>
    <w:rsid w:val="00F653D4"/>
    <w:rsid w:val="00F66752"/>
    <w:rsid w:val="00F66934"/>
    <w:rsid w:val="00F70EC7"/>
    <w:rsid w:val="00F738F2"/>
    <w:rsid w:val="00F74191"/>
    <w:rsid w:val="00F752FC"/>
    <w:rsid w:val="00F814DA"/>
    <w:rsid w:val="00F81F16"/>
    <w:rsid w:val="00F839D3"/>
    <w:rsid w:val="00F83A66"/>
    <w:rsid w:val="00F83C71"/>
    <w:rsid w:val="00F8437F"/>
    <w:rsid w:val="00F87860"/>
    <w:rsid w:val="00F9126D"/>
    <w:rsid w:val="00F91F03"/>
    <w:rsid w:val="00F93AD1"/>
    <w:rsid w:val="00F94209"/>
    <w:rsid w:val="00FA10C9"/>
    <w:rsid w:val="00FA17CC"/>
    <w:rsid w:val="00FA23D2"/>
    <w:rsid w:val="00FA3270"/>
    <w:rsid w:val="00FA3A2C"/>
    <w:rsid w:val="00FA5F85"/>
    <w:rsid w:val="00FB07C9"/>
    <w:rsid w:val="00FB1701"/>
    <w:rsid w:val="00FB2498"/>
    <w:rsid w:val="00FB3186"/>
    <w:rsid w:val="00FB752F"/>
    <w:rsid w:val="00FB7E1C"/>
    <w:rsid w:val="00FC039C"/>
    <w:rsid w:val="00FC08D3"/>
    <w:rsid w:val="00FC137A"/>
    <w:rsid w:val="00FC2CAE"/>
    <w:rsid w:val="00FC4297"/>
    <w:rsid w:val="00FD257C"/>
    <w:rsid w:val="00FD48B6"/>
    <w:rsid w:val="00FE0234"/>
    <w:rsid w:val="00FE0934"/>
    <w:rsid w:val="00FE0D98"/>
    <w:rsid w:val="00FE16E2"/>
    <w:rsid w:val="00FE1FDE"/>
    <w:rsid w:val="00FE4807"/>
    <w:rsid w:val="00FE6993"/>
    <w:rsid w:val="00FE6C3F"/>
    <w:rsid w:val="00FE758F"/>
    <w:rsid w:val="00FE7CFF"/>
    <w:rsid w:val="00FF2D65"/>
    <w:rsid w:val="00FF4F2C"/>
    <w:rsid w:val="00FF6F66"/>
    <w:rsid w:val="00FF6F95"/>
    <w:rsid w:val="00FF7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0C26E5A"/>
  <w15:docId w15:val="{B373C746-CDC0-4DF0-B5FE-3FBE12E6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761FE"/>
    <w:pPr>
      <w:overflowPunct w:val="0"/>
      <w:autoSpaceDE w:val="0"/>
      <w:autoSpaceDN w:val="0"/>
      <w:adjustRightInd w:val="0"/>
      <w:spacing w:after="180"/>
      <w:textAlignment w:val="baseline"/>
    </w:pPr>
    <w:rPr>
      <w:color w:val="000000"/>
      <w:lang w:val="en-GB" w:eastAsia="ja-JP"/>
    </w:rPr>
  </w:style>
  <w:style w:type="paragraph" w:styleId="berschrift1">
    <w:name w:val="heading 1"/>
    <w:next w:val="Standard"/>
    <w:link w:val="berschrift1Zchn"/>
    <w:qFormat/>
    <w:rsid w:val="00B508D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ja-JP"/>
    </w:rPr>
  </w:style>
  <w:style w:type="paragraph" w:styleId="berschrift2">
    <w:name w:val="heading 2"/>
    <w:basedOn w:val="berschrift1"/>
    <w:next w:val="Standard"/>
    <w:link w:val="berschrift2Zchn"/>
    <w:qFormat/>
    <w:rsid w:val="00B508D8"/>
    <w:pPr>
      <w:pBdr>
        <w:top w:val="none" w:sz="0" w:space="0" w:color="auto"/>
      </w:pBdr>
      <w:spacing w:before="180"/>
      <w:outlineLvl w:val="1"/>
    </w:pPr>
    <w:rPr>
      <w:sz w:val="32"/>
    </w:rPr>
  </w:style>
  <w:style w:type="paragraph" w:styleId="berschrift3">
    <w:name w:val="heading 3"/>
    <w:basedOn w:val="berschrift2"/>
    <w:next w:val="Standard"/>
    <w:link w:val="berschrift3Zchn"/>
    <w:qFormat/>
    <w:rsid w:val="00B508D8"/>
    <w:pPr>
      <w:spacing w:before="120"/>
      <w:outlineLvl w:val="2"/>
    </w:pPr>
    <w:rPr>
      <w:sz w:val="28"/>
    </w:rPr>
  </w:style>
  <w:style w:type="paragraph" w:styleId="berschrift4">
    <w:name w:val="heading 4"/>
    <w:basedOn w:val="berschrift3"/>
    <w:next w:val="Standard"/>
    <w:qFormat/>
    <w:rsid w:val="00B508D8"/>
    <w:pPr>
      <w:ind w:left="1418" w:hanging="1418"/>
      <w:outlineLvl w:val="3"/>
    </w:pPr>
    <w:rPr>
      <w:sz w:val="24"/>
    </w:rPr>
  </w:style>
  <w:style w:type="paragraph" w:styleId="berschrift5">
    <w:name w:val="heading 5"/>
    <w:basedOn w:val="berschrift4"/>
    <w:next w:val="Standard"/>
    <w:qFormat/>
    <w:rsid w:val="00B508D8"/>
    <w:pPr>
      <w:ind w:left="1701" w:hanging="1701"/>
      <w:outlineLvl w:val="4"/>
    </w:pPr>
    <w:rPr>
      <w:sz w:val="22"/>
    </w:rPr>
  </w:style>
  <w:style w:type="paragraph" w:styleId="berschrift6">
    <w:name w:val="heading 6"/>
    <w:basedOn w:val="H6"/>
    <w:next w:val="Standard"/>
    <w:qFormat/>
    <w:rsid w:val="00B508D8"/>
    <w:pPr>
      <w:outlineLvl w:val="5"/>
    </w:pPr>
    <w:rPr>
      <w:b w:val="0"/>
      <w:sz w:val="20"/>
    </w:rPr>
  </w:style>
  <w:style w:type="paragraph" w:styleId="berschrift7">
    <w:name w:val="heading 7"/>
    <w:basedOn w:val="H6"/>
    <w:next w:val="Standard"/>
    <w:qFormat/>
    <w:rsid w:val="00B508D8"/>
    <w:pPr>
      <w:outlineLvl w:val="6"/>
    </w:pPr>
    <w:rPr>
      <w:b w:val="0"/>
      <w:sz w:val="20"/>
    </w:rPr>
  </w:style>
  <w:style w:type="paragraph" w:styleId="berschrift8">
    <w:name w:val="heading 8"/>
    <w:basedOn w:val="berschrift1"/>
    <w:next w:val="Standard"/>
    <w:qFormat/>
    <w:rsid w:val="00B508D8"/>
    <w:pPr>
      <w:ind w:left="0" w:firstLine="0"/>
      <w:outlineLvl w:val="7"/>
    </w:pPr>
  </w:style>
  <w:style w:type="paragraph" w:styleId="berschrift9">
    <w:name w:val="heading 9"/>
    <w:basedOn w:val="berschrift8"/>
    <w:next w:val="Standard"/>
    <w:qFormat/>
    <w:rsid w:val="00B508D8"/>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6">
    <w:name w:val="H6"/>
    <w:basedOn w:val="berschrift5"/>
    <w:next w:val="Standard"/>
    <w:rsid w:val="00B508D8"/>
    <w:pPr>
      <w:ind w:left="1985" w:hanging="1985"/>
      <w:outlineLvl w:val="9"/>
    </w:pPr>
    <w:rPr>
      <w:b/>
    </w:rPr>
  </w:style>
  <w:style w:type="paragraph" w:customStyle="1" w:styleId="ZA">
    <w:name w:val="ZA"/>
    <w:rsid w:val="00B508D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ja-JP"/>
    </w:rPr>
  </w:style>
  <w:style w:type="paragraph" w:customStyle="1" w:styleId="ZB">
    <w:name w:val="ZB"/>
    <w:rsid w:val="00B508D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ja-JP"/>
    </w:rPr>
  </w:style>
  <w:style w:type="paragraph" w:customStyle="1" w:styleId="ZC">
    <w:name w:val="ZC"/>
    <w:rsid w:val="00B508D8"/>
    <w:pPr>
      <w:overflowPunct w:val="0"/>
      <w:autoSpaceDE w:val="0"/>
      <w:autoSpaceDN w:val="0"/>
      <w:adjustRightInd w:val="0"/>
      <w:spacing w:line="360" w:lineRule="atLeast"/>
      <w:jc w:val="center"/>
      <w:textAlignment w:val="baseline"/>
    </w:pPr>
    <w:rPr>
      <w:rFonts w:ascii="Arial" w:hAnsi="Arial"/>
      <w:lang w:val="en-GB" w:eastAsia="en-US"/>
    </w:rPr>
  </w:style>
  <w:style w:type="paragraph" w:customStyle="1" w:styleId="ZK">
    <w:name w:val="ZK"/>
    <w:rsid w:val="00B508D8"/>
    <w:pPr>
      <w:overflowPunct w:val="0"/>
      <w:autoSpaceDE w:val="0"/>
      <w:autoSpaceDN w:val="0"/>
      <w:adjustRightInd w:val="0"/>
      <w:spacing w:after="240" w:line="240" w:lineRule="atLeast"/>
      <w:ind w:left="1191" w:right="113" w:hanging="1191"/>
      <w:textAlignment w:val="baseline"/>
    </w:pPr>
    <w:rPr>
      <w:rFonts w:ascii="Arial" w:hAnsi="Arial"/>
      <w:lang w:val="en-GB" w:eastAsia="en-US"/>
    </w:rPr>
  </w:style>
  <w:style w:type="paragraph" w:customStyle="1" w:styleId="ZT">
    <w:name w:val="ZT"/>
    <w:rsid w:val="00B508D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ja-JP"/>
    </w:rPr>
  </w:style>
  <w:style w:type="paragraph" w:customStyle="1" w:styleId="ZU">
    <w:name w:val="ZU"/>
    <w:rsid w:val="00B508D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ja-JP"/>
    </w:rPr>
  </w:style>
  <w:style w:type="paragraph" w:styleId="Verzeichnis1">
    <w:name w:val="toc 1"/>
    <w:semiHidden/>
    <w:rsid w:val="00B508D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ja-JP"/>
    </w:rPr>
  </w:style>
  <w:style w:type="paragraph" w:styleId="Verzeichnis2">
    <w:name w:val="toc 2"/>
    <w:basedOn w:val="Verzeichnis1"/>
    <w:semiHidden/>
    <w:rsid w:val="00B508D8"/>
    <w:pPr>
      <w:keepNext w:val="0"/>
      <w:spacing w:before="0"/>
      <w:ind w:left="851" w:hanging="851"/>
    </w:pPr>
    <w:rPr>
      <w:sz w:val="20"/>
    </w:rPr>
  </w:style>
  <w:style w:type="paragraph" w:styleId="Verzeichnis3">
    <w:name w:val="toc 3"/>
    <w:basedOn w:val="Verzeichnis2"/>
    <w:semiHidden/>
    <w:rsid w:val="00B508D8"/>
    <w:pPr>
      <w:ind w:left="1134" w:hanging="1134"/>
    </w:pPr>
  </w:style>
  <w:style w:type="paragraph" w:styleId="Verzeichnis4">
    <w:name w:val="toc 4"/>
    <w:basedOn w:val="Verzeichnis3"/>
    <w:semiHidden/>
    <w:rsid w:val="00B508D8"/>
    <w:pPr>
      <w:ind w:left="1418" w:hanging="1418"/>
    </w:pPr>
  </w:style>
  <w:style w:type="paragraph" w:styleId="Verzeichnis5">
    <w:name w:val="toc 5"/>
    <w:basedOn w:val="Verzeichnis4"/>
    <w:semiHidden/>
    <w:rsid w:val="00B508D8"/>
    <w:pPr>
      <w:ind w:left="1701" w:hanging="1701"/>
    </w:pPr>
  </w:style>
  <w:style w:type="paragraph" w:styleId="Verzeichnis6">
    <w:name w:val="toc 6"/>
    <w:basedOn w:val="Verzeichnis5"/>
    <w:next w:val="Standard"/>
    <w:semiHidden/>
    <w:rsid w:val="00B508D8"/>
    <w:pPr>
      <w:ind w:left="1985" w:hanging="1985"/>
    </w:pPr>
  </w:style>
  <w:style w:type="paragraph" w:styleId="Verzeichnis7">
    <w:name w:val="toc 7"/>
    <w:basedOn w:val="Verzeichnis6"/>
    <w:next w:val="Standard"/>
    <w:semiHidden/>
    <w:rsid w:val="00B508D8"/>
    <w:pPr>
      <w:ind w:left="2268" w:hanging="2268"/>
    </w:pPr>
  </w:style>
  <w:style w:type="paragraph" w:styleId="Verzeichnis8">
    <w:name w:val="toc 8"/>
    <w:basedOn w:val="Verzeichnis1"/>
    <w:semiHidden/>
    <w:rsid w:val="00B508D8"/>
    <w:pPr>
      <w:spacing w:before="180"/>
      <w:ind w:left="2693" w:hanging="2693"/>
    </w:pPr>
    <w:rPr>
      <w:b/>
    </w:rPr>
  </w:style>
  <w:style w:type="paragraph" w:styleId="Verzeichnis9">
    <w:name w:val="toc 9"/>
    <w:basedOn w:val="Verzeichnis8"/>
    <w:semiHidden/>
    <w:rsid w:val="00B508D8"/>
    <w:pPr>
      <w:ind w:left="1418" w:hanging="1418"/>
    </w:pPr>
  </w:style>
  <w:style w:type="paragraph" w:customStyle="1" w:styleId="TT">
    <w:name w:val="TT"/>
    <w:basedOn w:val="berschrift1"/>
    <w:next w:val="Standard"/>
    <w:rsid w:val="00B508D8"/>
    <w:pPr>
      <w:outlineLvl w:val="9"/>
    </w:pPr>
  </w:style>
  <w:style w:type="paragraph" w:customStyle="1" w:styleId="TAH">
    <w:name w:val="TAH"/>
    <w:basedOn w:val="TAC"/>
    <w:link w:val="TAHCar"/>
    <w:rsid w:val="00B508D8"/>
    <w:rPr>
      <w:b/>
    </w:rPr>
  </w:style>
  <w:style w:type="paragraph" w:customStyle="1" w:styleId="TAC">
    <w:name w:val="TAC"/>
    <w:basedOn w:val="TAL"/>
    <w:rsid w:val="00B508D8"/>
    <w:pPr>
      <w:jc w:val="center"/>
    </w:pPr>
  </w:style>
  <w:style w:type="paragraph" w:customStyle="1" w:styleId="TAL">
    <w:name w:val="TAL"/>
    <w:basedOn w:val="Standard"/>
    <w:link w:val="TALChar"/>
    <w:rsid w:val="00B508D8"/>
    <w:pPr>
      <w:keepNext/>
      <w:keepLines/>
      <w:spacing w:after="0"/>
    </w:pPr>
    <w:rPr>
      <w:rFonts w:ascii="Arial" w:hAnsi="Arial"/>
      <w:sz w:val="18"/>
    </w:rPr>
  </w:style>
  <w:style w:type="paragraph" w:customStyle="1" w:styleId="TAJ">
    <w:name w:val="TAJ"/>
    <w:basedOn w:val="Standard"/>
    <w:rsid w:val="00B508D8"/>
    <w:pPr>
      <w:keepNext/>
      <w:keepLines/>
    </w:pPr>
    <w:rPr>
      <w:rFonts w:eastAsia="Times New Roman"/>
      <w:lang w:eastAsia="en-US"/>
    </w:rPr>
  </w:style>
  <w:style w:type="paragraph" w:customStyle="1" w:styleId="NO">
    <w:name w:val="NO"/>
    <w:basedOn w:val="Standard"/>
    <w:link w:val="NOChar"/>
    <w:qFormat/>
    <w:rsid w:val="00B508D8"/>
    <w:pPr>
      <w:keepLines/>
      <w:ind w:left="1135" w:hanging="851"/>
    </w:pPr>
    <w:rPr>
      <w:rFonts w:eastAsia="Times New Roman"/>
    </w:rPr>
  </w:style>
  <w:style w:type="paragraph" w:customStyle="1" w:styleId="HO">
    <w:name w:val="HO"/>
    <w:basedOn w:val="Standard"/>
    <w:rsid w:val="00B508D8"/>
    <w:pPr>
      <w:jc w:val="right"/>
    </w:pPr>
    <w:rPr>
      <w:rFonts w:eastAsia="Times New Roman"/>
      <w:b/>
      <w:lang w:eastAsia="en-US"/>
    </w:rPr>
  </w:style>
  <w:style w:type="paragraph" w:customStyle="1" w:styleId="HE">
    <w:name w:val="HE"/>
    <w:basedOn w:val="Standard"/>
    <w:rsid w:val="00B508D8"/>
    <w:rPr>
      <w:rFonts w:eastAsia="Times New Roman"/>
      <w:b/>
      <w:lang w:eastAsia="en-US"/>
    </w:rPr>
  </w:style>
  <w:style w:type="paragraph" w:customStyle="1" w:styleId="EX">
    <w:name w:val="EX"/>
    <w:basedOn w:val="Standard"/>
    <w:rsid w:val="00B508D8"/>
    <w:pPr>
      <w:keepLines/>
      <w:ind w:left="1702" w:hanging="1418"/>
    </w:pPr>
    <w:rPr>
      <w:rFonts w:eastAsia="Times New Roman"/>
    </w:rPr>
  </w:style>
  <w:style w:type="paragraph" w:customStyle="1" w:styleId="FP">
    <w:name w:val="FP"/>
    <w:basedOn w:val="Standard"/>
    <w:rsid w:val="00B508D8"/>
    <w:pPr>
      <w:spacing w:after="0"/>
    </w:pPr>
    <w:rPr>
      <w:rFonts w:eastAsia="Times New Roman"/>
    </w:rPr>
  </w:style>
  <w:style w:type="paragraph" w:customStyle="1" w:styleId="LD">
    <w:name w:val="LD"/>
    <w:rsid w:val="00B508D8"/>
    <w:pPr>
      <w:keepNext/>
      <w:keepLines/>
      <w:overflowPunct w:val="0"/>
      <w:autoSpaceDE w:val="0"/>
      <w:autoSpaceDN w:val="0"/>
      <w:adjustRightInd w:val="0"/>
      <w:spacing w:line="180" w:lineRule="exact"/>
      <w:textAlignment w:val="baseline"/>
    </w:pPr>
    <w:rPr>
      <w:rFonts w:ascii="Courier New" w:hAnsi="Courier New"/>
      <w:noProof/>
      <w:lang w:val="en-GB" w:eastAsia="ja-JP"/>
    </w:rPr>
  </w:style>
  <w:style w:type="paragraph" w:customStyle="1" w:styleId="NW">
    <w:name w:val="NW"/>
    <w:basedOn w:val="NO"/>
    <w:rsid w:val="00B508D8"/>
    <w:pPr>
      <w:spacing w:after="0"/>
    </w:pPr>
  </w:style>
  <w:style w:type="paragraph" w:customStyle="1" w:styleId="EW">
    <w:name w:val="EW"/>
    <w:basedOn w:val="EX"/>
    <w:rsid w:val="00B508D8"/>
    <w:pPr>
      <w:spacing w:after="0"/>
    </w:pPr>
  </w:style>
  <w:style w:type="paragraph" w:customStyle="1" w:styleId="B2">
    <w:name w:val="B2"/>
    <w:basedOn w:val="Standard"/>
    <w:link w:val="B2Char"/>
    <w:rsid w:val="00B508D8"/>
    <w:pPr>
      <w:ind w:left="851" w:hanging="284"/>
    </w:pPr>
  </w:style>
  <w:style w:type="paragraph" w:customStyle="1" w:styleId="B1">
    <w:name w:val="B1"/>
    <w:basedOn w:val="Standard"/>
    <w:link w:val="B1Char"/>
    <w:qFormat/>
    <w:rsid w:val="00B508D8"/>
    <w:pPr>
      <w:ind w:left="568" w:hanging="284"/>
    </w:pPr>
  </w:style>
  <w:style w:type="paragraph" w:customStyle="1" w:styleId="B3">
    <w:name w:val="B3"/>
    <w:basedOn w:val="Standard"/>
    <w:rsid w:val="00B508D8"/>
    <w:pPr>
      <w:ind w:left="1135" w:hanging="284"/>
    </w:pPr>
  </w:style>
  <w:style w:type="paragraph" w:customStyle="1" w:styleId="B4">
    <w:name w:val="B4"/>
    <w:basedOn w:val="Standard"/>
    <w:rsid w:val="00B508D8"/>
    <w:pPr>
      <w:ind w:left="1418" w:hanging="284"/>
    </w:pPr>
  </w:style>
  <w:style w:type="paragraph" w:customStyle="1" w:styleId="B5">
    <w:name w:val="B5"/>
    <w:basedOn w:val="Standard"/>
    <w:rsid w:val="00B508D8"/>
    <w:pPr>
      <w:ind w:left="1702" w:hanging="284"/>
    </w:pPr>
  </w:style>
  <w:style w:type="paragraph" w:customStyle="1" w:styleId="EQ">
    <w:name w:val="EQ"/>
    <w:basedOn w:val="Standard"/>
    <w:next w:val="Standard"/>
    <w:rsid w:val="00B508D8"/>
    <w:pPr>
      <w:keepLines/>
      <w:tabs>
        <w:tab w:val="center" w:pos="4536"/>
        <w:tab w:val="right" w:pos="9072"/>
      </w:tabs>
    </w:pPr>
    <w:rPr>
      <w:rFonts w:eastAsia="Times New Roman"/>
      <w:noProof/>
    </w:rPr>
  </w:style>
  <w:style w:type="paragraph" w:customStyle="1" w:styleId="TH">
    <w:name w:val="TH"/>
    <w:basedOn w:val="Standard"/>
    <w:link w:val="THChar"/>
    <w:rsid w:val="00B508D8"/>
    <w:pPr>
      <w:keepNext/>
      <w:keepLines/>
      <w:spacing w:before="60"/>
      <w:jc w:val="center"/>
    </w:pPr>
    <w:rPr>
      <w:rFonts w:ascii="Arial" w:hAnsi="Arial"/>
      <w:b/>
    </w:rPr>
  </w:style>
  <w:style w:type="paragraph" w:customStyle="1" w:styleId="TF">
    <w:name w:val="TF"/>
    <w:aliases w:val="left"/>
    <w:basedOn w:val="TH"/>
    <w:link w:val="TFChar"/>
    <w:rsid w:val="00B508D8"/>
    <w:pPr>
      <w:keepNext w:val="0"/>
      <w:spacing w:before="0" w:after="240"/>
    </w:pPr>
  </w:style>
  <w:style w:type="paragraph" w:customStyle="1" w:styleId="NF">
    <w:name w:val="NF"/>
    <w:basedOn w:val="NO"/>
    <w:rsid w:val="00B508D8"/>
    <w:pPr>
      <w:keepNext/>
      <w:spacing w:after="0"/>
    </w:pPr>
    <w:rPr>
      <w:rFonts w:ascii="Arial" w:hAnsi="Arial"/>
      <w:sz w:val="18"/>
    </w:rPr>
  </w:style>
  <w:style w:type="paragraph" w:customStyle="1" w:styleId="PL">
    <w:name w:val="PL"/>
    <w:rsid w:val="00B508D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paragraph" w:customStyle="1" w:styleId="TAR">
    <w:name w:val="TAR"/>
    <w:basedOn w:val="TAL"/>
    <w:rsid w:val="00B508D8"/>
    <w:pPr>
      <w:jc w:val="right"/>
    </w:pPr>
  </w:style>
  <w:style w:type="paragraph" w:customStyle="1" w:styleId="TAN">
    <w:name w:val="TAN"/>
    <w:basedOn w:val="TAL"/>
    <w:rsid w:val="00B508D8"/>
    <w:pPr>
      <w:ind w:left="851" w:hanging="851"/>
    </w:pPr>
  </w:style>
  <w:style w:type="character" w:customStyle="1" w:styleId="ZGSM">
    <w:name w:val="ZGSM"/>
    <w:rsid w:val="00B508D8"/>
  </w:style>
  <w:style w:type="paragraph" w:customStyle="1" w:styleId="AP">
    <w:name w:val="AP"/>
    <w:basedOn w:val="Standard"/>
    <w:rsid w:val="00B508D8"/>
    <w:pPr>
      <w:ind w:left="2127" w:hanging="2127"/>
    </w:pPr>
    <w:rPr>
      <w:b/>
      <w:color w:val="FF0000"/>
    </w:rPr>
  </w:style>
  <w:style w:type="paragraph" w:customStyle="1" w:styleId="EditorsNote">
    <w:name w:val="Editor's Note"/>
    <w:aliases w:val="EN"/>
    <w:basedOn w:val="NO"/>
    <w:link w:val="EditorsNoteChar"/>
    <w:qFormat/>
    <w:rsid w:val="00B508D8"/>
    <w:rPr>
      <w:color w:val="FF0000"/>
    </w:rPr>
  </w:style>
  <w:style w:type="paragraph" w:customStyle="1" w:styleId="ZD">
    <w:name w:val="ZD"/>
    <w:rsid w:val="00B508D8"/>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ja-JP"/>
    </w:rPr>
  </w:style>
  <w:style w:type="paragraph" w:customStyle="1" w:styleId="ZG">
    <w:name w:val="ZG"/>
    <w:rsid w:val="00B508D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ja-JP"/>
    </w:rPr>
  </w:style>
  <w:style w:type="paragraph" w:customStyle="1" w:styleId="ZH">
    <w:name w:val="ZH"/>
    <w:rsid w:val="00B508D8"/>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ja-JP"/>
    </w:rPr>
  </w:style>
  <w:style w:type="paragraph" w:customStyle="1" w:styleId="ZTD">
    <w:name w:val="ZTD"/>
    <w:basedOn w:val="ZB"/>
    <w:rsid w:val="00B508D8"/>
    <w:pPr>
      <w:framePr w:hRule="auto" w:wrap="notBeside" w:y="852"/>
    </w:pPr>
    <w:rPr>
      <w:i w:val="0"/>
      <w:sz w:val="40"/>
    </w:rPr>
  </w:style>
  <w:style w:type="paragraph" w:customStyle="1" w:styleId="ZV">
    <w:name w:val="ZV"/>
    <w:basedOn w:val="ZU"/>
    <w:rsid w:val="00B508D8"/>
    <w:pPr>
      <w:framePr w:wrap="notBeside" w:y="16161"/>
    </w:pPr>
  </w:style>
  <w:style w:type="paragraph" w:styleId="Fuzeile">
    <w:name w:val="footer"/>
    <w:basedOn w:val="Standard"/>
    <w:link w:val="FuzeileZchn"/>
    <w:uiPriority w:val="99"/>
    <w:rsid w:val="00B508D8"/>
    <w:pPr>
      <w:tabs>
        <w:tab w:val="center" w:pos="4153"/>
        <w:tab w:val="right" w:pos="8306"/>
      </w:tabs>
    </w:pPr>
  </w:style>
  <w:style w:type="paragraph" w:styleId="Kopfzeile">
    <w:name w:val="header"/>
    <w:basedOn w:val="Standard"/>
    <w:link w:val="KopfzeileZchn"/>
    <w:rsid w:val="00B508D8"/>
    <w:pPr>
      <w:tabs>
        <w:tab w:val="center" w:pos="4153"/>
        <w:tab w:val="right" w:pos="8306"/>
      </w:tabs>
    </w:pPr>
  </w:style>
  <w:style w:type="character" w:customStyle="1" w:styleId="KopfzeileZchn">
    <w:name w:val="Kopfzeile Zchn"/>
    <w:link w:val="Kopfzeile"/>
    <w:rsid w:val="00B508D8"/>
    <w:rPr>
      <w:color w:val="000000"/>
      <w:lang w:val="en-GB" w:eastAsia="ja-JP" w:bidi="ar-SA"/>
    </w:rPr>
  </w:style>
  <w:style w:type="character" w:customStyle="1" w:styleId="berschrift1Zchn">
    <w:name w:val="Überschrift 1 Zchn"/>
    <w:link w:val="berschrift1"/>
    <w:rsid w:val="00E048BB"/>
    <w:rPr>
      <w:rFonts w:ascii="Arial" w:hAnsi="Arial"/>
      <w:sz w:val="36"/>
      <w:lang w:val="en-GB" w:eastAsia="ja-JP"/>
    </w:rPr>
  </w:style>
  <w:style w:type="character" w:customStyle="1" w:styleId="berschrift3Zchn">
    <w:name w:val="Überschrift 3 Zchn"/>
    <w:link w:val="berschrift3"/>
    <w:rsid w:val="00E048BB"/>
    <w:rPr>
      <w:rFonts w:ascii="Arial" w:hAnsi="Arial"/>
      <w:sz w:val="28"/>
      <w:lang w:val="en-GB" w:eastAsia="ja-JP"/>
    </w:rPr>
  </w:style>
  <w:style w:type="character" w:customStyle="1" w:styleId="B1Char">
    <w:name w:val="B1 Char"/>
    <w:link w:val="B1"/>
    <w:locked/>
    <w:rsid w:val="00E048BB"/>
    <w:rPr>
      <w:color w:val="000000"/>
      <w:lang w:val="en-GB" w:eastAsia="ja-JP"/>
    </w:rPr>
  </w:style>
  <w:style w:type="paragraph" w:styleId="Sprechblasentext">
    <w:name w:val="Balloon Text"/>
    <w:basedOn w:val="Standard"/>
    <w:link w:val="SprechblasentextZchn"/>
    <w:rsid w:val="00E30CB5"/>
    <w:pPr>
      <w:spacing w:after="0"/>
    </w:pPr>
    <w:rPr>
      <w:sz w:val="18"/>
      <w:szCs w:val="18"/>
    </w:rPr>
  </w:style>
  <w:style w:type="character" w:customStyle="1" w:styleId="SprechblasentextZchn">
    <w:name w:val="Sprechblasentext Zchn"/>
    <w:link w:val="Sprechblasentext"/>
    <w:rsid w:val="00E30CB5"/>
    <w:rPr>
      <w:color w:val="000000"/>
      <w:sz w:val="18"/>
      <w:szCs w:val="18"/>
      <w:lang w:val="en-GB" w:eastAsia="ja-JP"/>
    </w:rPr>
  </w:style>
  <w:style w:type="paragraph" w:styleId="StandardWeb">
    <w:name w:val="Normal (Web)"/>
    <w:basedOn w:val="Standard"/>
    <w:uiPriority w:val="99"/>
    <w:unhideWhenUsed/>
    <w:rsid w:val="00C33685"/>
    <w:pPr>
      <w:overflowPunct/>
      <w:autoSpaceDE/>
      <w:autoSpaceDN/>
      <w:adjustRightInd/>
      <w:spacing w:before="100" w:beforeAutospacing="1" w:after="100" w:afterAutospacing="1"/>
      <w:textAlignment w:val="auto"/>
    </w:pPr>
    <w:rPr>
      <w:rFonts w:ascii="SimSun" w:hAnsi="SimSun" w:cs="SimSun"/>
      <w:color w:val="auto"/>
      <w:sz w:val="24"/>
      <w:szCs w:val="24"/>
      <w:lang w:val="en-US" w:eastAsia="zh-CN"/>
    </w:rPr>
  </w:style>
  <w:style w:type="character" w:customStyle="1" w:styleId="TFChar">
    <w:name w:val="TF Char"/>
    <w:link w:val="TF"/>
    <w:rsid w:val="00A02A49"/>
    <w:rPr>
      <w:rFonts w:ascii="Arial" w:hAnsi="Arial"/>
      <w:b/>
      <w:color w:val="000000"/>
      <w:lang w:val="en-GB" w:eastAsia="ja-JP"/>
    </w:rPr>
  </w:style>
  <w:style w:type="paragraph" w:styleId="Dokumentstruktur">
    <w:name w:val="Document Map"/>
    <w:basedOn w:val="Standard"/>
    <w:link w:val="DokumentstrukturZchn"/>
    <w:rsid w:val="005F280C"/>
    <w:rPr>
      <w:rFonts w:ascii="SimSun"/>
      <w:sz w:val="18"/>
      <w:szCs w:val="18"/>
    </w:rPr>
  </w:style>
  <w:style w:type="character" w:customStyle="1" w:styleId="DokumentstrukturZchn">
    <w:name w:val="Dokumentstruktur Zchn"/>
    <w:basedOn w:val="Absatz-Standardschriftart"/>
    <w:link w:val="Dokumentstruktur"/>
    <w:rsid w:val="005F280C"/>
    <w:rPr>
      <w:rFonts w:ascii="SimSun"/>
      <w:color w:val="000000"/>
      <w:sz w:val="18"/>
      <w:szCs w:val="18"/>
      <w:lang w:val="en-GB" w:eastAsia="ja-JP"/>
    </w:rPr>
  </w:style>
  <w:style w:type="character" w:customStyle="1" w:styleId="EditorsNoteChar">
    <w:name w:val="Editor's Note Char"/>
    <w:aliases w:val="EN Char"/>
    <w:link w:val="EditorsNote"/>
    <w:rsid w:val="008A5D28"/>
    <w:rPr>
      <w:rFonts w:eastAsia="Times New Roman"/>
      <w:color w:val="FF0000"/>
      <w:lang w:val="en-GB" w:eastAsia="ja-JP"/>
    </w:rPr>
  </w:style>
  <w:style w:type="paragraph" w:styleId="Listenabsatz">
    <w:name w:val="List Paragraph"/>
    <w:basedOn w:val="Standard"/>
    <w:uiPriority w:val="34"/>
    <w:qFormat/>
    <w:rsid w:val="00594C15"/>
    <w:pPr>
      <w:ind w:firstLineChars="200" w:firstLine="420"/>
    </w:pPr>
  </w:style>
  <w:style w:type="character" w:customStyle="1" w:styleId="B2Char">
    <w:name w:val="B2 Char"/>
    <w:link w:val="B2"/>
    <w:rsid w:val="00FA17CC"/>
    <w:rPr>
      <w:color w:val="000000"/>
      <w:lang w:val="en-GB" w:eastAsia="ja-JP"/>
    </w:rPr>
  </w:style>
  <w:style w:type="character" w:customStyle="1" w:styleId="THChar">
    <w:name w:val="TH Char"/>
    <w:link w:val="TH"/>
    <w:rsid w:val="00330C3E"/>
    <w:rPr>
      <w:rFonts w:ascii="Arial" w:hAnsi="Arial"/>
      <w:b/>
      <w:color w:val="000000"/>
      <w:lang w:val="en-GB" w:eastAsia="ja-JP"/>
    </w:rPr>
  </w:style>
  <w:style w:type="character" w:customStyle="1" w:styleId="NOChar">
    <w:name w:val="NO Char"/>
    <w:link w:val="NO"/>
    <w:rsid w:val="00C179DB"/>
    <w:rPr>
      <w:rFonts w:eastAsia="Times New Roman"/>
      <w:color w:val="000000"/>
      <w:lang w:val="en-GB" w:eastAsia="ja-JP"/>
    </w:rPr>
  </w:style>
  <w:style w:type="character" w:customStyle="1" w:styleId="NOZchn">
    <w:name w:val="NO Zchn"/>
    <w:rsid w:val="00537784"/>
    <w:rPr>
      <w:lang w:eastAsia="en-US"/>
    </w:rPr>
  </w:style>
  <w:style w:type="table" w:styleId="Tabellenraster">
    <w:name w:val="Table Grid"/>
    <w:basedOn w:val="NormaleTabelle"/>
    <w:rsid w:val="00F11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nhideWhenUsed/>
    <w:rsid w:val="004215EC"/>
    <w:rPr>
      <w:sz w:val="21"/>
      <w:szCs w:val="21"/>
    </w:rPr>
  </w:style>
  <w:style w:type="paragraph" w:styleId="Kommentartext">
    <w:name w:val="annotation text"/>
    <w:basedOn w:val="Standard"/>
    <w:link w:val="KommentartextZchn"/>
    <w:unhideWhenUsed/>
    <w:rsid w:val="004215EC"/>
    <w:pPr>
      <w:overflowPunct/>
      <w:autoSpaceDE/>
      <w:autoSpaceDN/>
      <w:adjustRightInd/>
      <w:textAlignment w:val="auto"/>
    </w:pPr>
    <w:rPr>
      <w:color w:val="auto"/>
      <w:lang w:eastAsia="en-US"/>
    </w:rPr>
  </w:style>
  <w:style w:type="character" w:customStyle="1" w:styleId="KommentartextZchn">
    <w:name w:val="Kommentartext Zchn"/>
    <w:basedOn w:val="Absatz-Standardschriftart"/>
    <w:link w:val="Kommentartext"/>
    <w:rsid w:val="004215EC"/>
    <w:rPr>
      <w:lang w:val="en-GB" w:eastAsia="en-US"/>
    </w:rPr>
  </w:style>
  <w:style w:type="character" w:styleId="Buchtitel">
    <w:name w:val="Book Title"/>
    <w:basedOn w:val="Absatz-Standardschriftart"/>
    <w:uiPriority w:val="33"/>
    <w:qFormat/>
    <w:rsid w:val="00945A73"/>
    <w:rPr>
      <w:b/>
      <w:bCs/>
      <w:i/>
      <w:iCs/>
      <w:spacing w:val="5"/>
    </w:rPr>
  </w:style>
  <w:style w:type="paragraph" w:styleId="Kommentarthema">
    <w:name w:val="annotation subject"/>
    <w:basedOn w:val="Kommentartext"/>
    <w:next w:val="Kommentartext"/>
    <w:link w:val="KommentarthemaZchn"/>
    <w:semiHidden/>
    <w:unhideWhenUsed/>
    <w:rsid w:val="00497884"/>
    <w:pPr>
      <w:overflowPunct w:val="0"/>
      <w:autoSpaceDE w:val="0"/>
      <w:autoSpaceDN w:val="0"/>
      <w:adjustRightInd w:val="0"/>
      <w:textAlignment w:val="baseline"/>
    </w:pPr>
    <w:rPr>
      <w:b/>
      <w:bCs/>
      <w:color w:val="000000"/>
      <w:lang w:eastAsia="ja-JP"/>
    </w:rPr>
  </w:style>
  <w:style w:type="character" w:customStyle="1" w:styleId="KommentarthemaZchn">
    <w:name w:val="Kommentarthema Zchn"/>
    <w:basedOn w:val="KommentartextZchn"/>
    <w:link w:val="Kommentarthema"/>
    <w:semiHidden/>
    <w:rsid w:val="00497884"/>
    <w:rPr>
      <w:b/>
      <w:bCs/>
      <w:color w:val="000000"/>
      <w:lang w:val="en-GB" w:eastAsia="ja-JP"/>
    </w:rPr>
  </w:style>
  <w:style w:type="character" w:customStyle="1" w:styleId="FuzeileZchn">
    <w:name w:val="Fußzeile Zchn"/>
    <w:link w:val="Fuzeile"/>
    <w:uiPriority w:val="99"/>
    <w:rsid w:val="00F83C71"/>
    <w:rPr>
      <w:color w:val="000000"/>
      <w:lang w:val="en-GB" w:eastAsia="ja-JP"/>
    </w:rPr>
  </w:style>
  <w:style w:type="character" w:customStyle="1" w:styleId="TALChar">
    <w:name w:val="TAL Char"/>
    <w:link w:val="TAL"/>
    <w:rsid w:val="009E2D6D"/>
    <w:rPr>
      <w:rFonts w:ascii="Arial" w:hAnsi="Arial"/>
      <w:color w:val="000000"/>
      <w:sz w:val="18"/>
      <w:lang w:val="en-GB" w:eastAsia="ja-JP"/>
    </w:rPr>
  </w:style>
  <w:style w:type="character" w:customStyle="1" w:styleId="TAHCar">
    <w:name w:val="TAH Car"/>
    <w:link w:val="TAH"/>
    <w:rsid w:val="009E2D6D"/>
    <w:rPr>
      <w:rFonts w:ascii="Arial" w:hAnsi="Arial"/>
      <w:b/>
      <w:color w:val="000000"/>
      <w:sz w:val="18"/>
      <w:lang w:val="en-GB" w:eastAsia="ja-JP"/>
    </w:rPr>
  </w:style>
  <w:style w:type="character" w:customStyle="1" w:styleId="EditorsNoteCharChar">
    <w:name w:val="Editor's Note Char Char"/>
    <w:rsid w:val="00A545BA"/>
    <w:rPr>
      <w:color w:val="FF0000"/>
      <w:lang w:val="en-GB" w:eastAsia="ja-JP"/>
    </w:rPr>
  </w:style>
  <w:style w:type="character" w:customStyle="1" w:styleId="berschrift2Zchn">
    <w:name w:val="Überschrift 2 Zchn"/>
    <w:basedOn w:val="Absatz-Standardschriftart"/>
    <w:link w:val="berschrift2"/>
    <w:rsid w:val="003469B8"/>
    <w:rPr>
      <w:rFonts w:ascii="Arial" w:hAnsi="Arial"/>
      <w:sz w:val="3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9308">
      <w:bodyDiv w:val="1"/>
      <w:marLeft w:val="0"/>
      <w:marRight w:val="0"/>
      <w:marTop w:val="0"/>
      <w:marBottom w:val="0"/>
      <w:divBdr>
        <w:top w:val="none" w:sz="0" w:space="0" w:color="auto"/>
        <w:left w:val="none" w:sz="0" w:space="0" w:color="auto"/>
        <w:bottom w:val="none" w:sz="0" w:space="0" w:color="auto"/>
        <w:right w:val="none" w:sz="0" w:space="0" w:color="auto"/>
      </w:divBdr>
      <w:divsChild>
        <w:div w:id="860433758">
          <w:marLeft w:val="274"/>
          <w:marRight w:val="0"/>
          <w:marTop w:val="0"/>
          <w:marBottom w:val="0"/>
          <w:divBdr>
            <w:top w:val="none" w:sz="0" w:space="0" w:color="auto"/>
            <w:left w:val="none" w:sz="0" w:space="0" w:color="auto"/>
            <w:bottom w:val="none" w:sz="0" w:space="0" w:color="auto"/>
            <w:right w:val="none" w:sz="0" w:space="0" w:color="auto"/>
          </w:divBdr>
        </w:div>
        <w:div w:id="456148650">
          <w:marLeft w:val="274"/>
          <w:marRight w:val="0"/>
          <w:marTop w:val="0"/>
          <w:marBottom w:val="0"/>
          <w:divBdr>
            <w:top w:val="none" w:sz="0" w:space="0" w:color="auto"/>
            <w:left w:val="none" w:sz="0" w:space="0" w:color="auto"/>
            <w:bottom w:val="none" w:sz="0" w:space="0" w:color="auto"/>
            <w:right w:val="none" w:sz="0" w:space="0" w:color="auto"/>
          </w:divBdr>
        </w:div>
        <w:div w:id="26103707">
          <w:marLeft w:val="274"/>
          <w:marRight w:val="0"/>
          <w:marTop w:val="0"/>
          <w:marBottom w:val="0"/>
          <w:divBdr>
            <w:top w:val="none" w:sz="0" w:space="0" w:color="auto"/>
            <w:left w:val="none" w:sz="0" w:space="0" w:color="auto"/>
            <w:bottom w:val="none" w:sz="0" w:space="0" w:color="auto"/>
            <w:right w:val="none" w:sz="0" w:space="0" w:color="auto"/>
          </w:divBdr>
        </w:div>
      </w:divsChild>
    </w:div>
    <w:div w:id="225380311">
      <w:bodyDiv w:val="1"/>
      <w:marLeft w:val="0"/>
      <w:marRight w:val="0"/>
      <w:marTop w:val="0"/>
      <w:marBottom w:val="0"/>
      <w:divBdr>
        <w:top w:val="none" w:sz="0" w:space="0" w:color="auto"/>
        <w:left w:val="none" w:sz="0" w:space="0" w:color="auto"/>
        <w:bottom w:val="none" w:sz="0" w:space="0" w:color="auto"/>
        <w:right w:val="none" w:sz="0" w:space="0" w:color="auto"/>
      </w:divBdr>
    </w:div>
    <w:div w:id="240873349">
      <w:bodyDiv w:val="1"/>
      <w:marLeft w:val="0"/>
      <w:marRight w:val="0"/>
      <w:marTop w:val="0"/>
      <w:marBottom w:val="0"/>
      <w:divBdr>
        <w:top w:val="none" w:sz="0" w:space="0" w:color="auto"/>
        <w:left w:val="none" w:sz="0" w:space="0" w:color="auto"/>
        <w:bottom w:val="none" w:sz="0" w:space="0" w:color="auto"/>
        <w:right w:val="none" w:sz="0" w:space="0" w:color="auto"/>
      </w:divBdr>
    </w:div>
    <w:div w:id="285746210">
      <w:bodyDiv w:val="1"/>
      <w:marLeft w:val="0"/>
      <w:marRight w:val="0"/>
      <w:marTop w:val="0"/>
      <w:marBottom w:val="0"/>
      <w:divBdr>
        <w:top w:val="none" w:sz="0" w:space="0" w:color="auto"/>
        <w:left w:val="none" w:sz="0" w:space="0" w:color="auto"/>
        <w:bottom w:val="none" w:sz="0" w:space="0" w:color="auto"/>
        <w:right w:val="none" w:sz="0" w:space="0" w:color="auto"/>
      </w:divBdr>
    </w:div>
    <w:div w:id="292560677">
      <w:bodyDiv w:val="1"/>
      <w:marLeft w:val="0"/>
      <w:marRight w:val="0"/>
      <w:marTop w:val="0"/>
      <w:marBottom w:val="0"/>
      <w:divBdr>
        <w:top w:val="none" w:sz="0" w:space="0" w:color="auto"/>
        <w:left w:val="none" w:sz="0" w:space="0" w:color="auto"/>
        <w:bottom w:val="none" w:sz="0" w:space="0" w:color="auto"/>
        <w:right w:val="none" w:sz="0" w:space="0" w:color="auto"/>
      </w:divBdr>
      <w:divsChild>
        <w:div w:id="234707398">
          <w:marLeft w:val="547"/>
          <w:marRight w:val="0"/>
          <w:marTop w:val="0"/>
          <w:marBottom w:val="60"/>
          <w:divBdr>
            <w:top w:val="none" w:sz="0" w:space="0" w:color="auto"/>
            <w:left w:val="none" w:sz="0" w:space="0" w:color="auto"/>
            <w:bottom w:val="none" w:sz="0" w:space="0" w:color="auto"/>
            <w:right w:val="none" w:sz="0" w:space="0" w:color="auto"/>
          </w:divBdr>
        </w:div>
      </w:divsChild>
    </w:div>
    <w:div w:id="315038325">
      <w:bodyDiv w:val="1"/>
      <w:marLeft w:val="0"/>
      <w:marRight w:val="0"/>
      <w:marTop w:val="0"/>
      <w:marBottom w:val="0"/>
      <w:divBdr>
        <w:top w:val="none" w:sz="0" w:space="0" w:color="auto"/>
        <w:left w:val="none" w:sz="0" w:space="0" w:color="auto"/>
        <w:bottom w:val="none" w:sz="0" w:space="0" w:color="auto"/>
        <w:right w:val="none" w:sz="0" w:space="0" w:color="auto"/>
      </w:divBdr>
      <w:divsChild>
        <w:div w:id="1515075712">
          <w:marLeft w:val="547"/>
          <w:marRight w:val="0"/>
          <w:marTop w:val="0"/>
          <w:marBottom w:val="60"/>
          <w:divBdr>
            <w:top w:val="none" w:sz="0" w:space="0" w:color="auto"/>
            <w:left w:val="none" w:sz="0" w:space="0" w:color="auto"/>
            <w:bottom w:val="none" w:sz="0" w:space="0" w:color="auto"/>
            <w:right w:val="none" w:sz="0" w:space="0" w:color="auto"/>
          </w:divBdr>
        </w:div>
      </w:divsChild>
    </w:div>
    <w:div w:id="394009597">
      <w:bodyDiv w:val="1"/>
      <w:marLeft w:val="0"/>
      <w:marRight w:val="0"/>
      <w:marTop w:val="0"/>
      <w:marBottom w:val="0"/>
      <w:divBdr>
        <w:top w:val="none" w:sz="0" w:space="0" w:color="auto"/>
        <w:left w:val="none" w:sz="0" w:space="0" w:color="auto"/>
        <w:bottom w:val="none" w:sz="0" w:space="0" w:color="auto"/>
        <w:right w:val="none" w:sz="0" w:space="0" w:color="auto"/>
      </w:divBdr>
    </w:div>
    <w:div w:id="412361270">
      <w:bodyDiv w:val="1"/>
      <w:marLeft w:val="0"/>
      <w:marRight w:val="0"/>
      <w:marTop w:val="0"/>
      <w:marBottom w:val="0"/>
      <w:divBdr>
        <w:top w:val="none" w:sz="0" w:space="0" w:color="auto"/>
        <w:left w:val="none" w:sz="0" w:space="0" w:color="auto"/>
        <w:bottom w:val="none" w:sz="0" w:space="0" w:color="auto"/>
        <w:right w:val="none" w:sz="0" w:space="0" w:color="auto"/>
      </w:divBdr>
      <w:divsChild>
        <w:div w:id="2132045980">
          <w:marLeft w:val="274"/>
          <w:marRight w:val="0"/>
          <w:marTop w:val="0"/>
          <w:marBottom w:val="0"/>
          <w:divBdr>
            <w:top w:val="none" w:sz="0" w:space="0" w:color="auto"/>
            <w:left w:val="none" w:sz="0" w:space="0" w:color="auto"/>
            <w:bottom w:val="none" w:sz="0" w:space="0" w:color="auto"/>
            <w:right w:val="none" w:sz="0" w:space="0" w:color="auto"/>
          </w:divBdr>
        </w:div>
        <w:div w:id="143739570">
          <w:marLeft w:val="547"/>
          <w:marRight w:val="0"/>
          <w:marTop w:val="0"/>
          <w:marBottom w:val="60"/>
          <w:divBdr>
            <w:top w:val="none" w:sz="0" w:space="0" w:color="auto"/>
            <w:left w:val="none" w:sz="0" w:space="0" w:color="auto"/>
            <w:bottom w:val="none" w:sz="0" w:space="0" w:color="auto"/>
            <w:right w:val="none" w:sz="0" w:space="0" w:color="auto"/>
          </w:divBdr>
        </w:div>
        <w:div w:id="375474461">
          <w:marLeft w:val="547"/>
          <w:marRight w:val="0"/>
          <w:marTop w:val="0"/>
          <w:marBottom w:val="60"/>
          <w:divBdr>
            <w:top w:val="none" w:sz="0" w:space="0" w:color="auto"/>
            <w:left w:val="none" w:sz="0" w:space="0" w:color="auto"/>
            <w:bottom w:val="none" w:sz="0" w:space="0" w:color="auto"/>
            <w:right w:val="none" w:sz="0" w:space="0" w:color="auto"/>
          </w:divBdr>
        </w:div>
        <w:div w:id="884177550">
          <w:marLeft w:val="547"/>
          <w:marRight w:val="0"/>
          <w:marTop w:val="0"/>
          <w:marBottom w:val="60"/>
          <w:divBdr>
            <w:top w:val="none" w:sz="0" w:space="0" w:color="auto"/>
            <w:left w:val="none" w:sz="0" w:space="0" w:color="auto"/>
            <w:bottom w:val="none" w:sz="0" w:space="0" w:color="auto"/>
            <w:right w:val="none" w:sz="0" w:space="0" w:color="auto"/>
          </w:divBdr>
        </w:div>
        <w:div w:id="1351763138">
          <w:marLeft w:val="274"/>
          <w:marRight w:val="0"/>
          <w:marTop w:val="0"/>
          <w:marBottom w:val="0"/>
          <w:divBdr>
            <w:top w:val="none" w:sz="0" w:space="0" w:color="auto"/>
            <w:left w:val="none" w:sz="0" w:space="0" w:color="auto"/>
            <w:bottom w:val="none" w:sz="0" w:space="0" w:color="auto"/>
            <w:right w:val="none" w:sz="0" w:space="0" w:color="auto"/>
          </w:divBdr>
        </w:div>
        <w:div w:id="1968076981">
          <w:marLeft w:val="274"/>
          <w:marRight w:val="0"/>
          <w:marTop w:val="0"/>
          <w:marBottom w:val="0"/>
          <w:divBdr>
            <w:top w:val="none" w:sz="0" w:space="0" w:color="auto"/>
            <w:left w:val="none" w:sz="0" w:space="0" w:color="auto"/>
            <w:bottom w:val="none" w:sz="0" w:space="0" w:color="auto"/>
            <w:right w:val="none" w:sz="0" w:space="0" w:color="auto"/>
          </w:divBdr>
        </w:div>
        <w:div w:id="885338242">
          <w:marLeft w:val="547"/>
          <w:marRight w:val="0"/>
          <w:marTop w:val="0"/>
          <w:marBottom w:val="60"/>
          <w:divBdr>
            <w:top w:val="none" w:sz="0" w:space="0" w:color="auto"/>
            <w:left w:val="none" w:sz="0" w:space="0" w:color="auto"/>
            <w:bottom w:val="none" w:sz="0" w:space="0" w:color="auto"/>
            <w:right w:val="none" w:sz="0" w:space="0" w:color="auto"/>
          </w:divBdr>
        </w:div>
        <w:div w:id="650326017">
          <w:marLeft w:val="274"/>
          <w:marRight w:val="0"/>
          <w:marTop w:val="0"/>
          <w:marBottom w:val="0"/>
          <w:divBdr>
            <w:top w:val="none" w:sz="0" w:space="0" w:color="auto"/>
            <w:left w:val="none" w:sz="0" w:space="0" w:color="auto"/>
            <w:bottom w:val="none" w:sz="0" w:space="0" w:color="auto"/>
            <w:right w:val="none" w:sz="0" w:space="0" w:color="auto"/>
          </w:divBdr>
        </w:div>
        <w:div w:id="46729192">
          <w:marLeft w:val="547"/>
          <w:marRight w:val="0"/>
          <w:marTop w:val="0"/>
          <w:marBottom w:val="60"/>
          <w:divBdr>
            <w:top w:val="none" w:sz="0" w:space="0" w:color="auto"/>
            <w:left w:val="none" w:sz="0" w:space="0" w:color="auto"/>
            <w:bottom w:val="none" w:sz="0" w:space="0" w:color="auto"/>
            <w:right w:val="none" w:sz="0" w:space="0" w:color="auto"/>
          </w:divBdr>
        </w:div>
        <w:div w:id="1300182225">
          <w:marLeft w:val="274"/>
          <w:marRight w:val="0"/>
          <w:marTop w:val="0"/>
          <w:marBottom w:val="0"/>
          <w:divBdr>
            <w:top w:val="none" w:sz="0" w:space="0" w:color="auto"/>
            <w:left w:val="none" w:sz="0" w:space="0" w:color="auto"/>
            <w:bottom w:val="none" w:sz="0" w:space="0" w:color="auto"/>
            <w:right w:val="none" w:sz="0" w:space="0" w:color="auto"/>
          </w:divBdr>
        </w:div>
        <w:div w:id="1188329801">
          <w:marLeft w:val="547"/>
          <w:marRight w:val="0"/>
          <w:marTop w:val="0"/>
          <w:marBottom w:val="60"/>
          <w:divBdr>
            <w:top w:val="none" w:sz="0" w:space="0" w:color="auto"/>
            <w:left w:val="none" w:sz="0" w:space="0" w:color="auto"/>
            <w:bottom w:val="none" w:sz="0" w:space="0" w:color="auto"/>
            <w:right w:val="none" w:sz="0" w:space="0" w:color="auto"/>
          </w:divBdr>
        </w:div>
      </w:divsChild>
    </w:div>
    <w:div w:id="416682240">
      <w:bodyDiv w:val="1"/>
      <w:marLeft w:val="0"/>
      <w:marRight w:val="0"/>
      <w:marTop w:val="0"/>
      <w:marBottom w:val="0"/>
      <w:divBdr>
        <w:top w:val="none" w:sz="0" w:space="0" w:color="auto"/>
        <w:left w:val="none" w:sz="0" w:space="0" w:color="auto"/>
        <w:bottom w:val="none" w:sz="0" w:space="0" w:color="auto"/>
        <w:right w:val="none" w:sz="0" w:space="0" w:color="auto"/>
      </w:divBdr>
      <w:divsChild>
        <w:div w:id="580724441">
          <w:marLeft w:val="274"/>
          <w:marRight w:val="0"/>
          <w:marTop w:val="0"/>
          <w:marBottom w:val="0"/>
          <w:divBdr>
            <w:top w:val="none" w:sz="0" w:space="0" w:color="auto"/>
            <w:left w:val="none" w:sz="0" w:space="0" w:color="auto"/>
            <w:bottom w:val="none" w:sz="0" w:space="0" w:color="auto"/>
            <w:right w:val="none" w:sz="0" w:space="0" w:color="auto"/>
          </w:divBdr>
        </w:div>
        <w:div w:id="799879927">
          <w:marLeft w:val="274"/>
          <w:marRight w:val="0"/>
          <w:marTop w:val="0"/>
          <w:marBottom w:val="0"/>
          <w:divBdr>
            <w:top w:val="none" w:sz="0" w:space="0" w:color="auto"/>
            <w:left w:val="none" w:sz="0" w:space="0" w:color="auto"/>
            <w:bottom w:val="none" w:sz="0" w:space="0" w:color="auto"/>
            <w:right w:val="none" w:sz="0" w:space="0" w:color="auto"/>
          </w:divBdr>
        </w:div>
        <w:div w:id="900754407">
          <w:marLeft w:val="274"/>
          <w:marRight w:val="0"/>
          <w:marTop w:val="0"/>
          <w:marBottom w:val="0"/>
          <w:divBdr>
            <w:top w:val="none" w:sz="0" w:space="0" w:color="auto"/>
            <w:left w:val="none" w:sz="0" w:space="0" w:color="auto"/>
            <w:bottom w:val="none" w:sz="0" w:space="0" w:color="auto"/>
            <w:right w:val="none" w:sz="0" w:space="0" w:color="auto"/>
          </w:divBdr>
        </w:div>
        <w:div w:id="600799501">
          <w:marLeft w:val="274"/>
          <w:marRight w:val="0"/>
          <w:marTop w:val="0"/>
          <w:marBottom w:val="0"/>
          <w:divBdr>
            <w:top w:val="none" w:sz="0" w:space="0" w:color="auto"/>
            <w:left w:val="none" w:sz="0" w:space="0" w:color="auto"/>
            <w:bottom w:val="none" w:sz="0" w:space="0" w:color="auto"/>
            <w:right w:val="none" w:sz="0" w:space="0" w:color="auto"/>
          </w:divBdr>
        </w:div>
        <w:div w:id="1323924447">
          <w:marLeft w:val="274"/>
          <w:marRight w:val="0"/>
          <w:marTop w:val="0"/>
          <w:marBottom w:val="0"/>
          <w:divBdr>
            <w:top w:val="none" w:sz="0" w:space="0" w:color="auto"/>
            <w:left w:val="none" w:sz="0" w:space="0" w:color="auto"/>
            <w:bottom w:val="none" w:sz="0" w:space="0" w:color="auto"/>
            <w:right w:val="none" w:sz="0" w:space="0" w:color="auto"/>
          </w:divBdr>
        </w:div>
        <w:div w:id="1700425846">
          <w:marLeft w:val="274"/>
          <w:marRight w:val="0"/>
          <w:marTop w:val="0"/>
          <w:marBottom w:val="0"/>
          <w:divBdr>
            <w:top w:val="none" w:sz="0" w:space="0" w:color="auto"/>
            <w:left w:val="none" w:sz="0" w:space="0" w:color="auto"/>
            <w:bottom w:val="none" w:sz="0" w:space="0" w:color="auto"/>
            <w:right w:val="none" w:sz="0" w:space="0" w:color="auto"/>
          </w:divBdr>
        </w:div>
      </w:divsChild>
    </w:div>
    <w:div w:id="485707501">
      <w:bodyDiv w:val="1"/>
      <w:marLeft w:val="0"/>
      <w:marRight w:val="0"/>
      <w:marTop w:val="0"/>
      <w:marBottom w:val="0"/>
      <w:divBdr>
        <w:top w:val="none" w:sz="0" w:space="0" w:color="auto"/>
        <w:left w:val="none" w:sz="0" w:space="0" w:color="auto"/>
        <w:bottom w:val="none" w:sz="0" w:space="0" w:color="auto"/>
        <w:right w:val="none" w:sz="0" w:space="0" w:color="auto"/>
      </w:divBdr>
    </w:div>
    <w:div w:id="619992174">
      <w:bodyDiv w:val="1"/>
      <w:marLeft w:val="0"/>
      <w:marRight w:val="0"/>
      <w:marTop w:val="0"/>
      <w:marBottom w:val="0"/>
      <w:divBdr>
        <w:top w:val="none" w:sz="0" w:space="0" w:color="auto"/>
        <w:left w:val="none" w:sz="0" w:space="0" w:color="auto"/>
        <w:bottom w:val="none" w:sz="0" w:space="0" w:color="auto"/>
        <w:right w:val="none" w:sz="0" w:space="0" w:color="auto"/>
      </w:divBdr>
      <w:divsChild>
        <w:div w:id="687367810">
          <w:marLeft w:val="274"/>
          <w:marRight w:val="0"/>
          <w:marTop w:val="0"/>
          <w:marBottom w:val="0"/>
          <w:divBdr>
            <w:top w:val="none" w:sz="0" w:space="0" w:color="auto"/>
            <w:left w:val="none" w:sz="0" w:space="0" w:color="auto"/>
            <w:bottom w:val="none" w:sz="0" w:space="0" w:color="auto"/>
            <w:right w:val="none" w:sz="0" w:space="0" w:color="auto"/>
          </w:divBdr>
        </w:div>
        <w:div w:id="997731297">
          <w:marLeft w:val="547"/>
          <w:marRight w:val="0"/>
          <w:marTop w:val="0"/>
          <w:marBottom w:val="0"/>
          <w:divBdr>
            <w:top w:val="none" w:sz="0" w:space="0" w:color="auto"/>
            <w:left w:val="none" w:sz="0" w:space="0" w:color="auto"/>
            <w:bottom w:val="none" w:sz="0" w:space="0" w:color="auto"/>
            <w:right w:val="none" w:sz="0" w:space="0" w:color="auto"/>
          </w:divBdr>
        </w:div>
        <w:div w:id="96876371">
          <w:marLeft w:val="547"/>
          <w:marRight w:val="0"/>
          <w:marTop w:val="0"/>
          <w:marBottom w:val="0"/>
          <w:divBdr>
            <w:top w:val="none" w:sz="0" w:space="0" w:color="auto"/>
            <w:left w:val="none" w:sz="0" w:space="0" w:color="auto"/>
            <w:bottom w:val="none" w:sz="0" w:space="0" w:color="auto"/>
            <w:right w:val="none" w:sz="0" w:space="0" w:color="auto"/>
          </w:divBdr>
        </w:div>
        <w:div w:id="1553227808">
          <w:marLeft w:val="274"/>
          <w:marRight w:val="0"/>
          <w:marTop w:val="0"/>
          <w:marBottom w:val="0"/>
          <w:divBdr>
            <w:top w:val="none" w:sz="0" w:space="0" w:color="auto"/>
            <w:left w:val="none" w:sz="0" w:space="0" w:color="auto"/>
            <w:bottom w:val="none" w:sz="0" w:space="0" w:color="auto"/>
            <w:right w:val="none" w:sz="0" w:space="0" w:color="auto"/>
          </w:divBdr>
        </w:div>
        <w:div w:id="52511168">
          <w:marLeft w:val="274"/>
          <w:marRight w:val="0"/>
          <w:marTop w:val="0"/>
          <w:marBottom w:val="0"/>
          <w:divBdr>
            <w:top w:val="none" w:sz="0" w:space="0" w:color="auto"/>
            <w:left w:val="none" w:sz="0" w:space="0" w:color="auto"/>
            <w:bottom w:val="none" w:sz="0" w:space="0" w:color="auto"/>
            <w:right w:val="none" w:sz="0" w:space="0" w:color="auto"/>
          </w:divBdr>
        </w:div>
        <w:div w:id="2100371307">
          <w:marLeft w:val="274"/>
          <w:marRight w:val="0"/>
          <w:marTop w:val="0"/>
          <w:marBottom w:val="0"/>
          <w:divBdr>
            <w:top w:val="none" w:sz="0" w:space="0" w:color="auto"/>
            <w:left w:val="none" w:sz="0" w:space="0" w:color="auto"/>
            <w:bottom w:val="none" w:sz="0" w:space="0" w:color="auto"/>
            <w:right w:val="none" w:sz="0" w:space="0" w:color="auto"/>
          </w:divBdr>
        </w:div>
        <w:div w:id="10495202">
          <w:marLeft w:val="274"/>
          <w:marRight w:val="0"/>
          <w:marTop w:val="0"/>
          <w:marBottom w:val="0"/>
          <w:divBdr>
            <w:top w:val="none" w:sz="0" w:space="0" w:color="auto"/>
            <w:left w:val="none" w:sz="0" w:space="0" w:color="auto"/>
            <w:bottom w:val="none" w:sz="0" w:space="0" w:color="auto"/>
            <w:right w:val="none" w:sz="0" w:space="0" w:color="auto"/>
          </w:divBdr>
        </w:div>
        <w:div w:id="777064851">
          <w:marLeft w:val="274"/>
          <w:marRight w:val="0"/>
          <w:marTop w:val="0"/>
          <w:marBottom w:val="0"/>
          <w:divBdr>
            <w:top w:val="none" w:sz="0" w:space="0" w:color="auto"/>
            <w:left w:val="none" w:sz="0" w:space="0" w:color="auto"/>
            <w:bottom w:val="none" w:sz="0" w:space="0" w:color="auto"/>
            <w:right w:val="none" w:sz="0" w:space="0" w:color="auto"/>
          </w:divBdr>
        </w:div>
        <w:div w:id="1651401494">
          <w:marLeft w:val="274"/>
          <w:marRight w:val="0"/>
          <w:marTop w:val="0"/>
          <w:marBottom w:val="0"/>
          <w:divBdr>
            <w:top w:val="none" w:sz="0" w:space="0" w:color="auto"/>
            <w:left w:val="none" w:sz="0" w:space="0" w:color="auto"/>
            <w:bottom w:val="none" w:sz="0" w:space="0" w:color="auto"/>
            <w:right w:val="none" w:sz="0" w:space="0" w:color="auto"/>
          </w:divBdr>
        </w:div>
        <w:div w:id="1190996459">
          <w:marLeft w:val="274"/>
          <w:marRight w:val="0"/>
          <w:marTop w:val="0"/>
          <w:marBottom w:val="0"/>
          <w:divBdr>
            <w:top w:val="none" w:sz="0" w:space="0" w:color="auto"/>
            <w:left w:val="none" w:sz="0" w:space="0" w:color="auto"/>
            <w:bottom w:val="none" w:sz="0" w:space="0" w:color="auto"/>
            <w:right w:val="none" w:sz="0" w:space="0" w:color="auto"/>
          </w:divBdr>
        </w:div>
      </w:divsChild>
    </w:div>
    <w:div w:id="630139518">
      <w:bodyDiv w:val="1"/>
      <w:marLeft w:val="0"/>
      <w:marRight w:val="0"/>
      <w:marTop w:val="0"/>
      <w:marBottom w:val="0"/>
      <w:divBdr>
        <w:top w:val="none" w:sz="0" w:space="0" w:color="auto"/>
        <w:left w:val="none" w:sz="0" w:space="0" w:color="auto"/>
        <w:bottom w:val="none" w:sz="0" w:space="0" w:color="auto"/>
        <w:right w:val="none" w:sz="0" w:space="0" w:color="auto"/>
      </w:divBdr>
    </w:div>
    <w:div w:id="804205058">
      <w:bodyDiv w:val="1"/>
      <w:marLeft w:val="0"/>
      <w:marRight w:val="0"/>
      <w:marTop w:val="0"/>
      <w:marBottom w:val="0"/>
      <w:divBdr>
        <w:top w:val="none" w:sz="0" w:space="0" w:color="auto"/>
        <w:left w:val="none" w:sz="0" w:space="0" w:color="auto"/>
        <w:bottom w:val="none" w:sz="0" w:space="0" w:color="auto"/>
        <w:right w:val="none" w:sz="0" w:space="0" w:color="auto"/>
      </w:divBdr>
    </w:div>
    <w:div w:id="882910674">
      <w:bodyDiv w:val="1"/>
      <w:marLeft w:val="0"/>
      <w:marRight w:val="0"/>
      <w:marTop w:val="0"/>
      <w:marBottom w:val="0"/>
      <w:divBdr>
        <w:top w:val="none" w:sz="0" w:space="0" w:color="auto"/>
        <w:left w:val="none" w:sz="0" w:space="0" w:color="auto"/>
        <w:bottom w:val="none" w:sz="0" w:space="0" w:color="auto"/>
        <w:right w:val="none" w:sz="0" w:space="0" w:color="auto"/>
      </w:divBdr>
    </w:div>
    <w:div w:id="982467386">
      <w:bodyDiv w:val="1"/>
      <w:marLeft w:val="0"/>
      <w:marRight w:val="0"/>
      <w:marTop w:val="0"/>
      <w:marBottom w:val="0"/>
      <w:divBdr>
        <w:top w:val="none" w:sz="0" w:space="0" w:color="auto"/>
        <w:left w:val="none" w:sz="0" w:space="0" w:color="auto"/>
        <w:bottom w:val="none" w:sz="0" w:space="0" w:color="auto"/>
        <w:right w:val="none" w:sz="0" w:space="0" w:color="auto"/>
      </w:divBdr>
      <w:divsChild>
        <w:div w:id="1888178884">
          <w:marLeft w:val="547"/>
          <w:marRight w:val="0"/>
          <w:marTop w:val="0"/>
          <w:marBottom w:val="60"/>
          <w:divBdr>
            <w:top w:val="none" w:sz="0" w:space="0" w:color="auto"/>
            <w:left w:val="none" w:sz="0" w:space="0" w:color="auto"/>
            <w:bottom w:val="none" w:sz="0" w:space="0" w:color="auto"/>
            <w:right w:val="none" w:sz="0" w:space="0" w:color="auto"/>
          </w:divBdr>
        </w:div>
      </w:divsChild>
    </w:div>
    <w:div w:id="1081683794">
      <w:bodyDiv w:val="1"/>
      <w:marLeft w:val="0"/>
      <w:marRight w:val="0"/>
      <w:marTop w:val="0"/>
      <w:marBottom w:val="0"/>
      <w:divBdr>
        <w:top w:val="none" w:sz="0" w:space="0" w:color="auto"/>
        <w:left w:val="none" w:sz="0" w:space="0" w:color="auto"/>
        <w:bottom w:val="none" w:sz="0" w:space="0" w:color="auto"/>
        <w:right w:val="none" w:sz="0" w:space="0" w:color="auto"/>
      </w:divBdr>
    </w:div>
    <w:div w:id="1087337850">
      <w:bodyDiv w:val="1"/>
      <w:marLeft w:val="0"/>
      <w:marRight w:val="0"/>
      <w:marTop w:val="0"/>
      <w:marBottom w:val="0"/>
      <w:divBdr>
        <w:top w:val="none" w:sz="0" w:space="0" w:color="auto"/>
        <w:left w:val="none" w:sz="0" w:space="0" w:color="auto"/>
        <w:bottom w:val="none" w:sz="0" w:space="0" w:color="auto"/>
        <w:right w:val="none" w:sz="0" w:space="0" w:color="auto"/>
      </w:divBdr>
      <w:divsChild>
        <w:div w:id="886066947">
          <w:marLeft w:val="850"/>
          <w:marRight w:val="0"/>
          <w:marTop w:val="0"/>
          <w:marBottom w:val="60"/>
          <w:divBdr>
            <w:top w:val="none" w:sz="0" w:space="0" w:color="auto"/>
            <w:left w:val="none" w:sz="0" w:space="0" w:color="auto"/>
            <w:bottom w:val="none" w:sz="0" w:space="0" w:color="auto"/>
            <w:right w:val="none" w:sz="0" w:space="0" w:color="auto"/>
          </w:divBdr>
        </w:div>
      </w:divsChild>
    </w:div>
    <w:div w:id="1114206884">
      <w:bodyDiv w:val="1"/>
      <w:marLeft w:val="0"/>
      <w:marRight w:val="0"/>
      <w:marTop w:val="0"/>
      <w:marBottom w:val="0"/>
      <w:divBdr>
        <w:top w:val="none" w:sz="0" w:space="0" w:color="auto"/>
        <w:left w:val="none" w:sz="0" w:space="0" w:color="auto"/>
        <w:bottom w:val="none" w:sz="0" w:space="0" w:color="auto"/>
        <w:right w:val="none" w:sz="0" w:space="0" w:color="auto"/>
      </w:divBdr>
      <w:divsChild>
        <w:div w:id="1730376790">
          <w:marLeft w:val="547"/>
          <w:marRight w:val="0"/>
          <w:marTop w:val="0"/>
          <w:marBottom w:val="60"/>
          <w:divBdr>
            <w:top w:val="none" w:sz="0" w:space="0" w:color="auto"/>
            <w:left w:val="none" w:sz="0" w:space="0" w:color="auto"/>
            <w:bottom w:val="none" w:sz="0" w:space="0" w:color="auto"/>
            <w:right w:val="none" w:sz="0" w:space="0" w:color="auto"/>
          </w:divBdr>
        </w:div>
      </w:divsChild>
    </w:div>
    <w:div w:id="1137717787">
      <w:bodyDiv w:val="1"/>
      <w:marLeft w:val="0"/>
      <w:marRight w:val="0"/>
      <w:marTop w:val="0"/>
      <w:marBottom w:val="0"/>
      <w:divBdr>
        <w:top w:val="none" w:sz="0" w:space="0" w:color="auto"/>
        <w:left w:val="none" w:sz="0" w:space="0" w:color="auto"/>
        <w:bottom w:val="none" w:sz="0" w:space="0" w:color="auto"/>
        <w:right w:val="none" w:sz="0" w:space="0" w:color="auto"/>
      </w:divBdr>
      <w:divsChild>
        <w:div w:id="1743913312">
          <w:marLeft w:val="547"/>
          <w:marRight w:val="0"/>
          <w:marTop w:val="0"/>
          <w:marBottom w:val="60"/>
          <w:divBdr>
            <w:top w:val="none" w:sz="0" w:space="0" w:color="auto"/>
            <w:left w:val="none" w:sz="0" w:space="0" w:color="auto"/>
            <w:bottom w:val="none" w:sz="0" w:space="0" w:color="auto"/>
            <w:right w:val="none" w:sz="0" w:space="0" w:color="auto"/>
          </w:divBdr>
        </w:div>
      </w:divsChild>
    </w:div>
    <w:div w:id="1202744166">
      <w:bodyDiv w:val="1"/>
      <w:marLeft w:val="0"/>
      <w:marRight w:val="0"/>
      <w:marTop w:val="0"/>
      <w:marBottom w:val="0"/>
      <w:divBdr>
        <w:top w:val="none" w:sz="0" w:space="0" w:color="auto"/>
        <w:left w:val="none" w:sz="0" w:space="0" w:color="auto"/>
        <w:bottom w:val="none" w:sz="0" w:space="0" w:color="auto"/>
        <w:right w:val="none" w:sz="0" w:space="0" w:color="auto"/>
      </w:divBdr>
      <w:divsChild>
        <w:div w:id="1258634590">
          <w:marLeft w:val="850"/>
          <w:marRight w:val="0"/>
          <w:marTop w:val="0"/>
          <w:marBottom w:val="60"/>
          <w:divBdr>
            <w:top w:val="none" w:sz="0" w:space="0" w:color="auto"/>
            <w:left w:val="none" w:sz="0" w:space="0" w:color="auto"/>
            <w:bottom w:val="none" w:sz="0" w:space="0" w:color="auto"/>
            <w:right w:val="none" w:sz="0" w:space="0" w:color="auto"/>
          </w:divBdr>
        </w:div>
      </w:divsChild>
    </w:div>
    <w:div w:id="1258170237">
      <w:bodyDiv w:val="1"/>
      <w:marLeft w:val="0"/>
      <w:marRight w:val="0"/>
      <w:marTop w:val="0"/>
      <w:marBottom w:val="0"/>
      <w:divBdr>
        <w:top w:val="none" w:sz="0" w:space="0" w:color="auto"/>
        <w:left w:val="none" w:sz="0" w:space="0" w:color="auto"/>
        <w:bottom w:val="none" w:sz="0" w:space="0" w:color="auto"/>
        <w:right w:val="none" w:sz="0" w:space="0" w:color="auto"/>
      </w:divBdr>
      <w:divsChild>
        <w:div w:id="1623027857">
          <w:marLeft w:val="547"/>
          <w:marRight w:val="0"/>
          <w:marTop w:val="0"/>
          <w:marBottom w:val="60"/>
          <w:divBdr>
            <w:top w:val="none" w:sz="0" w:space="0" w:color="auto"/>
            <w:left w:val="none" w:sz="0" w:space="0" w:color="auto"/>
            <w:bottom w:val="none" w:sz="0" w:space="0" w:color="auto"/>
            <w:right w:val="none" w:sz="0" w:space="0" w:color="auto"/>
          </w:divBdr>
        </w:div>
        <w:div w:id="1384283938">
          <w:marLeft w:val="547"/>
          <w:marRight w:val="0"/>
          <w:marTop w:val="0"/>
          <w:marBottom w:val="60"/>
          <w:divBdr>
            <w:top w:val="none" w:sz="0" w:space="0" w:color="auto"/>
            <w:left w:val="none" w:sz="0" w:space="0" w:color="auto"/>
            <w:bottom w:val="none" w:sz="0" w:space="0" w:color="auto"/>
            <w:right w:val="none" w:sz="0" w:space="0" w:color="auto"/>
          </w:divBdr>
        </w:div>
        <w:div w:id="1399985042">
          <w:marLeft w:val="547"/>
          <w:marRight w:val="0"/>
          <w:marTop w:val="0"/>
          <w:marBottom w:val="60"/>
          <w:divBdr>
            <w:top w:val="none" w:sz="0" w:space="0" w:color="auto"/>
            <w:left w:val="none" w:sz="0" w:space="0" w:color="auto"/>
            <w:bottom w:val="none" w:sz="0" w:space="0" w:color="auto"/>
            <w:right w:val="none" w:sz="0" w:space="0" w:color="auto"/>
          </w:divBdr>
        </w:div>
      </w:divsChild>
    </w:div>
    <w:div w:id="1300187291">
      <w:bodyDiv w:val="1"/>
      <w:marLeft w:val="0"/>
      <w:marRight w:val="0"/>
      <w:marTop w:val="0"/>
      <w:marBottom w:val="0"/>
      <w:divBdr>
        <w:top w:val="none" w:sz="0" w:space="0" w:color="auto"/>
        <w:left w:val="none" w:sz="0" w:space="0" w:color="auto"/>
        <w:bottom w:val="none" w:sz="0" w:space="0" w:color="auto"/>
        <w:right w:val="none" w:sz="0" w:space="0" w:color="auto"/>
      </w:divBdr>
      <w:divsChild>
        <w:div w:id="289173364">
          <w:marLeft w:val="1138"/>
          <w:marRight w:val="0"/>
          <w:marTop w:val="0"/>
          <w:marBottom w:val="60"/>
          <w:divBdr>
            <w:top w:val="none" w:sz="0" w:space="0" w:color="auto"/>
            <w:left w:val="none" w:sz="0" w:space="0" w:color="auto"/>
            <w:bottom w:val="none" w:sz="0" w:space="0" w:color="auto"/>
            <w:right w:val="none" w:sz="0" w:space="0" w:color="auto"/>
          </w:divBdr>
        </w:div>
      </w:divsChild>
    </w:div>
    <w:div w:id="1304384552">
      <w:bodyDiv w:val="1"/>
      <w:marLeft w:val="0"/>
      <w:marRight w:val="0"/>
      <w:marTop w:val="0"/>
      <w:marBottom w:val="0"/>
      <w:divBdr>
        <w:top w:val="none" w:sz="0" w:space="0" w:color="auto"/>
        <w:left w:val="none" w:sz="0" w:space="0" w:color="auto"/>
        <w:bottom w:val="none" w:sz="0" w:space="0" w:color="auto"/>
        <w:right w:val="none" w:sz="0" w:space="0" w:color="auto"/>
      </w:divBdr>
      <w:divsChild>
        <w:div w:id="597980694">
          <w:marLeft w:val="1138"/>
          <w:marRight w:val="0"/>
          <w:marTop w:val="0"/>
          <w:marBottom w:val="60"/>
          <w:divBdr>
            <w:top w:val="none" w:sz="0" w:space="0" w:color="auto"/>
            <w:left w:val="none" w:sz="0" w:space="0" w:color="auto"/>
            <w:bottom w:val="none" w:sz="0" w:space="0" w:color="auto"/>
            <w:right w:val="none" w:sz="0" w:space="0" w:color="auto"/>
          </w:divBdr>
        </w:div>
      </w:divsChild>
    </w:div>
    <w:div w:id="1370759985">
      <w:bodyDiv w:val="1"/>
      <w:marLeft w:val="0"/>
      <w:marRight w:val="0"/>
      <w:marTop w:val="0"/>
      <w:marBottom w:val="0"/>
      <w:divBdr>
        <w:top w:val="none" w:sz="0" w:space="0" w:color="auto"/>
        <w:left w:val="none" w:sz="0" w:space="0" w:color="auto"/>
        <w:bottom w:val="none" w:sz="0" w:space="0" w:color="auto"/>
        <w:right w:val="none" w:sz="0" w:space="0" w:color="auto"/>
      </w:divBdr>
      <w:divsChild>
        <w:div w:id="2167493">
          <w:marLeft w:val="274"/>
          <w:marRight w:val="0"/>
          <w:marTop w:val="0"/>
          <w:marBottom w:val="0"/>
          <w:divBdr>
            <w:top w:val="none" w:sz="0" w:space="0" w:color="auto"/>
            <w:left w:val="none" w:sz="0" w:space="0" w:color="auto"/>
            <w:bottom w:val="none" w:sz="0" w:space="0" w:color="auto"/>
            <w:right w:val="none" w:sz="0" w:space="0" w:color="auto"/>
          </w:divBdr>
        </w:div>
        <w:div w:id="716008838">
          <w:marLeft w:val="547"/>
          <w:marRight w:val="0"/>
          <w:marTop w:val="0"/>
          <w:marBottom w:val="60"/>
          <w:divBdr>
            <w:top w:val="none" w:sz="0" w:space="0" w:color="auto"/>
            <w:left w:val="none" w:sz="0" w:space="0" w:color="auto"/>
            <w:bottom w:val="none" w:sz="0" w:space="0" w:color="auto"/>
            <w:right w:val="none" w:sz="0" w:space="0" w:color="auto"/>
          </w:divBdr>
        </w:div>
        <w:div w:id="513150387">
          <w:marLeft w:val="835"/>
          <w:marRight w:val="0"/>
          <w:marTop w:val="0"/>
          <w:marBottom w:val="60"/>
          <w:divBdr>
            <w:top w:val="none" w:sz="0" w:space="0" w:color="auto"/>
            <w:left w:val="none" w:sz="0" w:space="0" w:color="auto"/>
            <w:bottom w:val="none" w:sz="0" w:space="0" w:color="auto"/>
            <w:right w:val="none" w:sz="0" w:space="0" w:color="auto"/>
          </w:divBdr>
        </w:div>
        <w:div w:id="203954533">
          <w:marLeft w:val="835"/>
          <w:marRight w:val="0"/>
          <w:marTop w:val="0"/>
          <w:marBottom w:val="60"/>
          <w:divBdr>
            <w:top w:val="none" w:sz="0" w:space="0" w:color="auto"/>
            <w:left w:val="none" w:sz="0" w:space="0" w:color="auto"/>
            <w:bottom w:val="none" w:sz="0" w:space="0" w:color="auto"/>
            <w:right w:val="none" w:sz="0" w:space="0" w:color="auto"/>
          </w:divBdr>
        </w:div>
        <w:div w:id="325978980">
          <w:marLeft w:val="547"/>
          <w:marRight w:val="0"/>
          <w:marTop w:val="0"/>
          <w:marBottom w:val="60"/>
          <w:divBdr>
            <w:top w:val="none" w:sz="0" w:space="0" w:color="auto"/>
            <w:left w:val="none" w:sz="0" w:space="0" w:color="auto"/>
            <w:bottom w:val="none" w:sz="0" w:space="0" w:color="auto"/>
            <w:right w:val="none" w:sz="0" w:space="0" w:color="auto"/>
          </w:divBdr>
        </w:div>
        <w:div w:id="1626085098">
          <w:marLeft w:val="835"/>
          <w:marRight w:val="0"/>
          <w:marTop w:val="0"/>
          <w:marBottom w:val="60"/>
          <w:divBdr>
            <w:top w:val="none" w:sz="0" w:space="0" w:color="auto"/>
            <w:left w:val="none" w:sz="0" w:space="0" w:color="auto"/>
            <w:bottom w:val="none" w:sz="0" w:space="0" w:color="auto"/>
            <w:right w:val="none" w:sz="0" w:space="0" w:color="auto"/>
          </w:divBdr>
        </w:div>
        <w:div w:id="30998822">
          <w:marLeft w:val="835"/>
          <w:marRight w:val="0"/>
          <w:marTop w:val="0"/>
          <w:marBottom w:val="60"/>
          <w:divBdr>
            <w:top w:val="none" w:sz="0" w:space="0" w:color="auto"/>
            <w:left w:val="none" w:sz="0" w:space="0" w:color="auto"/>
            <w:bottom w:val="none" w:sz="0" w:space="0" w:color="auto"/>
            <w:right w:val="none" w:sz="0" w:space="0" w:color="auto"/>
          </w:divBdr>
        </w:div>
        <w:div w:id="269633656">
          <w:marLeft w:val="835"/>
          <w:marRight w:val="0"/>
          <w:marTop w:val="0"/>
          <w:marBottom w:val="60"/>
          <w:divBdr>
            <w:top w:val="none" w:sz="0" w:space="0" w:color="auto"/>
            <w:left w:val="none" w:sz="0" w:space="0" w:color="auto"/>
            <w:bottom w:val="none" w:sz="0" w:space="0" w:color="auto"/>
            <w:right w:val="none" w:sz="0" w:space="0" w:color="auto"/>
          </w:divBdr>
        </w:div>
      </w:divsChild>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sChild>
        <w:div w:id="1012684424">
          <w:marLeft w:val="835"/>
          <w:marRight w:val="0"/>
          <w:marTop w:val="0"/>
          <w:marBottom w:val="60"/>
          <w:divBdr>
            <w:top w:val="none" w:sz="0" w:space="0" w:color="auto"/>
            <w:left w:val="none" w:sz="0" w:space="0" w:color="auto"/>
            <w:bottom w:val="none" w:sz="0" w:space="0" w:color="auto"/>
            <w:right w:val="none" w:sz="0" w:space="0" w:color="auto"/>
          </w:divBdr>
        </w:div>
      </w:divsChild>
    </w:div>
    <w:div w:id="1403798722">
      <w:bodyDiv w:val="1"/>
      <w:marLeft w:val="0"/>
      <w:marRight w:val="0"/>
      <w:marTop w:val="0"/>
      <w:marBottom w:val="0"/>
      <w:divBdr>
        <w:top w:val="none" w:sz="0" w:space="0" w:color="auto"/>
        <w:left w:val="none" w:sz="0" w:space="0" w:color="auto"/>
        <w:bottom w:val="none" w:sz="0" w:space="0" w:color="auto"/>
        <w:right w:val="none" w:sz="0" w:space="0" w:color="auto"/>
      </w:divBdr>
      <w:divsChild>
        <w:div w:id="1740865313">
          <w:marLeft w:val="547"/>
          <w:marRight w:val="0"/>
          <w:marTop w:val="0"/>
          <w:marBottom w:val="60"/>
          <w:divBdr>
            <w:top w:val="none" w:sz="0" w:space="0" w:color="auto"/>
            <w:left w:val="none" w:sz="0" w:space="0" w:color="auto"/>
            <w:bottom w:val="none" w:sz="0" w:space="0" w:color="auto"/>
            <w:right w:val="none" w:sz="0" w:space="0" w:color="auto"/>
          </w:divBdr>
        </w:div>
      </w:divsChild>
    </w:div>
    <w:div w:id="1438258523">
      <w:bodyDiv w:val="1"/>
      <w:marLeft w:val="0"/>
      <w:marRight w:val="0"/>
      <w:marTop w:val="0"/>
      <w:marBottom w:val="0"/>
      <w:divBdr>
        <w:top w:val="none" w:sz="0" w:space="0" w:color="auto"/>
        <w:left w:val="none" w:sz="0" w:space="0" w:color="auto"/>
        <w:bottom w:val="none" w:sz="0" w:space="0" w:color="auto"/>
        <w:right w:val="none" w:sz="0" w:space="0" w:color="auto"/>
      </w:divBdr>
      <w:divsChild>
        <w:div w:id="97065489">
          <w:marLeft w:val="446"/>
          <w:marRight w:val="0"/>
          <w:marTop w:val="0"/>
          <w:marBottom w:val="0"/>
          <w:divBdr>
            <w:top w:val="none" w:sz="0" w:space="0" w:color="auto"/>
            <w:left w:val="none" w:sz="0" w:space="0" w:color="auto"/>
            <w:bottom w:val="none" w:sz="0" w:space="0" w:color="auto"/>
            <w:right w:val="none" w:sz="0" w:space="0" w:color="auto"/>
          </w:divBdr>
        </w:div>
        <w:div w:id="627203869">
          <w:marLeft w:val="1166"/>
          <w:marRight w:val="0"/>
          <w:marTop w:val="0"/>
          <w:marBottom w:val="0"/>
          <w:divBdr>
            <w:top w:val="none" w:sz="0" w:space="0" w:color="auto"/>
            <w:left w:val="none" w:sz="0" w:space="0" w:color="auto"/>
            <w:bottom w:val="none" w:sz="0" w:space="0" w:color="auto"/>
            <w:right w:val="none" w:sz="0" w:space="0" w:color="auto"/>
          </w:divBdr>
        </w:div>
        <w:div w:id="1943489500">
          <w:marLeft w:val="1166"/>
          <w:marRight w:val="0"/>
          <w:marTop w:val="0"/>
          <w:marBottom w:val="0"/>
          <w:divBdr>
            <w:top w:val="none" w:sz="0" w:space="0" w:color="auto"/>
            <w:left w:val="none" w:sz="0" w:space="0" w:color="auto"/>
            <w:bottom w:val="none" w:sz="0" w:space="0" w:color="auto"/>
            <w:right w:val="none" w:sz="0" w:space="0" w:color="auto"/>
          </w:divBdr>
        </w:div>
      </w:divsChild>
    </w:div>
    <w:div w:id="1439107877">
      <w:bodyDiv w:val="1"/>
      <w:marLeft w:val="0"/>
      <w:marRight w:val="0"/>
      <w:marTop w:val="0"/>
      <w:marBottom w:val="0"/>
      <w:divBdr>
        <w:top w:val="none" w:sz="0" w:space="0" w:color="auto"/>
        <w:left w:val="none" w:sz="0" w:space="0" w:color="auto"/>
        <w:bottom w:val="none" w:sz="0" w:space="0" w:color="auto"/>
        <w:right w:val="none" w:sz="0" w:space="0" w:color="auto"/>
      </w:divBdr>
      <w:divsChild>
        <w:div w:id="1125780478">
          <w:marLeft w:val="446"/>
          <w:marRight w:val="0"/>
          <w:marTop w:val="0"/>
          <w:marBottom w:val="0"/>
          <w:divBdr>
            <w:top w:val="none" w:sz="0" w:space="0" w:color="auto"/>
            <w:left w:val="none" w:sz="0" w:space="0" w:color="auto"/>
            <w:bottom w:val="none" w:sz="0" w:space="0" w:color="auto"/>
            <w:right w:val="none" w:sz="0" w:space="0" w:color="auto"/>
          </w:divBdr>
        </w:div>
        <w:div w:id="1944994165">
          <w:marLeft w:val="446"/>
          <w:marRight w:val="0"/>
          <w:marTop w:val="0"/>
          <w:marBottom w:val="0"/>
          <w:divBdr>
            <w:top w:val="none" w:sz="0" w:space="0" w:color="auto"/>
            <w:left w:val="none" w:sz="0" w:space="0" w:color="auto"/>
            <w:bottom w:val="none" w:sz="0" w:space="0" w:color="auto"/>
            <w:right w:val="none" w:sz="0" w:space="0" w:color="auto"/>
          </w:divBdr>
        </w:div>
        <w:div w:id="58091019">
          <w:marLeft w:val="446"/>
          <w:marRight w:val="0"/>
          <w:marTop w:val="0"/>
          <w:marBottom w:val="0"/>
          <w:divBdr>
            <w:top w:val="none" w:sz="0" w:space="0" w:color="auto"/>
            <w:left w:val="none" w:sz="0" w:space="0" w:color="auto"/>
            <w:bottom w:val="none" w:sz="0" w:space="0" w:color="auto"/>
            <w:right w:val="none" w:sz="0" w:space="0" w:color="auto"/>
          </w:divBdr>
        </w:div>
        <w:div w:id="1948468939">
          <w:marLeft w:val="446"/>
          <w:marRight w:val="0"/>
          <w:marTop w:val="0"/>
          <w:marBottom w:val="0"/>
          <w:divBdr>
            <w:top w:val="none" w:sz="0" w:space="0" w:color="auto"/>
            <w:left w:val="none" w:sz="0" w:space="0" w:color="auto"/>
            <w:bottom w:val="none" w:sz="0" w:space="0" w:color="auto"/>
            <w:right w:val="none" w:sz="0" w:space="0" w:color="auto"/>
          </w:divBdr>
        </w:div>
        <w:div w:id="792557583">
          <w:marLeft w:val="446"/>
          <w:marRight w:val="0"/>
          <w:marTop w:val="0"/>
          <w:marBottom w:val="0"/>
          <w:divBdr>
            <w:top w:val="none" w:sz="0" w:space="0" w:color="auto"/>
            <w:left w:val="none" w:sz="0" w:space="0" w:color="auto"/>
            <w:bottom w:val="none" w:sz="0" w:space="0" w:color="auto"/>
            <w:right w:val="none" w:sz="0" w:space="0" w:color="auto"/>
          </w:divBdr>
        </w:div>
        <w:div w:id="895890785">
          <w:marLeft w:val="446"/>
          <w:marRight w:val="0"/>
          <w:marTop w:val="0"/>
          <w:marBottom w:val="0"/>
          <w:divBdr>
            <w:top w:val="none" w:sz="0" w:space="0" w:color="auto"/>
            <w:left w:val="none" w:sz="0" w:space="0" w:color="auto"/>
            <w:bottom w:val="none" w:sz="0" w:space="0" w:color="auto"/>
            <w:right w:val="none" w:sz="0" w:space="0" w:color="auto"/>
          </w:divBdr>
        </w:div>
        <w:div w:id="681467816">
          <w:marLeft w:val="446"/>
          <w:marRight w:val="0"/>
          <w:marTop w:val="0"/>
          <w:marBottom w:val="0"/>
          <w:divBdr>
            <w:top w:val="none" w:sz="0" w:space="0" w:color="auto"/>
            <w:left w:val="none" w:sz="0" w:space="0" w:color="auto"/>
            <w:bottom w:val="none" w:sz="0" w:space="0" w:color="auto"/>
            <w:right w:val="none" w:sz="0" w:space="0" w:color="auto"/>
          </w:divBdr>
        </w:div>
        <w:div w:id="303849638">
          <w:marLeft w:val="446"/>
          <w:marRight w:val="0"/>
          <w:marTop w:val="0"/>
          <w:marBottom w:val="0"/>
          <w:divBdr>
            <w:top w:val="none" w:sz="0" w:space="0" w:color="auto"/>
            <w:left w:val="none" w:sz="0" w:space="0" w:color="auto"/>
            <w:bottom w:val="none" w:sz="0" w:space="0" w:color="auto"/>
            <w:right w:val="none" w:sz="0" w:space="0" w:color="auto"/>
          </w:divBdr>
        </w:div>
        <w:div w:id="997460433">
          <w:marLeft w:val="446"/>
          <w:marRight w:val="0"/>
          <w:marTop w:val="0"/>
          <w:marBottom w:val="0"/>
          <w:divBdr>
            <w:top w:val="none" w:sz="0" w:space="0" w:color="auto"/>
            <w:left w:val="none" w:sz="0" w:space="0" w:color="auto"/>
            <w:bottom w:val="none" w:sz="0" w:space="0" w:color="auto"/>
            <w:right w:val="none" w:sz="0" w:space="0" w:color="auto"/>
          </w:divBdr>
        </w:div>
      </w:divsChild>
    </w:div>
    <w:div w:id="1512259597">
      <w:bodyDiv w:val="1"/>
      <w:marLeft w:val="0"/>
      <w:marRight w:val="0"/>
      <w:marTop w:val="0"/>
      <w:marBottom w:val="0"/>
      <w:divBdr>
        <w:top w:val="none" w:sz="0" w:space="0" w:color="auto"/>
        <w:left w:val="none" w:sz="0" w:space="0" w:color="auto"/>
        <w:bottom w:val="none" w:sz="0" w:space="0" w:color="auto"/>
        <w:right w:val="none" w:sz="0" w:space="0" w:color="auto"/>
      </w:divBdr>
      <w:divsChild>
        <w:div w:id="1701396371">
          <w:marLeft w:val="274"/>
          <w:marRight w:val="0"/>
          <w:marTop w:val="0"/>
          <w:marBottom w:val="0"/>
          <w:divBdr>
            <w:top w:val="none" w:sz="0" w:space="0" w:color="auto"/>
            <w:left w:val="none" w:sz="0" w:space="0" w:color="auto"/>
            <w:bottom w:val="none" w:sz="0" w:space="0" w:color="auto"/>
            <w:right w:val="none" w:sz="0" w:space="0" w:color="auto"/>
          </w:divBdr>
        </w:div>
        <w:div w:id="1162231802">
          <w:marLeft w:val="547"/>
          <w:marRight w:val="0"/>
          <w:marTop w:val="0"/>
          <w:marBottom w:val="60"/>
          <w:divBdr>
            <w:top w:val="none" w:sz="0" w:space="0" w:color="auto"/>
            <w:left w:val="none" w:sz="0" w:space="0" w:color="auto"/>
            <w:bottom w:val="none" w:sz="0" w:space="0" w:color="auto"/>
            <w:right w:val="none" w:sz="0" w:space="0" w:color="auto"/>
          </w:divBdr>
        </w:div>
        <w:div w:id="1295022845">
          <w:marLeft w:val="274"/>
          <w:marRight w:val="0"/>
          <w:marTop w:val="0"/>
          <w:marBottom w:val="0"/>
          <w:divBdr>
            <w:top w:val="none" w:sz="0" w:space="0" w:color="auto"/>
            <w:left w:val="none" w:sz="0" w:space="0" w:color="auto"/>
            <w:bottom w:val="none" w:sz="0" w:space="0" w:color="auto"/>
            <w:right w:val="none" w:sz="0" w:space="0" w:color="auto"/>
          </w:divBdr>
        </w:div>
      </w:divsChild>
    </w:div>
    <w:div w:id="1688946854">
      <w:bodyDiv w:val="1"/>
      <w:marLeft w:val="0"/>
      <w:marRight w:val="0"/>
      <w:marTop w:val="0"/>
      <w:marBottom w:val="0"/>
      <w:divBdr>
        <w:top w:val="none" w:sz="0" w:space="0" w:color="auto"/>
        <w:left w:val="none" w:sz="0" w:space="0" w:color="auto"/>
        <w:bottom w:val="none" w:sz="0" w:space="0" w:color="auto"/>
        <w:right w:val="none" w:sz="0" w:space="0" w:color="auto"/>
      </w:divBdr>
      <w:divsChild>
        <w:div w:id="638993052">
          <w:marLeft w:val="547"/>
          <w:marRight w:val="0"/>
          <w:marTop w:val="0"/>
          <w:marBottom w:val="60"/>
          <w:divBdr>
            <w:top w:val="none" w:sz="0" w:space="0" w:color="auto"/>
            <w:left w:val="none" w:sz="0" w:space="0" w:color="auto"/>
            <w:bottom w:val="none" w:sz="0" w:space="0" w:color="auto"/>
            <w:right w:val="none" w:sz="0" w:space="0" w:color="auto"/>
          </w:divBdr>
        </w:div>
      </w:divsChild>
    </w:div>
    <w:div w:id="1704136288">
      <w:bodyDiv w:val="1"/>
      <w:marLeft w:val="0"/>
      <w:marRight w:val="0"/>
      <w:marTop w:val="0"/>
      <w:marBottom w:val="0"/>
      <w:divBdr>
        <w:top w:val="none" w:sz="0" w:space="0" w:color="auto"/>
        <w:left w:val="none" w:sz="0" w:space="0" w:color="auto"/>
        <w:bottom w:val="none" w:sz="0" w:space="0" w:color="auto"/>
        <w:right w:val="none" w:sz="0" w:space="0" w:color="auto"/>
      </w:divBdr>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2050493709">
          <w:marLeft w:val="547"/>
          <w:marRight w:val="0"/>
          <w:marTop w:val="0"/>
          <w:marBottom w:val="60"/>
          <w:divBdr>
            <w:top w:val="none" w:sz="0" w:space="0" w:color="auto"/>
            <w:left w:val="none" w:sz="0" w:space="0" w:color="auto"/>
            <w:bottom w:val="none" w:sz="0" w:space="0" w:color="auto"/>
            <w:right w:val="none" w:sz="0" w:space="0" w:color="auto"/>
          </w:divBdr>
        </w:div>
        <w:div w:id="1514371410">
          <w:marLeft w:val="547"/>
          <w:marRight w:val="0"/>
          <w:marTop w:val="0"/>
          <w:marBottom w:val="60"/>
          <w:divBdr>
            <w:top w:val="none" w:sz="0" w:space="0" w:color="auto"/>
            <w:left w:val="none" w:sz="0" w:space="0" w:color="auto"/>
            <w:bottom w:val="none" w:sz="0" w:space="0" w:color="auto"/>
            <w:right w:val="none" w:sz="0" w:space="0" w:color="auto"/>
          </w:divBdr>
        </w:div>
      </w:divsChild>
    </w:div>
    <w:div w:id="1867789407">
      <w:bodyDiv w:val="1"/>
      <w:marLeft w:val="0"/>
      <w:marRight w:val="0"/>
      <w:marTop w:val="0"/>
      <w:marBottom w:val="0"/>
      <w:divBdr>
        <w:top w:val="none" w:sz="0" w:space="0" w:color="auto"/>
        <w:left w:val="none" w:sz="0" w:space="0" w:color="auto"/>
        <w:bottom w:val="none" w:sz="0" w:space="0" w:color="auto"/>
        <w:right w:val="none" w:sz="0" w:space="0" w:color="auto"/>
      </w:divBdr>
      <w:divsChild>
        <w:div w:id="818305263">
          <w:marLeft w:val="1282"/>
          <w:marRight w:val="0"/>
          <w:marTop w:val="0"/>
          <w:marBottom w:val="60"/>
          <w:divBdr>
            <w:top w:val="none" w:sz="0" w:space="0" w:color="auto"/>
            <w:left w:val="none" w:sz="0" w:space="0" w:color="auto"/>
            <w:bottom w:val="none" w:sz="0" w:space="0" w:color="auto"/>
            <w:right w:val="none" w:sz="0" w:space="0" w:color="auto"/>
          </w:divBdr>
        </w:div>
      </w:divsChild>
    </w:div>
    <w:div w:id="2041589745">
      <w:bodyDiv w:val="1"/>
      <w:marLeft w:val="0"/>
      <w:marRight w:val="0"/>
      <w:marTop w:val="0"/>
      <w:marBottom w:val="0"/>
      <w:divBdr>
        <w:top w:val="none" w:sz="0" w:space="0" w:color="auto"/>
        <w:left w:val="none" w:sz="0" w:space="0" w:color="auto"/>
        <w:bottom w:val="none" w:sz="0" w:space="0" w:color="auto"/>
        <w:right w:val="none" w:sz="0" w:space="0" w:color="auto"/>
      </w:divBdr>
    </w:div>
    <w:div w:id="2089768639">
      <w:bodyDiv w:val="1"/>
      <w:marLeft w:val="0"/>
      <w:marRight w:val="0"/>
      <w:marTop w:val="0"/>
      <w:marBottom w:val="0"/>
      <w:divBdr>
        <w:top w:val="none" w:sz="0" w:space="0" w:color="auto"/>
        <w:left w:val="none" w:sz="0" w:space="0" w:color="auto"/>
        <w:bottom w:val="none" w:sz="0" w:space="0" w:color="auto"/>
        <w:right w:val="none" w:sz="0" w:space="0" w:color="auto"/>
      </w:divBdr>
      <w:divsChild>
        <w:div w:id="1343893891">
          <w:marLeft w:val="547"/>
          <w:marRight w:val="0"/>
          <w:marTop w:val="0"/>
          <w:marBottom w:val="60"/>
          <w:divBdr>
            <w:top w:val="none" w:sz="0" w:space="0" w:color="auto"/>
            <w:left w:val="none" w:sz="0" w:space="0" w:color="auto"/>
            <w:bottom w:val="none" w:sz="0" w:space="0" w:color="auto"/>
            <w:right w:val="none" w:sz="0" w:space="0" w:color="auto"/>
          </w:divBdr>
        </w:div>
      </w:divsChild>
    </w:div>
    <w:div w:id="2092503698">
      <w:bodyDiv w:val="1"/>
      <w:marLeft w:val="0"/>
      <w:marRight w:val="0"/>
      <w:marTop w:val="0"/>
      <w:marBottom w:val="0"/>
      <w:divBdr>
        <w:top w:val="none" w:sz="0" w:space="0" w:color="auto"/>
        <w:left w:val="none" w:sz="0" w:space="0" w:color="auto"/>
        <w:bottom w:val="none" w:sz="0" w:space="0" w:color="auto"/>
        <w:right w:val="none" w:sz="0" w:space="0" w:color="auto"/>
      </w:divBdr>
      <w:divsChild>
        <w:div w:id="1278373448">
          <w:marLeft w:val="274"/>
          <w:marRight w:val="0"/>
          <w:marTop w:val="0"/>
          <w:marBottom w:val="0"/>
          <w:divBdr>
            <w:top w:val="none" w:sz="0" w:space="0" w:color="auto"/>
            <w:left w:val="none" w:sz="0" w:space="0" w:color="auto"/>
            <w:bottom w:val="none" w:sz="0" w:space="0" w:color="auto"/>
            <w:right w:val="none" w:sz="0" w:space="0" w:color="auto"/>
          </w:divBdr>
        </w:div>
        <w:div w:id="481965389">
          <w:marLeft w:val="274"/>
          <w:marRight w:val="0"/>
          <w:marTop w:val="0"/>
          <w:marBottom w:val="0"/>
          <w:divBdr>
            <w:top w:val="none" w:sz="0" w:space="0" w:color="auto"/>
            <w:left w:val="none" w:sz="0" w:space="0" w:color="auto"/>
            <w:bottom w:val="none" w:sz="0" w:space="0" w:color="auto"/>
            <w:right w:val="none" w:sz="0" w:space="0" w:color="auto"/>
          </w:divBdr>
        </w:div>
        <w:div w:id="929390794">
          <w:marLeft w:val="547"/>
          <w:marRight w:val="0"/>
          <w:marTop w:val="0"/>
          <w:marBottom w:val="60"/>
          <w:divBdr>
            <w:top w:val="none" w:sz="0" w:space="0" w:color="auto"/>
            <w:left w:val="none" w:sz="0" w:space="0" w:color="auto"/>
            <w:bottom w:val="none" w:sz="0" w:space="0" w:color="auto"/>
            <w:right w:val="none" w:sz="0" w:space="0" w:color="auto"/>
          </w:divBdr>
        </w:div>
        <w:div w:id="1012802207">
          <w:marLeft w:val="274"/>
          <w:marRight w:val="0"/>
          <w:marTop w:val="0"/>
          <w:marBottom w:val="0"/>
          <w:divBdr>
            <w:top w:val="none" w:sz="0" w:space="0" w:color="auto"/>
            <w:left w:val="none" w:sz="0" w:space="0" w:color="auto"/>
            <w:bottom w:val="none" w:sz="0" w:space="0" w:color="auto"/>
            <w:right w:val="none" w:sz="0" w:space="0" w:color="auto"/>
          </w:divBdr>
        </w:div>
        <w:div w:id="1628506933">
          <w:marLeft w:val="547"/>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77B7A-087A-4015-81DB-596D535C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1740</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Colom Ikuno</dc:creator>
  <cp:keywords/>
  <cp:lastModifiedBy>Colom Ikuno, Josep</cp:lastModifiedBy>
  <cp:revision>3</cp:revision>
  <dcterms:created xsi:type="dcterms:W3CDTF">2019-01-05T17:23:00Z</dcterms:created>
  <dcterms:modified xsi:type="dcterms:W3CDTF">2023-04-21T10:36:00Z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(2)BnhsIZX+JOJBW0sviXOtn2X0S/6IMkd2vV6of1F5H7EKspIhlWMXBl6kvGZm1D3aPhRiAZKe
cJ01WEW4v2hhUwQOd6PnE0DA9oX+qYNJaMYWSjEP+S2rw74LMgdPxvnVr4Vv/jh+2+X0wy+D
lrni4n2BTGndfnjnFHXhXH50cNXscq615iHjlohrptUiHFjFILQovf7wMt2E1z5/QANi/842
fatoytpjf9FhRTQoot</vt:lpwstr>
  </property>
  <property fmtid="{D5CDD505-2E9C-101B-9397-08002B2CF9AE}" pid="3" name="_2015_ms_pID_7253431">
    <vt:lpwstr>D7s2ELJusV/qFWUXJcrUbjSWVR8YGT/0ex/2NLpwRQeVdv53Jif8dp
hRbniyvBY95LZjhs9HVJLThtorQPCHxDadzzf9awCqLt4y1E91DdrQ/odzdxwUkn7lBxbNqV
mbsk90Zks2MGw5WqF14+kEh9EXQQNtkOTF3ZLxyAY6d7yJkTCpqBgJU4nhGaXKxtKuM=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1542591990</vt:lpwstr>
  </property>
  <property fmtid="{D5CDD505-2E9C-101B-9397-08002B2CF9AE}" pid="8" name="MSIP_Label_55339bf0-f345-473a-9ec8-6ca7c8197055_Enabled">
    <vt:lpwstr>true</vt:lpwstr>
  </property>
  <property fmtid="{D5CDD505-2E9C-101B-9397-08002B2CF9AE}" pid="9" name="MSIP_Label_55339bf0-f345-473a-9ec8-6ca7c8197055_SetDate">
    <vt:lpwstr>2023-04-21T10:36:52Z</vt:lpwstr>
  </property>
  <property fmtid="{D5CDD505-2E9C-101B-9397-08002B2CF9AE}" pid="10" name="MSIP_Label_55339bf0-f345-473a-9ec8-6ca7c8197055_Method">
    <vt:lpwstr>Privileged</vt:lpwstr>
  </property>
  <property fmtid="{D5CDD505-2E9C-101B-9397-08002B2CF9AE}" pid="11" name="MSIP_Label_55339bf0-f345-473a-9ec8-6ca7c8197055_Name">
    <vt:lpwstr>OFFEN</vt:lpwstr>
  </property>
  <property fmtid="{D5CDD505-2E9C-101B-9397-08002B2CF9AE}" pid="12" name="MSIP_Label_55339bf0-f345-473a-9ec8-6ca7c8197055_SiteId">
    <vt:lpwstr>d313b56f-f400-44d3-8403-4b468b3d8ded</vt:lpwstr>
  </property>
  <property fmtid="{D5CDD505-2E9C-101B-9397-08002B2CF9AE}" pid="13" name="MSIP_Label_55339bf0-f345-473a-9ec8-6ca7c8197055_ActionId">
    <vt:lpwstr>2f2e82bc-b731-4b85-9f46-d507ba9b7a6a</vt:lpwstr>
  </property>
  <property fmtid="{D5CDD505-2E9C-101B-9397-08002B2CF9AE}" pid="14" name="MSIP_Label_55339bf0-f345-473a-9ec8-6ca7c8197055_ContentBits">
    <vt:lpwstr>0</vt:lpwstr>
  </property>
</Properties>
</file>