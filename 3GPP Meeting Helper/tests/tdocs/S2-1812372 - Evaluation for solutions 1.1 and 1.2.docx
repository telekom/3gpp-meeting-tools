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AAA0" w14:textId="77777777" w:rsidR="000210D4" w:rsidRPr="00D05F28" w:rsidRDefault="000210D4" w:rsidP="000210D4">
      <w:pPr>
        <w:pStyle w:val="CRCoverPage"/>
        <w:pBdr>
          <w:bottom w:val="single" w:sz="6" w:space="0" w:color="auto"/>
        </w:pBdr>
        <w:tabs>
          <w:tab w:val="right" w:pos="9638"/>
        </w:tabs>
        <w:spacing w:after="0"/>
        <w:rPr>
          <w:rFonts w:cs="Arial"/>
          <w:b/>
          <w:noProof/>
          <w:sz w:val="24"/>
          <w:lang w:eastAsia="zh-CN"/>
        </w:rPr>
      </w:pPr>
      <w:r w:rsidRPr="00D05F28">
        <w:rPr>
          <w:rFonts w:cs="Arial"/>
          <w:b/>
          <w:noProof/>
          <w:sz w:val="24"/>
        </w:rPr>
        <w:t>SA WG2 Meeting #12</w:t>
      </w:r>
      <w:r w:rsidR="0013537F">
        <w:rPr>
          <w:rFonts w:cs="Arial" w:hint="eastAsia"/>
          <w:b/>
          <w:noProof/>
          <w:sz w:val="24"/>
          <w:lang w:eastAsia="zh-CN"/>
        </w:rPr>
        <w:t>9</w:t>
      </w:r>
      <w:r w:rsidR="00721406">
        <w:rPr>
          <w:rFonts w:cs="Arial"/>
          <w:b/>
          <w:noProof/>
          <w:sz w:val="24"/>
        </w:rPr>
        <w:t>BIS</w:t>
      </w:r>
      <w:r w:rsidRPr="00D05F28">
        <w:rPr>
          <w:rFonts w:cs="Arial"/>
          <w:b/>
          <w:noProof/>
          <w:sz w:val="24"/>
        </w:rPr>
        <w:tab/>
        <w:t>S2-</w:t>
      </w:r>
      <w:r w:rsidR="0060335C" w:rsidRPr="00D05F28">
        <w:rPr>
          <w:rFonts w:cs="Arial"/>
          <w:b/>
          <w:noProof/>
          <w:sz w:val="24"/>
        </w:rPr>
        <w:t>18</w:t>
      </w:r>
      <w:r w:rsidR="0060335C">
        <w:rPr>
          <w:rFonts w:cs="Arial"/>
          <w:b/>
          <w:noProof/>
          <w:sz w:val="24"/>
          <w:lang w:eastAsia="zh-CN"/>
        </w:rPr>
        <w:t>12372</w:t>
      </w:r>
    </w:p>
    <w:p w14:paraId="72089CDB" w14:textId="77777777" w:rsidR="000210D4" w:rsidRPr="00D05F28" w:rsidRDefault="00114851" w:rsidP="000210D4">
      <w:pPr>
        <w:pStyle w:val="CRCoverPage"/>
        <w:pBdr>
          <w:bottom w:val="single" w:sz="6" w:space="0" w:color="auto"/>
        </w:pBdr>
        <w:tabs>
          <w:tab w:val="right" w:pos="9638"/>
        </w:tabs>
        <w:spacing w:after="0"/>
        <w:rPr>
          <w:rFonts w:cs="Arial"/>
          <w:b/>
          <w:noProof/>
          <w:sz w:val="24"/>
        </w:rPr>
      </w:pPr>
      <w:r>
        <w:rPr>
          <w:rFonts w:cs="Arial"/>
          <w:b/>
          <w:noProof/>
          <w:sz w:val="24"/>
          <w:lang w:eastAsia="zh-CN"/>
        </w:rPr>
        <w:t>26</w:t>
      </w:r>
      <w:r w:rsidR="00721406">
        <w:rPr>
          <w:rFonts w:cs="Arial"/>
          <w:b/>
          <w:noProof/>
          <w:sz w:val="24"/>
          <w:lang w:eastAsia="zh-CN"/>
        </w:rPr>
        <w:t xml:space="preserve"> -</w:t>
      </w:r>
      <w:r w:rsidR="000210D4" w:rsidRPr="00D05F28">
        <w:rPr>
          <w:rFonts w:cs="Arial"/>
          <w:b/>
          <w:noProof/>
          <w:sz w:val="24"/>
        </w:rPr>
        <w:t xml:space="preserve"> </w:t>
      </w:r>
      <w:r>
        <w:rPr>
          <w:rFonts w:cs="Arial"/>
          <w:b/>
          <w:noProof/>
          <w:sz w:val="24"/>
        </w:rPr>
        <w:t>30</w:t>
      </w:r>
      <w:r w:rsidR="000210D4" w:rsidRPr="00D05F28">
        <w:rPr>
          <w:rFonts w:cs="Arial"/>
          <w:b/>
          <w:noProof/>
          <w:sz w:val="24"/>
        </w:rPr>
        <w:t xml:space="preserve"> </w:t>
      </w:r>
      <w:r w:rsidRPr="00114851">
        <w:rPr>
          <w:rFonts w:cs="Arial"/>
          <w:b/>
          <w:noProof/>
          <w:sz w:val="24"/>
        </w:rPr>
        <w:t>November</w:t>
      </w:r>
      <w:r w:rsidR="000210D4">
        <w:rPr>
          <w:rFonts w:cs="Arial"/>
          <w:b/>
          <w:noProof/>
          <w:sz w:val="24"/>
        </w:rPr>
        <w:t xml:space="preserve"> 2018</w:t>
      </w:r>
      <w:r w:rsidR="000210D4">
        <w:rPr>
          <w:rFonts w:cs="Arial"/>
          <w:b/>
          <w:bCs/>
          <w:sz w:val="24"/>
          <w:szCs w:val="24"/>
        </w:rPr>
        <w:t xml:space="preserve">, </w:t>
      </w:r>
      <w:r w:rsidRPr="00114851">
        <w:rPr>
          <w:rFonts w:cs="Arial"/>
          <w:b/>
          <w:bCs/>
          <w:sz w:val="24"/>
          <w:szCs w:val="24"/>
        </w:rPr>
        <w:t>West Palm Beach, Florida</w:t>
      </w:r>
      <w:r w:rsidR="000210D4" w:rsidRPr="00D05F28">
        <w:rPr>
          <w:rFonts w:cs="Arial"/>
          <w:b/>
          <w:noProof/>
          <w:sz w:val="24"/>
        </w:rPr>
        <w:tab/>
      </w:r>
      <w:r w:rsidR="000210D4" w:rsidRPr="0060335C">
        <w:rPr>
          <w:b/>
          <w:noProof/>
          <w:color w:val="FFFFFF" w:themeColor="background1"/>
          <w:sz w:val="24"/>
        </w:rPr>
        <w:t>(revision of S2-18</w:t>
      </w:r>
      <w:r w:rsidR="004A1283" w:rsidRPr="0060335C">
        <w:rPr>
          <w:rFonts w:hint="eastAsia"/>
          <w:b/>
          <w:noProof/>
          <w:color w:val="FFFFFF" w:themeColor="background1"/>
          <w:sz w:val="24"/>
          <w:lang w:eastAsia="zh-CN"/>
        </w:rPr>
        <w:t>xxxx</w:t>
      </w:r>
      <w:r w:rsidR="000210D4" w:rsidRPr="0060335C">
        <w:rPr>
          <w:b/>
          <w:noProof/>
          <w:color w:val="FFFFFF" w:themeColor="background1"/>
          <w:sz w:val="24"/>
        </w:rPr>
        <w:t>)</w:t>
      </w:r>
      <w:r w:rsidR="000210D4" w:rsidRPr="00D05F28">
        <w:rPr>
          <w:rFonts w:cs="Arial"/>
          <w:b/>
          <w:noProof/>
          <w:color w:val="0070C0"/>
          <w:sz w:val="24"/>
        </w:rPr>
        <w:t xml:space="preserve"> </w:t>
      </w:r>
    </w:p>
    <w:p w14:paraId="4F766A81" w14:textId="77777777" w:rsidR="000210D4" w:rsidRPr="00D05F28" w:rsidRDefault="000210D4" w:rsidP="000210D4">
      <w:pPr>
        <w:pStyle w:val="CRCoverPage"/>
        <w:tabs>
          <w:tab w:val="right" w:pos="9638"/>
        </w:tabs>
        <w:spacing w:after="0"/>
        <w:rPr>
          <w:rFonts w:cs="Arial"/>
          <w:b/>
          <w:noProof/>
          <w:sz w:val="24"/>
        </w:rPr>
      </w:pPr>
    </w:p>
    <w:p w14:paraId="0CE0B4E7" w14:textId="77777777" w:rsidR="00310F08" w:rsidRDefault="000210D4" w:rsidP="000210D4">
      <w:pPr>
        <w:ind w:left="2127" w:hanging="2127"/>
        <w:rPr>
          <w:rFonts w:ascii="Arial" w:hAnsi="Arial" w:cs="Arial"/>
          <w:b/>
          <w:lang w:eastAsia="zh-CN"/>
        </w:rPr>
      </w:pPr>
      <w:r w:rsidRPr="00D05F28">
        <w:rPr>
          <w:rFonts w:ascii="Arial" w:hAnsi="Arial" w:cs="Arial"/>
          <w:b/>
        </w:rPr>
        <w:t>Source:</w:t>
      </w:r>
      <w:r w:rsidRPr="00D05F28">
        <w:rPr>
          <w:rFonts w:ascii="Arial" w:hAnsi="Arial" w:cs="Arial"/>
          <w:b/>
        </w:rPr>
        <w:tab/>
      </w:r>
      <w:r w:rsidR="00310F08" w:rsidRPr="00310F08">
        <w:rPr>
          <w:rFonts w:ascii="Arial" w:hAnsi="Arial" w:cs="Arial"/>
          <w:b/>
        </w:rPr>
        <w:t xml:space="preserve">Huawei, HiSilicon </w:t>
      </w:r>
    </w:p>
    <w:p w14:paraId="2388B3D3" w14:textId="77777777" w:rsidR="000210D4" w:rsidRPr="00D05F28" w:rsidRDefault="000210D4" w:rsidP="000210D4">
      <w:pPr>
        <w:ind w:left="2127" w:hanging="2127"/>
        <w:rPr>
          <w:rFonts w:ascii="Arial" w:hAnsi="Arial" w:cs="Arial"/>
          <w:b/>
          <w:lang w:eastAsia="zh-CN"/>
        </w:rPr>
      </w:pPr>
      <w:r w:rsidRPr="00D05F28">
        <w:rPr>
          <w:rFonts w:ascii="Arial" w:hAnsi="Arial" w:cs="Arial"/>
          <w:b/>
        </w:rPr>
        <w:t>Title:</w:t>
      </w:r>
      <w:r w:rsidRPr="00D05F28">
        <w:rPr>
          <w:rFonts w:ascii="Arial" w:hAnsi="Arial" w:cs="Arial"/>
          <w:b/>
        </w:rPr>
        <w:tab/>
      </w:r>
      <w:r w:rsidR="002935F6">
        <w:rPr>
          <w:rFonts w:ascii="Arial" w:hAnsi="Arial" w:cs="Arial"/>
          <w:b/>
        </w:rPr>
        <w:t>Evaluation of</w:t>
      </w:r>
      <w:r w:rsidR="007203C9">
        <w:rPr>
          <w:rFonts w:ascii="Arial" w:hAnsi="Arial" w:cs="Arial"/>
          <w:b/>
        </w:rPr>
        <w:t xml:space="preserve"> solution</w:t>
      </w:r>
      <w:r w:rsidR="002935F6">
        <w:rPr>
          <w:rFonts w:ascii="Arial" w:hAnsi="Arial" w:cs="Arial"/>
          <w:b/>
        </w:rPr>
        <w:t>s</w:t>
      </w:r>
      <w:r w:rsidR="007203C9">
        <w:rPr>
          <w:rFonts w:ascii="Arial" w:hAnsi="Arial" w:cs="Arial"/>
          <w:b/>
        </w:rPr>
        <w:t xml:space="preserve"> #1.1 and </w:t>
      </w:r>
      <w:r w:rsidR="002935F6">
        <w:rPr>
          <w:rFonts w:ascii="Arial" w:hAnsi="Arial" w:cs="Arial"/>
          <w:b/>
        </w:rPr>
        <w:t>#</w:t>
      </w:r>
      <w:r w:rsidR="007203C9">
        <w:rPr>
          <w:rFonts w:ascii="Arial" w:hAnsi="Arial" w:cs="Arial"/>
          <w:b/>
        </w:rPr>
        <w:t>1.2</w:t>
      </w:r>
    </w:p>
    <w:p w14:paraId="4E675814" w14:textId="77777777" w:rsidR="000210D4" w:rsidRPr="00D05F28" w:rsidRDefault="000210D4" w:rsidP="000210D4">
      <w:pPr>
        <w:ind w:left="2127" w:hanging="2127"/>
        <w:rPr>
          <w:rFonts w:ascii="Arial" w:hAnsi="Arial" w:cs="Arial"/>
          <w:b/>
        </w:rPr>
      </w:pPr>
      <w:r w:rsidRPr="00D05F28">
        <w:rPr>
          <w:rFonts w:ascii="Arial" w:hAnsi="Arial" w:cs="Arial"/>
          <w:b/>
        </w:rPr>
        <w:t>Document for:</w:t>
      </w:r>
      <w:r w:rsidRPr="00D05F28">
        <w:rPr>
          <w:rFonts w:ascii="Arial" w:hAnsi="Arial" w:cs="Arial"/>
          <w:b/>
        </w:rPr>
        <w:tab/>
        <w:t>Approval</w:t>
      </w:r>
    </w:p>
    <w:p w14:paraId="6DAADA78" w14:textId="77777777" w:rsidR="000210D4" w:rsidRPr="00D05F28" w:rsidRDefault="000210D4" w:rsidP="000210D4">
      <w:pPr>
        <w:ind w:left="2127" w:hanging="2127"/>
        <w:rPr>
          <w:rFonts w:ascii="Arial" w:hAnsi="Arial" w:cs="Arial"/>
          <w:b/>
          <w:lang w:eastAsia="zh-CN"/>
        </w:rPr>
      </w:pPr>
      <w:r w:rsidRPr="00D05F28">
        <w:rPr>
          <w:rFonts w:ascii="Arial" w:hAnsi="Arial" w:cs="Arial"/>
          <w:b/>
        </w:rPr>
        <w:t>Agenda Item:</w:t>
      </w:r>
      <w:r w:rsidRPr="00D05F28">
        <w:rPr>
          <w:rFonts w:ascii="Arial" w:hAnsi="Arial" w:cs="Arial"/>
          <w:b/>
        </w:rPr>
        <w:tab/>
        <w:t>6.</w:t>
      </w:r>
      <w:r w:rsidR="007203C9">
        <w:rPr>
          <w:rFonts w:ascii="Arial" w:hAnsi="Arial" w:cs="Arial" w:hint="eastAsia"/>
          <w:b/>
          <w:lang w:eastAsia="zh-CN"/>
        </w:rPr>
        <w:t>21</w:t>
      </w:r>
    </w:p>
    <w:p w14:paraId="4E8C1A50" w14:textId="77777777" w:rsidR="000210D4" w:rsidRPr="00D05F28" w:rsidRDefault="000210D4" w:rsidP="000210D4">
      <w:pPr>
        <w:ind w:left="2127" w:hanging="2127"/>
        <w:rPr>
          <w:rFonts w:ascii="Arial" w:hAnsi="Arial" w:cs="Arial"/>
          <w:b/>
          <w:lang w:eastAsia="zh-CN"/>
        </w:rPr>
      </w:pPr>
      <w:r w:rsidRPr="00D05F28">
        <w:rPr>
          <w:rFonts w:ascii="Arial" w:hAnsi="Arial" w:cs="Arial"/>
          <w:b/>
        </w:rPr>
        <w:t>Work Item / Release:</w:t>
      </w:r>
      <w:r w:rsidRPr="00D05F28">
        <w:rPr>
          <w:rFonts w:ascii="Arial" w:hAnsi="Arial" w:cs="Arial"/>
          <w:b/>
        </w:rPr>
        <w:tab/>
        <w:t>FS_</w:t>
      </w:r>
      <w:r w:rsidR="007203C9">
        <w:rPr>
          <w:rFonts w:ascii="Arial" w:hAnsi="Arial" w:cs="Arial"/>
          <w:b/>
          <w:lang w:eastAsia="zh-CN"/>
        </w:rPr>
        <w:t>eNS</w:t>
      </w:r>
      <w:r w:rsidR="00E33AEC">
        <w:rPr>
          <w:rFonts w:ascii="Arial" w:hAnsi="Arial" w:cs="Arial"/>
          <w:b/>
          <w:lang w:eastAsia="zh-CN"/>
        </w:rPr>
        <w:t xml:space="preserve"> </w:t>
      </w:r>
      <w:r w:rsidR="00E33AEC" w:rsidRPr="00C554AE">
        <w:rPr>
          <w:rFonts w:ascii="Arial" w:hAnsi="Arial" w:cs="Arial"/>
          <w:b/>
        </w:rPr>
        <w:t>/ Rel-16</w:t>
      </w:r>
    </w:p>
    <w:p w14:paraId="6FDA5E7A" w14:textId="77777777" w:rsidR="000210D4" w:rsidRPr="00D05F28" w:rsidRDefault="000210D4" w:rsidP="000210D4">
      <w:pPr>
        <w:rPr>
          <w:rFonts w:ascii="Arial" w:hAnsi="Arial" w:cs="Arial"/>
          <w:i/>
        </w:rPr>
      </w:pPr>
      <w:r w:rsidRPr="00D05F28">
        <w:rPr>
          <w:rFonts w:ascii="Arial" w:hAnsi="Arial" w:cs="Arial"/>
          <w:i/>
        </w:rPr>
        <w:t>Abstract o</w:t>
      </w:r>
      <w:r w:rsidR="00114851">
        <w:rPr>
          <w:rFonts w:ascii="Arial" w:hAnsi="Arial" w:cs="Arial"/>
          <w:i/>
        </w:rPr>
        <w:t>f the contribution: This paper propose</w:t>
      </w:r>
      <w:r w:rsidR="00CF5FDB">
        <w:rPr>
          <w:rFonts w:ascii="Arial" w:hAnsi="Arial" w:cs="Arial"/>
          <w:i/>
        </w:rPr>
        <w:t>s to</w:t>
      </w:r>
      <w:r w:rsidR="002935F6">
        <w:rPr>
          <w:rFonts w:ascii="Arial" w:hAnsi="Arial" w:cs="Arial"/>
          <w:i/>
        </w:rPr>
        <w:t xml:space="preserve"> add an evaluation section to solutions #1.1 (both variants) and #1.2, showing the salient features of both solutions.</w:t>
      </w:r>
    </w:p>
    <w:p w14:paraId="27677259" w14:textId="77777777" w:rsidR="007203C9" w:rsidRDefault="007203C9" w:rsidP="000210D4">
      <w:pPr>
        <w:pStyle w:val="berschrift1"/>
      </w:pPr>
      <w:r>
        <w:t>1</w:t>
      </w:r>
      <w:r>
        <w:tab/>
        <w:t>Discussion</w:t>
      </w:r>
    </w:p>
    <w:p w14:paraId="469A75E8" w14:textId="77777777" w:rsidR="002935F6" w:rsidRPr="002935F6" w:rsidRDefault="002935F6" w:rsidP="002935F6">
      <w:r>
        <w:t>In the spirit of trying to conclude on the TR for KI#1, it is proposed to add an evaluation containing the «salient features» of solutions #1.1 (variants #1 and #2) and #1.2.</w:t>
      </w:r>
    </w:p>
    <w:p w14:paraId="2EAA1A40" w14:textId="77777777" w:rsidR="000210D4" w:rsidRPr="00D05F28" w:rsidRDefault="007203C9" w:rsidP="000210D4">
      <w:pPr>
        <w:pStyle w:val="berschrift1"/>
      </w:pPr>
      <w:r>
        <w:t>2</w:t>
      </w:r>
      <w:r>
        <w:tab/>
      </w:r>
      <w:r w:rsidR="000210D4" w:rsidRPr="00D05F28">
        <w:t>Proposal</w:t>
      </w:r>
    </w:p>
    <w:p w14:paraId="4EBDE257" w14:textId="77777777" w:rsidR="000210D4" w:rsidRDefault="000210D4" w:rsidP="000210D4">
      <w:r w:rsidRPr="00D05F28">
        <w:t>It is proposed to update T</w:t>
      </w:r>
      <w:r w:rsidR="00154CCA">
        <w:rPr>
          <w:rFonts w:hint="eastAsia"/>
          <w:lang w:eastAsia="zh-CN"/>
        </w:rPr>
        <w:t>R</w:t>
      </w:r>
      <w:r w:rsidRPr="00D05F28">
        <w:t xml:space="preserve"> 23.</w:t>
      </w:r>
      <w:r w:rsidR="002935F6">
        <w:t>742</w:t>
      </w:r>
      <w:r w:rsidRPr="00D05F28">
        <w:t xml:space="preserve"> as follows</w:t>
      </w:r>
      <w:r w:rsidR="0039289E">
        <w:t>:</w:t>
      </w:r>
    </w:p>
    <w:p w14:paraId="65A0FC52" w14:textId="77777777" w:rsidR="007203C9" w:rsidRPr="007203C9" w:rsidRDefault="007203C9" w:rsidP="007203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Tahoma" w:hAnsi="Tahoma" w:cs="Tahoma"/>
          <w:b/>
          <w:sz w:val="40"/>
          <w:szCs w:val="56"/>
        </w:rPr>
      </w:pPr>
      <w:r w:rsidRPr="007203C9">
        <w:rPr>
          <w:rFonts w:ascii="Tahoma" w:hAnsi="Tahoma" w:cs="Tahoma"/>
          <w:b/>
          <w:sz w:val="40"/>
          <w:szCs w:val="56"/>
        </w:rPr>
        <w:t>First change</w:t>
      </w:r>
    </w:p>
    <w:p w14:paraId="6BFCB206" w14:textId="77777777" w:rsidR="002935F6" w:rsidRDefault="002935F6" w:rsidP="002935F6">
      <w:pPr>
        <w:pStyle w:val="berschrift3"/>
      </w:pPr>
      <w:bookmarkStart w:id="0" w:name="_Toc528853361"/>
      <w:r>
        <w:t>6</w:t>
      </w:r>
      <w:r w:rsidRPr="00B97AC8">
        <w:t>.</w:t>
      </w:r>
      <w:r>
        <w:t>1</w:t>
      </w:r>
      <w:r w:rsidRPr="00B97AC8">
        <w:t>.</w:t>
      </w:r>
      <w:r>
        <w:t>1.5</w:t>
      </w:r>
      <w:r w:rsidRPr="00B97AC8">
        <w:tab/>
      </w:r>
      <w:r>
        <w:t>Evaluation</w:t>
      </w:r>
      <w:bookmarkEnd w:id="0"/>
    </w:p>
    <w:p w14:paraId="58468105" w14:textId="77777777" w:rsidR="002935F6" w:rsidDel="002935F6" w:rsidRDefault="002935F6" w:rsidP="002935F6">
      <w:pPr>
        <w:pStyle w:val="EditorsNote"/>
        <w:rPr>
          <w:del w:id="1" w:author="Patrice Hédé" w:date="2018-11-10T15:36:00Z"/>
        </w:rPr>
      </w:pPr>
      <w:del w:id="2" w:author="Patrice Hédé" w:date="2018-11-10T15:36:00Z">
        <w:r w:rsidRPr="00B76D84" w:rsidDel="002935F6">
          <w:delText>E</w:delText>
        </w:r>
        <w:r w:rsidRPr="002A7E3D" w:rsidDel="002935F6">
          <w:delText>ditor's note:</w:delText>
        </w:r>
        <w:r w:rsidRPr="005D2FE0" w:rsidDel="002935F6">
          <w:tab/>
          <w:delText xml:space="preserve">This </w:delText>
        </w:r>
        <w:r w:rsidDel="002935F6">
          <w:delText>clause </w:delText>
        </w:r>
        <w:r w:rsidRPr="005D2FE0" w:rsidDel="002935F6">
          <w:delText>provides an evaluation of the solution.</w:delText>
        </w:r>
      </w:del>
    </w:p>
    <w:p w14:paraId="23D08BF0" w14:textId="77777777" w:rsidR="002935F6" w:rsidRDefault="002935F6" w:rsidP="000210D4">
      <w:pPr>
        <w:rPr>
          <w:ins w:id="3" w:author="Patrice Hédé" w:date="2018-11-10T15:36:00Z"/>
        </w:rPr>
      </w:pPr>
      <w:ins w:id="4" w:author="Patrice Hédé" w:date="2018-11-10T15:36:00Z">
        <w:r>
          <w:t>The salient features of solution #1 are the following:</w:t>
        </w:r>
      </w:ins>
    </w:p>
    <w:p w14:paraId="129537FA" w14:textId="77777777" w:rsidR="002935F6" w:rsidRDefault="002935F6">
      <w:pPr>
        <w:pStyle w:val="B1"/>
        <w:rPr>
          <w:ins w:id="5" w:author="Patrice Hédé" w:date="2018-11-10T15:38:00Z"/>
        </w:rPr>
        <w:pPrChange w:id="6" w:author="Patrice Hédé" w:date="2018-11-10T15:37:00Z">
          <w:pPr/>
        </w:pPrChange>
      </w:pPr>
      <w:ins w:id="7" w:author="Patrice Hédé" w:date="2018-11-10T15:37:00Z">
        <w:r>
          <w:t>-</w:t>
        </w:r>
        <w:r>
          <w:tab/>
        </w:r>
      </w:ins>
      <w:ins w:id="8" w:author="Patrice Hédé" w:date="2018-11-10T15:38:00Z">
        <w:r>
          <w:t xml:space="preserve">This solution </w:t>
        </w:r>
      </w:ins>
      <w:ins w:id="9" w:author="Patrice Hédé" w:date="2018-11-10T15:37:00Z">
        <w:r>
          <w:t>does not require any impact to the Serving PLMN</w:t>
        </w:r>
      </w:ins>
      <w:ins w:id="10" w:author="Patrice Hédé" w:date="2018-11-10T15:38:00Z">
        <w:r>
          <w:t xml:space="preserve"> entities</w:t>
        </w:r>
      </w:ins>
      <w:ins w:id="11" w:author="Patrice Hédé" w:date="2018-11-10T15:37:00Z">
        <w:r>
          <w:t>, i.e. VPLMN in roaming scenarios</w:t>
        </w:r>
      </w:ins>
      <w:ins w:id="12" w:author="Patrice Hédé" w:date="2018-11-10T15:38:00Z">
        <w:r>
          <w:t>.</w:t>
        </w:r>
      </w:ins>
      <w:ins w:id="13" w:author="Patrice Hédé" w:date="2018-11-10T15:55:00Z">
        <w:r w:rsidR="005B69C5">
          <w:t xml:space="preserve"> I.e. it only relies on HPLMN support.</w:t>
        </w:r>
      </w:ins>
    </w:p>
    <w:p w14:paraId="019137BC" w14:textId="77777777" w:rsidR="00396CB0" w:rsidRDefault="00396CB0" w:rsidP="00396CB0">
      <w:pPr>
        <w:pStyle w:val="B1"/>
        <w:rPr>
          <w:ins w:id="14" w:author="Patrice Hédé" w:date="2018-11-10T15:55:00Z"/>
        </w:rPr>
      </w:pPr>
      <w:ins w:id="15" w:author="Patrice Hédé" w:date="2018-11-10T15:55:00Z">
        <w:r>
          <w:t>-</w:t>
        </w:r>
        <w:r>
          <w:tab/>
          <w:t>This solution relies on existing procedures only and does not introduce any new procedure.</w:t>
        </w:r>
      </w:ins>
    </w:p>
    <w:p w14:paraId="3B13C678" w14:textId="77777777" w:rsidR="002935F6" w:rsidRDefault="002935F6">
      <w:pPr>
        <w:pStyle w:val="B1"/>
        <w:rPr>
          <w:ins w:id="16" w:author="Patrice Hédé" w:date="2018-11-10T15:39:00Z"/>
        </w:rPr>
        <w:pPrChange w:id="17" w:author="Patrice Hédé" w:date="2018-11-10T15:37:00Z">
          <w:pPr/>
        </w:pPrChange>
      </w:pPr>
      <w:ins w:id="18" w:author="Patrice Hédé" w:date="2018-11-10T15:38:00Z">
        <w:r>
          <w:t>-</w:t>
        </w:r>
        <w:r>
          <w:tab/>
        </w:r>
      </w:ins>
      <w:ins w:id="19" w:author="Patrice Hédé" w:date="2018-11-10T15:56:00Z">
        <w:r w:rsidR="00396CB0">
          <w:t>The impact to the UE is limited to the case the UE receives multiple S-N</w:t>
        </w:r>
      </w:ins>
      <w:ins w:id="20" w:author="Patrice Hédé" w:date="2018-11-15T15:47:00Z">
        <w:r w:rsidR="003C676A">
          <w:t>S</w:t>
        </w:r>
      </w:ins>
      <w:ins w:id="21" w:author="Patrice Hédé" w:date="2018-11-10T15:56:00Z">
        <w:r w:rsidR="00396CB0">
          <w:t>SAIs Group information</w:t>
        </w:r>
      </w:ins>
      <w:ins w:id="22" w:author="Patrice Hédé" w:date="2018-11-10T15:39:00Z">
        <w:r>
          <w:t>.</w:t>
        </w:r>
      </w:ins>
      <w:ins w:id="23" w:author="Patrice Hédé" w:date="2018-11-10T15:57:00Z">
        <w:r w:rsidR="00396CB0">
          <w:t xml:space="preserve"> Only if it needs to select an S-NSSAI belonging to one of th</w:t>
        </w:r>
      </w:ins>
      <w:ins w:id="24" w:author="Patrice Hédé" w:date="2018-11-15T15:47:00Z">
        <w:r w:rsidR="003C676A">
          <w:t>e</w:t>
        </w:r>
      </w:ins>
      <w:ins w:id="25" w:author="Patrice Hédé" w:date="2018-11-10T15:57:00Z">
        <w:r w:rsidR="00396CB0">
          <w:t>s</w:t>
        </w:r>
      </w:ins>
      <w:ins w:id="26" w:author="Patrice Hédé" w:date="2018-11-15T15:47:00Z">
        <w:r w:rsidR="003C676A">
          <w:t>e</w:t>
        </w:r>
      </w:ins>
      <w:ins w:id="27" w:author="Patrice Hédé" w:date="2018-11-10T15:57:00Z">
        <w:r w:rsidR="00396CB0">
          <w:t xml:space="preserve"> group</w:t>
        </w:r>
      </w:ins>
      <w:ins w:id="28" w:author="Patrice Hédé" w:date="2018-11-15T15:47:00Z">
        <w:r w:rsidR="003C676A">
          <w:t>s</w:t>
        </w:r>
      </w:ins>
      <w:ins w:id="29" w:author="Patrice Hédé" w:date="2018-11-10T15:57:00Z">
        <w:r w:rsidR="00396CB0">
          <w:t xml:space="preserve"> does the UE need to perform a selection between sets of S-NSSAIs.</w:t>
        </w:r>
      </w:ins>
    </w:p>
    <w:p w14:paraId="00B1B2A7" w14:textId="77777777" w:rsidR="002935F6" w:rsidRDefault="002935F6">
      <w:pPr>
        <w:pStyle w:val="B1"/>
        <w:rPr>
          <w:ins w:id="30" w:author="Patrice Hédé" w:date="2018-11-10T15:57:00Z"/>
        </w:rPr>
        <w:pPrChange w:id="31" w:author="Patrice Hédé" w:date="2018-11-10T15:37:00Z">
          <w:pPr/>
        </w:pPrChange>
      </w:pPr>
      <w:ins w:id="32" w:author="Patrice Hédé" w:date="2018-11-10T15:39:00Z">
        <w:r>
          <w:t>-</w:t>
        </w:r>
        <w:r>
          <w:tab/>
          <w:t xml:space="preserve">This solution does not change the semantics of any parameter </w:t>
        </w:r>
      </w:ins>
      <w:ins w:id="33" w:author="Patrice Hédé" w:date="2018-11-10T15:40:00Z">
        <w:r>
          <w:t xml:space="preserve">(e.g. Requested NSSAI, Allowed NSSAI, etc) </w:t>
        </w:r>
      </w:ins>
      <w:ins w:id="34" w:author="Patrice Hédé" w:date="2018-11-10T15:39:00Z">
        <w:r>
          <w:t xml:space="preserve">or field </w:t>
        </w:r>
      </w:ins>
      <w:ins w:id="35" w:author="Patrice Hédé" w:date="2018-11-10T15:40:00Z">
        <w:r>
          <w:t xml:space="preserve">(SST, SD) </w:t>
        </w:r>
      </w:ins>
      <w:ins w:id="36" w:author="Patrice Hédé" w:date="2018-11-10T15:39:00Z">
        <w:r>
          <w:t>of existing parameters.</w:t>
        </w:r>
      </w:ins>
    </w:p>
    <w:p w14:paraId="3C1F736E" w14:textId="77777777" w:rsidR="00396CB0" w:rsidRDefault="00396CB0">
      <w:pPr>
        <w:pStyle w:val="B1"/>
        <w:rPr>
          <w:ins w:id="37" w:author="Patrice Hédé" w:date="2018-11-10T16:03:00Z"/>
        </w:rPr>
        <w:pPrChange w:id="38" w:author="Patrice Hédé" w:date="2018-11-10T15:37:00Z">
          <w:pPr/>
        </w:pPrChange>
      </w:pPr>
      <w:ins w:id="39" w:author="Patrice Hédé" w:date="2018-11-10T15:57:00Z">
        <w:r>
          <w:t>-</w:t>
        </w:r>
        <w:r>
          <w:tab/>
          <w:t xml:space="preserve">This solution </w:t>
        </w:r>
      </w:ins>
      <w:ins w:id="40" w:author="Patrice Hédé" w:date="2018-11-10T16:08:00Z">
        <w:r w:rsidR="00A24B89">
          <w:t xml:space="preserve">is light-weight, and </w:t>
        </w:r>
      </w:ins>
      <w:ins w:id="41" w:author="Patrice Hédé" w:date="2018-11-10T15:58:00Z">
        <w:r>
          <w:t xml:space="preserve">has minimal impact on the system design, e.g. it </w:t>
        </w:r>
      </w:ins>
      <w:ins w:id="42" w:author="Patrice Hédé" w:date="2018-11-10T15:57:00Z">
        <w:r>
          <w:t xml:space="preserve">does not impact </w:t>
        </w:r>
      </w:ins>
      <w:ins w:id="43" w:author="Patrice Hédé" w:date="2018-11-10T15:58:00Z">
        <w:r>
          <w:t>any key Rel-15 procedures, such as registration or PDU Session management procedures</w:t>
        </w:r>
      </w:ins>
      <w:ins w:id="44" w:author="Patrice Hédé" w:date="2018-11-10T15:59:00Z">
        <w:r>
          <w:t>.</w:t>
        </w:r>
      </w:ins>
    </w:p>
    <w:p w14:paraId="1D9C16BC" w14:textId="77777777" w:rsidR="00A24B89" w:rsidRDefault="00396CB0">
      <w:pPr>
        <w:rPr>
          <w:ins w:id="45" w:author="Patrice Hédé" w:date="2018-11-10T16:05:00Z"/>
        </w:rPr>
      </w:pPr>
      <w:ins w:id="46" w:author="Patrice Hédé" w:date="2018-11-10T16:04:00Z">
        <w:r>
          <w:t xml:space="preserve">The </w:t>
        </w:r>
      </w:ins>
      <w:ins w:id="47" w:author="Patrice Hédé" w:date="2018-11-10T16:06:00Z">
        <w:r w:rsidR="00A24B89">
          <w:t xml:space="preserve">only </w:t>
        </w:r>
      </w:ins>
      <w:ins w:id="48" w:author="Patrice Hédé" w:date="2018-11-10T16:04:00Z">
        <w:r>
          <w:t>difference between v</w:t>
        </w:r>
      </w:ins>
      <w:ins w:id="49" w:author="Patrice Hédé" w:date="2018-11-10T16:03:00Z">
        <w:r>
          <w:t xml:space="preserve">ariant #1 and </w:t>
        </w:r>
      </w:ins>
      <w:ins w:id="50" w:author="Patrice Hédé" w:date="2018-11-10T16:04:00Z">
        <w:r>
          <w:t xml:space="preserve">variant </w:t>
        </w:r>
      </w:ins>
      <w:ins w:id="51" w:author="Patrice Hédé" w:date="2018-11-10T16:03:00Z">
        <w:r>
          <w:t>#2</w:t>
        </w:r>
      </w:ins>
      <w:ins w:id="52" w:author="Patrice Hédé" w:date="2018-11-10T16:04:00Z">
        <w:r>
          <w:t xml:space="preserve"> is the approach used to convey the MEANS optimisation information to the UE</w:t>
        </w:r>
      </w:ins>
      <w:ins w:id="53" w:author="Patrice Hédé" w:date="2018-11-10T16:05:00Z">
        <w:r w:rsidR="00A24B89">
          <w:t>:</w:t>
        </w:r>
      </w:ins>
    </w:p>
    <w:p w14:paraId="0820EC16" w14:textId="77777777" w:rsidR="00396CB0" w:rsidRDefault="00A24B89">
      <w:pPr>
        <w:pStyle w:val="B1"/>
        <w:rPr>
          <w:ins w:id="54" w:author="Patrice Hédé" w:date="2018-11-10T16:06:00Z"/>
        </w:rPr>
        <w:pPrChange w:id="55" w:author="Patrice Hédé" w:date="2018-11-10T16:05:00Z">
          <w:pPr/>
        </w:pPrChange>
      </w:pPr>
      <w:ins w:id="56" w:author="Patrice Hédé" w:date="2018-11-10T16:05:00Z">
        <w:r>
          <w:t>-</w:t>
        </w:r>
        <w:r>
          <w:tab/>
        </w:r>
        <w:r w:rsidR="00396CB0">
          <w:t xml:space="preserve">Variant #1 (URSP) takes the </w:t>
        </w:r>
        <w:r>
          <w:t>approach that</w:t>
        </w:r>
      </w:ins>
      <w:ins w:id="57" w:author="Patrice Hédé" w:date="2018-11-10T16:06:00Z">
        <w:r>
          <w:t xml:space="preserve"> the S-NSSAI Group information is part of the NSSP, i.e. policy information regarding use of network slices;</w:t>
        </w:r>
      </w:ins>
    </w:p>
    <w:p w14:paraId="720DCDE6" w14:textId="77777777" w:rsidR="00A24B89" w:rsidRDefault="00A24B89">
      <w:pPr>
        <w:pStyle w:val="B1"/>
        <w:pPrChange w:id="58" w:author="Patrice Hédé" w:date="2018-11-10T15:37:00Z">
          <w:pPr/>
        </w:pPrChange>
      </w:pPr>
      <w:ins w:id="59" w:author="Patrice Hédé" w:date="2018-11-10T16:06:00Z">
        <w:r>
          <w:t>-</w:t>
        </w:r>
        <w:r>
          <w:tab/>
          <w:t>Variant #2 (via UE Parameter update) takes the approach that the S-NSSAI Group information is part of the UE Subscription information, like Default Configured NSSAI or Subscribed S-NSSAIs.</w:t>
        </w:r>
      </w:ins>
    </w:p>
    <w:p w14:paraId="16A0DC74" w14:textId="77777777" w:rsidR="007203C9" w:rsidRPr="007203C9" w:rsidRDefault="007203C9" w:rsidP="007203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Tahoma" w:hAnsi="Tahoma" w:cs="Tahoma"/>
          <w:b/>
          <w:sz w:val="40"/>
          <w:szCs w:val="56"/>
        </w:rPr>
      </w:pPr>
      <w:r>
        <w:rPr>
          <w:rFonts w:ascii="Tahoma" w:hAnsi="Tahoma" w:cs="Tahoma"/>
          <w:b/>
          <w:sz w:val="40"/>
          <w:szCs w:val="56"/>
        </w:rPr>
        <w:t xml:space="preserve">Next </w:t>
      </w:r>
      <w:r w:rsidRPr="007203C9">
        <w:rPr>
          <w:rFonts w:ascii="Tahoma" w:hAnsi="Tahoma" w:cs="Tahoma"/>
          <w:b/>
          <w:sz w:val="40"/>
          <w:szCs w:val="56"/>
        </w:rPr>
        <w:t>change</w:t>
      </w:r>
    </w:p>
    <w:p w14:paraId="34361732" w14:textId="77777777" w:rsidR="002935F6" w:rsidRDefault="002935F6" w:rsidP="002935F6">
      <w:pPr>
        <w:pStyle w:val="berschrift4"/>
      </w:pPr>
      <w:bookmarkStart w:id="60" w:name="_Toc528853367"/>
      <w:r>
        <w:lastRenderedPageBreak/>
        <w:t>6</w:t>
      </w:r>
      <w:r w:rsidRPr="00B97AC8">
        <w:t>.</w:t>
      </w:r>
      <w:r>
        <w:t>1.2</w:t>
      </w:r>
      <w:r w:rsidRPr="00B97AC8">
        <w:t>.</w:t>
      </w:r>
      <w:r>
        <w:t>5</w:t>
      </w:r>
      <w:r w:rsidRPr="00B97AC8">
        <w:tab/>
      </w:r>
      <w:r>
        <w:t>Evaluation</w:t>
      </w:r>
      <w:bookmarkEnd w:id="60"/>
    </w:p>
    <w:p w14:paraId="1A24B6D4" w14:textId="77777777" w:rsidR="002935F6" w:rsidRPr="005D2FE0" w:rsidDel="002935F6" w:rsidRDefault="002935F6" w:rsidP="002935F6">
      <w:pPr>
        <w:pStyle w:val="EditorsNote"/>
        <w:rPr>
          <w:del w:id="61" w:author="Patrice Hédé" w:date="2018-11-10T15:37:00Z"/>
        </w:rPr>
      </w:pPr>
      <w:del w:id="62" w:author="Patrice Hédé" w:date="2018-11-10T15:37:00Z">
        <w:r w:rsidRPr="00B76D84" w:rsidDel="002935F6">
          <w:delText>E</w:delText>
        </w:r>
        <w:r w:rsidRPr="002A7E3D" w:rsidDel="002935F6">
          <w:delText>ditor's note:</w:delText>
        </w:r>
        <w:r w:rsidRPr="005D2FE0" w:rsidDel="002935F6">
          <w:tab/>
          <w:delText xml:space="preserve">This </w:delText>
        </w:r>
        <w:r w:rsidDel="002935F6">
          <w:delText>clause </w:delText>
        </w:r>
        <w:r w:rsidRPr="005D2FE0" w:rsidDel="002935F6">
          <w:delText>provides an evaluation of the solution.</w:delText>
        </w:r>
      </w:del>
    </w:p>
    <w:p w14:paraId="0D869871" w14:textId="77777777" w:rsidR="007203C9" w:rsidRDefault="002935F6" w:rsidP="000210D4">
      <w:pPr>
        <w:rPr>
          <w:ins w:id="63" w:author="Patrice Hédé" w:date="2018-11-10T15:37:00Z"/>
        </w:rPr>
      </w:pPr>
      <w:ins w:id="64" w:author="Patrice Hédé" w:date="2018-11-10T15:37:00Z">
        <w:r>
          <w:t>The salient features of solution #2 are the following:</w:t>
        </w:r>
      </w:ins>
    </w:p>
    <w:p w14:paraId="7F92EE14" w14:textId="77777777" w:rsidR="00396CB0" w:rsidRDefault="00396CB0">
      <w:pPr>
        <w:pStyle w:val="B1"/>
        <w:rPr>
          <w:ins w:id="65" w:author="Patrice Hédé" w:date="2018-11-10T16:01:00Z"/>
        </w:rPr>
        <w:pPrChange w:id="66" w:author="Patrice Hédé" w:date="2018-11-10T15:59:00Z">
          <w:pPr/>
        </w:pPrChange>
      </w:pPr>
      <w:ins w:id="67" w:author="Patrice Hédé" w:date="2018-11-10T15:59:00Z">
        <w:r>
          <w:t>-</w:t>
        </w:r>
        <w:r>
          <w:tab/>
          <w:t>This solution is already implemented in Rel-15.</w:t>
        </w:r>
      </w:ins>
    </w:p>
    <w:p w14:paraId="42C47CF6" w14:textId="77777777" w:rsidR="002935F6" w:rsidRDefault="00396CB0">
      <w:pPr>
        <w:pStyle w:val="B2"/>
        <w:rPr>
          <w:ins w:id="68" w:author="Patrice Hédé" w:date="2018-11-10T16:00:00Z"/>
        </w:rPr>
        <w:pPrChange w:id="69" w:author="Patrice Hédé" w:date="2018-11-10T16:01:00Z">
          <w:pPr/>
        </w:pPrChange>
      </w:pPr>
      <w:ins w:id="70" w:author="Patrice Hédé" w:date="2018-11-10T16:01:00Z">
        <w:r>
          <w:t>-</w:t>
        </w:r>
        <w:r>
          <w:tab/>
        </w:r>
      </w:ins>
      <w:ins w:id="71" w:author="Patrice Hédé" w:date="2018-11-10T15:59:00Z">
        <w:r>
          <w:t xml:space="preserve">In particular, if no other solution is agreeable, this solution is selected by default. Only a few clarifications are advised to make </w:t>
        </w:r>
      </w:ins>
      <w:ins w:id="72" w:author="Patrice Hédé" w:date="2018-11-10T16:00:00Z">
        <w:r>
          <w:t>the behaviour explicit.</w:t>
        </w:r>
      </w:ins>
    </w:p>
    <w:p w14:paraId="06FAC169" w14:textId="77777777" w:rsidR="00396CB0" w:rsidRDefault="00396CB0">
      <w:pPr>
        <w:pStyle w:val="B1"/>
        <w:rPr>
          <w:ins w:id="73" w:author="Patrice Hédé" w:date="2018-11-10T16:01:00Z"/>
        </w:rPr>
        <w:pPrChange w:id="74" w:author="Patrice Hédé" w:date="2018-11-10T15:59:00Z">
          <w:pPr/>
        </w:pPrChange>
      </w:pPr>
      <w:ins w:id="75" w:author="Patrice Hédé" w:date="2018-11-10T16:00:00Z">
        <w:r>
          <w:t>-</w:t>
        </w:r>
        <w:r>
          <w:tab/>
        </w:r>
      </w:ins>
      <w:ins w:id="76" w:author="Patrice Hédé" w:date="2018-11-10T16:01:00Z">
        <w:r>
          <w:t xml:space="preserve">This solution </w:t>
        </w:r>
      </w:ins>
      <w:ins w:id="77" w:author="Patrice Hédé" w:date="2018-11-10T16:02:00Z">
        <w:r>
          <w:t xml:space="preserve">has no impact. In particular, it </w:t>
        </w:r>
      </w:ins>
      <w:ins w:id="78" w:author="Patrice Hédé" w:date="2018-11-10T16:01:00Z">
        <w:r>
          <w:t>impacts no procedure or system design</w:t>
        </w:r>
      </w:ins>
      <w:ins w:id="79" w:author="Patrice Hédé" w:date="2018-11-10T16:02:00Z">
        <w:r>
          <w:t xml:space="preserve"> principle</w:t>
        </w:r>
      </w:ins>
      <w:ins w:id="80" w:author="Patrice Hédé" w:date="2018-11-10T16:01:00Z">
        <w:r>
          <w:t>.</w:t>
        </w:r>
      </w:ins>
      <w:ins w:id="81" w:author="Patrice Hédé" w:date="2018-11-10T16:03:00Z">
        <w:r>
          <w:t xml:space="preserve"> It can work in a Rel-15 network or Rel-15-compliant UE.</w:t>
        </w:r>
      </w:ins>
    </w:p>
    <w:p w14:paraId="5CDA9D07" w14:textId="77777777" w:rsidR="00396CB0" w:rsidDel="00396CB0" w:rsidRDefault="00396CB0">
      <w:pPr>
        <w:pStyle w:val="B1"/>
        <w:rPr>
          <w:del w:id="82" w:author="Patrice Hédé" w:date="2018-11-10T16:01:00Z"/>
        </w:rPr>
        <w:pPrChange w:id="83" w:author="Patrice Hédé" w:date="2018-11-10T15:59:00Z">
          <w:pPr/>
        </w:pPrChange>
      </w:pPr>
      <w:ins w:id="84" w:author="Patrice Hédé" w:date="2018-11-10T16:01:00Z">
        <w:r>
          <w:t>-</w:t>
        </w:r>
        <w:r>
          <w:tab/>
          <w:t>This solution does not change the semantics of any parameter (e.g. Requested NSSAI, Allowed NSSAI, etc) or field (SST, SD) of existing parameters.</w:t>
        </w:r>
      </w:ins>
    </w:p>
    <w:p w14:paraId="49C7051C" w14:textId="77777777" w:rsidR="00396CB0" w:rsidRDefault="00396CB0">
      <w:pPr>
        <w:rPr>
          <w:ins w:id="85" w:author="Patrice Hédé" w:date="2018-11-10T16:04:00Z"/>
        </w:rPr>
      </w:pPr>
      <w:ins w:id="86" w:author="Patrice Hédé" w:date="2018-11-10T16:04:00Z">
        <w:r>
          <w:t>This solution shows that any other solution is merely an optimisation of the behaviour of the UE, rather than a new feature currently impossible in Rel-15.</w:t>
        </w:r>
      </w:ins>
    </w:p>
    <w:p w14:paraId="731BEEC4" w14:textId="77777777" w:rsidR="007203C9" w:rsidRPr="007203C9" w:rsidRDefault="007203C9" w:rsidP="007203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Tahoma" w:hAnsi="Tahoma" w:cs="Tahoma"/>
          <w:b/>
          <w:sz w:val="40"/>
          <w:szCs w:val="56"/>
        </w:rPr>
      </w:pPr>
      <w:r>
        <w:rPr>
          <w:rFonts w:ascii="Tahoma" w:hAnsi="Tahoma" w:cs="Tahoma"/>
          <w:b/>
          <w:sz w:val="40"/>
          <w:szCs w:val="56"/>
        </w:rPr>
        <w:t xml:space="preserve">End of </w:t>
      </w:r>
      <w:r w:rsidRPr="007203C9">
        <w:rPr>
          <w:rFonts w:ascii="Tahoma" w:hAnsi="Tahoma" w:cs="Tahoma"/>
          <w:b/>
          <w:sz w:val="40"/>
          <w:szCs w:val="56"/>
        </w:rPr>
        <w:t>change</w:t>
      </w:r>
      <w:r>
        <w:rPr>
          <w:rFonts w:ascii="Tahoma" w:hAnsi="Tahoma" w:cs="Tahoma"/>
          <w:b/>
          <w:sz w:val="40"/>
          <w:szCs w:val="56"/>
        </w:rPr>
        <w:t>s</w:t>
      </w:r>
    </w:p>
    <w:p w14:paraId="11A3CF1D" w14:textId="77777777" w:rsidR="007203C9" w:rsidRPr="00D05F28" w:rsidRDefault="007203C9" w:rsidP="000210D4"/>
    <w:sectPr w:rsidR="007203C9" w:rsidRPr="00D05F28" w:rsidSect="00B33D47">
      <w:headerReference w:type="default" r:id="rId9"/>
      <w:footnotePr>
        <w:numRestart w:val="eachSect"/>
      </w:footnotePr>
      <w:pgSz w:w="11907" w:h="16840" w:code="9"/>
      <w:pgMar w:top="1418" w:right="1134" w:bottom="1134" w:left="1134" w:header="680" w:footer="567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38523" w14:textId="77777777" w:rsidR="000B23C5" w:rsidRDefault="000B23C5">
      <w:r>
        <w:separator/>
      </w:r>
    </w:p>
  </w:endnote>
  <w:endnote w:type="continuationSeparator" w:id="0">
    <w:p w14:paraId="36E6031E" w14:textId="77777777" w:rsidR="000B23C5" w:rsidRDefault="000B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 (WN)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LineDraw">
    <w:altName w:val="Courier New"/>
    <w:charset w:val="02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14C2D" w14:textId="77777777" w:rsidR="000B23C5" w:rsidRDefault="000B23C5">
      <w:r>
        <w:separator/>
      </w:r>
    </w:p>
  </w:footnote>
  <w:footnote w:type="continuationSeparator" w:id="0">
    <w:p w14:paraId="533145A0" w14:textId="77777777" w:rsidR="000B23C5" w:rsidRDefault="000B2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91652" w14:textId="77777777" w:rsidR="00695808" w:rsidRPr="005D2A91" w:rsidRDefault="005D2A91" w:rsidP="005D2A91">
    <w:pPr>
      <w:rPr>
        <w:rFonts w:ascii="Arial" w:hAnsi="Arial" w:cs="Arial"/>
        <w:b/>
        <w:bCs/>
        <w:sz w:val="18"/>
      </w:rPr>
    </w:pPr>
    <w:r>
      <w:rPr>
        <w:rFonts w:ascii="Arial" w:hAnsi="Arial" w:cs="Arial"/>
        <w:b/>
        <w:bCs/>
        <w:sz w:val="18"/>
      </w:rPr>
      <w:t>SA WG2 Temporary Document</w:t>
    </w:r>
    <w:r w:rsidR="0069580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D5CE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F0CA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C0AD5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07A615DE"/>
    <w:multiLevelType w:val="hybridMultilevel"/>
    <w:tmpl w:val="71D472C2"/>
    <w:lvl w:ilvl="0" w:tplc="03985D8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color w:val="FF0000"/>
        <w:lang w:val="en-GB"/>
      </w:rPr>
    </w:lvl>
    <w:lvl w:ilvl="1" w:tplc="6E26295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8B002614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533EDD26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7A5E0AE8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C37882B8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699CF3F6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C75A61EA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E7068E1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95C43B7"/>
    <w:multiLevelType w:val="hybridMultilevel"/>
    <w:tmpl w:val="32DC8C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2C5740"/>
    <w:multiLevelType w:val="hybridMultilevel"/>
    <w:tmpl w:val="E17278A6"/>
    <w:lvl w:ilvl="0" w:tplc="19066B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D952BF2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6EA8B308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B7CEE3E8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C3FE9A8E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C5CE1D0C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AB1037C0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45C065C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CC661240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0705328"/>
    <w:multiLevelType w:val="hybridMultilevel"/>
    <w:tmpl w:val="C91005CE"/>
    <w:lvl w:ilvl="0" w:tplc="F02A07FE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</w:rPr>
    </w:lvl>
    <w:lvl w:ilvl="1" w:tplc="E1900FB2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7ECAA56A">
      <w:start w:val="783"/>
      <w:numFmt w:val="bullet"/>
      <w:lvlText w:val="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62DC1694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hint="default"/>
      </w:rPr>
    </w:lvl>
    <w:lvl w:ilvl="4" w:tplc="A12C7F50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B20E63F8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hint="default"/>
      </w:rPr>
    </w:lvl>
    <w:lvl w:ilvl="6" w:tplc="BB36A30C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hint="default"/>
      </w:rPr>
    </w:lvl>
    <w:lvl w:ilvl="7" w:tplc="8F4A9D9A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C3FE5E36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hint="default"/>
      </w:rPr>
    </w:lvl>
  </w:abstractNum>
  <w:abstractNum w:abstractNumId="7" w15:restartNumberingAfterBreak="0">
    <w:nsid w:val="1BAA7362"/>
    <w:multiLevelType w:val="hybridMultilevel"/>
    <w:tmpl w:val="954AC4B2"/>
    <w:lvl w:ilvl="0" w:tplc="C4C08F5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CE69F2"/>
    <w:multiLevelType w:val="hybridMultilevel"/>
    <w:tmpl w:val="368E4E32"/>
    <w:lvl w:ilvl="0" w:tplc="0BD8BFB0">
      <w:start w:val="3"/>
      <w:numFmt w:val="bullet"/>
      <w:lvlText w:val="•"/>
      <w:lvlJc w:val="left"/>
      <w:pPr>
        <w:ind w:left="644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9" w15:restartNumberingAfterBreak="0">
    <w:nsid w:val="1C3C5239"/>
    <w:multiLevelType w:val="hybridMultilevel"/>
    <w:tmpl w:val="16F04C84"/>
    <w:lvl w:ilvl="0" w:tplc="CC44F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49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6020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5AB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F2B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6EA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6B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66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C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8A19B5"/>
    <w:multiLevelType w:val="hybridMultilevel"/>
    <w:tmpl w:val="F04C28F4"/>
    <w:lvl w:ilvl="0" w:tplc="F91C5BEA">
      <w:start w:val="9"/>
      <w:numFmt w:val="bullet"/>
      <w:lvlText w:val="-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3763A9"/>
    <w:multiLevelType w:val="hybridMultilevel"/>
    <w:tmpl w:val="4634900A"/>
    <w:lvl w:ilvl="0" w:tplc="366647F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E24E773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7D62A01E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311A142E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8E90BEC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84D20DA6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11BA8084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DDBE4D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529CABA4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1E8C0C7B"/>
    <w:multiLevelType w:val="hybridMultilevel"/>
    <w:tmpl w:val="46C2EB66"/>
    <w:lvl w:ilvl="0" w:tplc="A50A1078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F93782"/>
    <w:multiLevelType w:val="hybridMultilevel"/>
    <w:tmpl w:val="D35892C4"/>
    <w:lvl w:ilvl="0" w:tplc="B47C8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C83ABD"/>
    <w:multiLevelType w:val="hybridMultilevel"/>
    <w:tmpl w:val="E1E0F0D6"/>
    <w:lvl w:ilvl="0" w:tplc="B47C8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CE0C1A"/>
    <w:multiLevelType w:val="hybridMultilevel"/>
    <w:tmpl w:val="08B67220"/>
    <w:lvl w:ilvl="0" w:tplc="F91C5BEA">
      <w:start w:val="9"/>
      <w:numFmt w:val="bullet"/>
      <w:lvlText w:val="-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 w15:restartNumberingAfterBreak="0">
    <w:nsid w:val="27755D2B"/>
    <w:multiLevelType w:val="hybridMultilevel"/>
    <w:tmpl w:val="1C184134"/>
    <w:lvl w:ilvl="0" w:tplc="B76410F0">
      <w:start w:val="3"/>
      <w:numFmt w:val="bullet"/>
      <w:lvlText w:val="•"/>
      <w:lvlJc w:val="left"/>
      <w:pPr>
        <w:ind w:left="644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7" w15:restartNumberingAfterBreak="0">
    <w:nsid w:val="2B1C0405"/>
    <w:multiLevelType w:val="hybridMultilevel"/>
    <w:tmpl w:val="E0BE7FA8"/>
    <w:lvl w:ilvl="0" w:tplc="F6DC0F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7A015B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B16F2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443D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9643EF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F90C0A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0F01D8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F6A43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0E249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5C2092"/>
    <w:multiLevelType w:val="hybridMultilevel"/>
    <w:tmpl w:val="8444A406"/>
    <w:lvl w:ilvl="0" w:tplc="1990F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84B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8BE2E">
      <w:start w:val="63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06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E24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8B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A4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98A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C7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D1457B1"/>
    <w:multiLevelType w:val="hybridMultilevel"/>
    <w:tmpl w:val="EEEEE936"/>
    <w:lvl w:ilvl="0" w:tplc="F91C5BEA">
      <w:start w:val="9"/>
      <w:numFmt w:val="bullet"/>
      <w:lvlText w:val="-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0" w15:restartNumberingAfterBreak="0">
    <w:nsid w:val="3E1E3E10"/>
    <w:multiLevelType w:val="hybridMultilevel"/>
    <w:tmpl w:val="4A30874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420864F1"/>
    <w:multiLevelType w:val="hybridMultilevel"/>
    <w:tmpl w:val="D35892C4"/>
    <w:lvl w:ilvl="0" w:tplc="B47C8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59601A"/>
    <w:multiLevelType w:val="hybridMultilevel"/>
    <w:tmpl w:val="FC468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B5644"/>
    <w:multiLevelType w:val="hybridMultilevel"/>
    <w:tmpl w:val="D35892C4"/>
    <w:lvl w:ilvl="0" w:tplc="B47C8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0E0764"/>
    <w:multiLevelType w:val="hybridMultilevel"/>
    <w:tmpl w:val="8FAA157C"/>
    <w:lvl w:ilvl="0" w:tplc="B4584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E45D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0B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E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481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E4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283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F28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023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380496"/>
    <w:multiLevelType w:val="hybridMultilevel"/>
    <w:tmpl w:val="1786C744"/>
    <w:lvl w:ilvl="0" w:tplc="F91C5BEA">
      <w:start w:val="9"/>
      <w:numFmt w:val="bullet"/>
      <w:lvlText w:val="-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6" w15:restartNumberingAfterBreak="0">
    <w:nsid w:val="6A5D3BFB"/>
    <w:multiLevelType w:val="hybridMultilevel"/>
    <w:tmpl w:val="47E801CA"/>
    <w:lvl w:ilvl="0" w:tplc="E2AED1CE">
      <w:start w:val="3"/>
      <w:numFmt w:val="bullet"/>
      <w:lvlText w:val="•"/>
      <w:lvlJc w:val="left"/>
      <w:pPr>
        <w:ind w:left="644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7" w15:restartNumberingAfterBreak="0">
    <w:nsid w:val="71DB4124"/>
    <w:multiLevelType w:val="hybridMultilevel"/>
    <w:tmpl w:val="E1E0F0D6"/>
    <w:lvl w:ilvl="0" w:tplc="B47C8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0C6451"/>
    <w:multiLevelType w:val="hybridMultilevel"/>
    <w:tmpl w:val="8EDC2F48"/>
    <w:lvl w:ilvl="0" w:tplc="41DC1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7278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25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48D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B62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6C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C9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4A0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8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1095998">
    <w:abstractNumId w:val="6"/>
  </w:num>
  <w:num w:numId="2" w16cid:durableId="1842161910">
    <w:abstractNumId w:val="20"/>
  </w:num>
  <w:num w:numId="3" w16cid:durableId="1280717610">
    <w:abstractNumId w:val="4"/>
  </w:num>
  <w:num w:numId="4" w16cid:durableId="193352679">
    <w:abstractNumId w:val="22"/>
  </w:num>
  <w:num w:numId="5" w16cid:durableId="1073315371">
    <w:abstractNumId w:val="12"/>
  </w:num>
  <w:num w:numId="6" w16cid:durableId="196044552">
    <w:abstractNumId w:val="17"/>
  </w:num>
  <w:num w:numId="7" w16cid:durableId="1692753748">
    <w:abstractNumId w:val="3"/>
  </w:num>
  <w:num w:numId="8" w16cid:durableId="1260723337">
    <w:abstractNumId w:val="5"/>
  </w:num>
  <w:num w:numId="9" w16cid:durableId="2078357536">
    <w:abstractNumId w:val="24"/>
  </w:num>
  <w:num w:numId="10" w16cid:durableId="924343322">
    <w:abstractNumId w:val="18"/>
  </w:num>
  <w:num w:numId="11" w16cid:durableId="1879657155">
    <w:abstractNumId w:val="11"/>
  </w:num>
  <w:num w:numId="12" w16cid:durableId="1280723544">
    <w:abstractNumId w:val="7"/>
  </w:num>
  <w:num w:numId="13" w16cid:durableId="986083977">
    <w:abstractNumId w:val="9"/>
  </w:num>
  <w:num w:numId="14" w16cid:durableId="448669744">
    <w:abstractNumId w:val="28"/>
  </w:num>
  <w:num w:numId="15" w16cid:durableId="201477620">
    <w:abstractNumId w:val="10"/>
  </w:num>
  <w:num w:numId="16" w16cid:durableId="1286234088">
    <w:abstractNumId w:val="15"/>
  </w:num>
  <w:num w:numId="17" w16cid:durableId="2146044287">
    <w:abstractNumId w:val="26"/>
  </w:num>
  <w:num w:numId="18" w16cid:durableId="1355157881">
    <w:abstractNumId w:val="25"/>
  </w:num>
  <w:num w:numId="19" w16cid:durableId="1217087644">
    <w:abstractNumId w:val="8"/>
  </w:num>
  <w:num w:numId="20" w16cid:durableId="1610552705">
    <w:abstractNumId w:val="19"/>
  </w:num>
  <w:num w:numId="21" w16cid:durableId="1411275261">
    <w:abstractNumId w:val="16"/>
  </w:num>
  <w:num w:numId="22" w16cid:durableId="1274166356">
    <w:abstractNumId w:val="27"/>
  </w:num>
  <w:num w:numId="23" w16cid:durableId="2114205724">
    <w:abstractNumId w:val="14"/>
  </w:num>
  <w:num w:numId="24" w16cid:durableId="83653818">
    <w:abstractNumId w:val="23"/>
  </w:num>
  <w:num w:numId="25" w16cid:durableId="1492791755">
    <w:abstractNumId w:val="13"/>
  </w:num>
  <w:num w:numId="26" w16cid:durableId="160777199">
    <w:abstractNumId w:val="21"/>
  </w:num>
  <w:num w:numId="27" w16cid:durableId="1662151810">
    <w:abstractNumId w:val="2"/>
  </w:num>
  <w:num w:numId="28" w16cid:durableId="639263234">
    <w:abstractNumId w:val="1"/>
  </w:num>
  <w:num w:numId="29" w16cid:durableId="20576624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e Hédé">
    <w15:presenceInfo w15:providerId="None" w15:userId="Patrice Héd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E4A"/>
    <w:rsid w:val="000004ED"/>
    <w:rsid w:val="0000225B"/>
    <w:rsid w:val="00003F54"/>
    <w:rsid w:val="00010B15"/>
    <w:rsid w:val="00013261"/>
    <w:rsid w:val="000168D1"/>
    <w:rsid w:val="00016A24"/>
    <w:rsid w:val="000210D4"/>
    <w:rsid w:val="00022E4A"/>
    <w:rsid w:val="0003180B"/>
    <w:rsid w:val="00032D11"/>
    <w:rsid w:val="000362A4"/>
    <w:rsid w:val="00051861"/>
    <w:rsid w:val="00051F3F"/>
    <w:rsid w:val="0005640B"/>
    <w:rsid w:val="00056444"/>
    <w:rsid w:val="00057710"/>
    <w:rsid w:val="000634DD"/>
    <w:rsid w:val="00064E94"/>
    <w:rsid w:val="00067C1A"/>
    <w:rsid w:val="000707B9"/>
    <w:rsid w:val="0007405B"/>
    <w:rsid w:val="00075036"/>
    <w:rsid w:val="000851B5"/>
    <w:rsid w:val="000904B0"/>
    <w:rsid w:val="000926CF"/>
    <w:rsid w:val="000A323D"/>
    <w:rsid w:val="000A6394"/>
    <w:rsid w:val="000A7220"/>
    <w:rsid w:val="000B23C5"/>
    <w:rsid w:val="000C038A"/>
    <w:rsid w:val="000C6598"/>
    <w:rsid w:val="000C76C2"/>
    <w:rsid w:val="000D0CBA"/>
    <w:rsid w:val="000D28BC"/>
    <w:rsid w:val="000D7D25"/>
    <w:rsid w:val="000E4543"/>
    <w:rsid w:val="000E45EB"/>
    <w:rsid w:val="000F2FB3"/>
    <w:rsid w:val="00104969"/>
    <w:rsid w:val="001054F6"/>
    <w:rsid w:val="00107586"/>
    <w:rsid w:val="00114851"/>
    <w:rsid w:val="00125725"/>
    <w:rsid w:val="00126215"/>
    <w:rsid w:val="00126453"/>
    <w:rsid w:val="00133DCF"/>
    <w:rsid w:val="0013537F"/>
    <w:rsid w:val="0014252D"/>
    <w:rsid w:val="00145D43"/>
    <w:rsid w:val="00147FD4"/>
    <w:rsid w:val="001529AD"/>
    <w:rsid w:val="00153EAD"/>
    <w:rsid w:val="00154CCA"/>
    <w:rsid w:val="001606F0"/>
    <w:rsid w:val="00160EF6"/>
    <w:rsid w:val="00161A2A"/>
    <w:rsid w:val="00171697"/>
    <w:rsid w:val="0017176B"/>
    <w:rsid w:val="0017616C"/>
    <w:rsid w:val="0018076E"/>
    <w:rsid w:val="00181843"/>
    <w:rsid w:val="00184ECB"/>
    <w:rsid w:val="00185C11"/>
    <w:rsid w:val="00186DAB"/>
    <w:rsid w:val="00187A3B"/>
    <w:rsid w:val="00190F7F"/>
    <w:rsid w:val="00192C46"/>
    <w:rsid w:val="0019349D"/>
    <w:rsid w:val="0019513B"/>
    <w:rsid w:val="001A4CB5"/>
    <w:rsid w:val="001A7B60"/>
    <w:rsid w:val="001B55B6"/>
    <w:rsid w:val="001B7A65"/>
    <w:rsid w:val="001B7EBD"/>
    <w:rsid w:val="001C50B0"/>
    <w:rsid w:val="001C6777"/>
    <w:rsid w:val="001D23B2"/>
    <w:rsid w:val="001E0EC0"/>
    <w:rsid w:val="001E41F3"/>
    <w:rsid w:val="001E760E"/>
    <w:rsid w:val="001F0FA7"/>
    <w:rsid w:val="001F140E"/>
    <w:rsid w:val="001F36CC"/>
    <w:rsid w:val="00206403"/>
    <w:rsid w:val="00206B26"/>
    <w:rsid w:val="00213464"/>
    <w:rsid w:val="00216D81"/>
    <w:rsid w:val="002170CB"/>
    <w:rsid w:val="00222F9C"/>
    <w:rsid w:val="002279E2"/>
    <w:rsid w:val="002367C7"/>
    <w:rsid w:val="002448C2"/>
    <w:rsid w:val="00245EE6"/>
    <w:rsid w:val="0024790D"/>
    <w:rsid w:val="00250147"/>
    <w:rsid w:val="00250656"/>
    <w:rsid w:val="00257D8A"/>
    <w:rsid w:val="0026004D"/>
    <w:rsid w:val="00260E3D"/>
    <w:rsid w:val="002621AB"/>
    <w:rsid w:val="00275D12"/>
    <w:rsid w:val="002769C7"/>
    <w:rsid w:val="0028311F"/>
    <w:rsid w:val="002860C4"/>
    <w:rsid w:val="00290C01"/>
    <w:rsid w:val="00290DAA"/>
    <w:rsid w:val="00293119"/>
    <w:rsid w:val="002935F6"/>
    <w:rsid w:val="002A01CC"/>
    <w:rsid w:val="002A5903"/>
    <w:rsid w:val="002A7720"/>
    <w:rsid w:val="002B0DD6"/>
    <w:rsid w:val="002B1075"/>
    <w:rsid w:val="002B4367"/>
    <w:rsid w:val="002B5741"/>
    <w:rsid w:val="002C265D"/>
    <w:rsid w:val="002C6044"/>
    <w:rsid w:val="002D4DEA"/>
    <w:rsid w:val="002E5A78"/>
    <w:rsid w:val="002F501A"/>
    <w:rsid w:val="002F6D2C"/>
    <w:rsid w:val="003011D9"/>
    <w:rsid w:val="00305409"/>
    <w:rsid w:val="00306F4E"/>
    <w:rsid w:val="00310F08"/>
    <w:rsid w:val="00311D9B"/>
    <w:rsid w:val="0031256D"/>
    <w:rsid w:val="003149C7"/>
    <w:rsid w:val="00317988"/>
    <w:rsid w:val="003225F9"/>
    <w:rsid w:val="00323D03"/>
    <w:rsid w:val="003263F2"/>
    <w:rsid w:val="00335E23"/>
    <w:rsid w:val="00336D8A"/>
    <w:rsid w:val="00353809"/>
    <w:rsid w:val="00354FF0"/>
    <w:rsid w:val="00360541"/>
    <w:rsid w:val="0036179C"/>
    <w:rsid w:val="0036272F"/>
    <w:rsid w:val="00362C1F"/>
    <w:rsid w:val="00365F7C"/>
    <w:rsid w:val="0036717C"/>
    <w:rsid w:val="003700A0"/>
    <w:rsid w:val="00373C81"/>
    <w:rsid w:val="00373FFC"/>
    <w:rsid w:val="00382BB0"/>
    <w:rsid w:val="00385D95"/>
    <w:rsid w:val="00387610"/>
    <w:rsid w:val="00391953"/>
    <w:rsid w:val="00391C14"/>
    <w:rsid w:val="0039289E"/>
    <w:rsid w:val="00393E2B"/>
    <w:rsid w:val="00395DB2"/>
    <w:rsid w:val="00396CB0"/>
    <w:rsid w:val="00397C39"/>
    <w:rsid w:val="003A3EBF"/>
    <w:rsid w:val="003A6457"/>
    <w:rsid w:val="003B1047"/>
    <w:rsid w:val="003B5A15"/>
    <w:rsid w:val="003C1493"/>
    <w:rsid w:val="003C676A"/>
    <w:rsid w:val="003D00D5"/>
    <w:rsid w:val="003D4B69"/>
    <w:rsid w:val="003D4CF4"/>
    <w:rsid w:val="003D53C1"/>
    <w:rsid w:val="003D5899"/>
    <w:rsid w:val="003E1A36"/>
    <w:rsid w:val="003E1D25"/>
    <w:rsid w:val="003E5DB5"/>
    <w:rsid w:val="003E5E66"/>
    <w:rsid w:val="003E6D08"/>
    <w:rsid w:val="003F1496"/>
    <w:rsid w:val="003F4729"/>
    <w:rsid w:val="003F67C3"/>
    <w:rsid w:val="00411789"/>
    <w:rsid w:val="00412035"/>
    <w:rsid w:val="004242F1"/>
    <w:rsid w:val="004248F1"/>
    <w:rsid w:val="00431F9E"/>
    <w:rsid w:val="00440737"/>
    <w:rsid w:val="00443F50"/>
    <w:rsid w:val="004517C5"/>
    <w:rsid w:val="00457FF3"/>
    <w:rsid w:val="0046164C"/>
    <w:rsid w:val="00467CD3"/>
    <w:rsid w:val="00483A4A"/>
    <w:rsid w:val="0048509F"/>
    <w:rsid w:val="00490D66"/>
    <w:rsid w:val="00493A9C"/>
    <w:rsid w:val="00494871"/>
    <w:rsid w:val="00495A4B"/>
    <w:rsid w:val="00495E23"/>
    <w:rsid w:val="004A0B68"/>
    <w:rsid w:val="004A1283"/>
    <w:rsid w:val="004B1487"/>
    <w:rsid w:val="004B26E6"/>
    <w:rsid w:val="004B3E28"/>
    <w:rsid w:val="004B73F8"/>
    <w:rsid w:val="004B75B7"/>
    <w:rsid w:val="004B7E8F"/>
    <w:rsid w:val="004C24B5"/>
    <w:rsid w:val="004C68E4"/>
    <w:rsid w:val="004D106F"/>
    <w:rsid w:val="004D1939"/>
    <w:rsid w:val="004D2BC1"/>
    <w:rsid w:val="004D72D1"/>
    <w:rsid w:val="004E2406"/>
    <w:rsid w:val="004F0FA7"/>
    <w:rsid w:val="004F1BD1"/>
    <w:rsid w:val="004F2F6F"/>
    <w:rsid w:val="00502B35"/>
    <w:rsid w:val="00502E2E"/>
    <w:rsid w:val="005034B9"/>
    <w:rsid w:val="00505ECD"/>
    <w:rsid w:val="00506F45"/>
    <w:rsid w:val="0050770F"/>
    <w:rsid w:val="00512396"/>
    <w:rsid w:val="0051580D"/>
    <w:rsid w:val="00521B23"/>
    <w:rsid w:val="00527D2D"/>
    <w:rsid w:val="00537AA3"/>
    <w:rsid w:val="005435BA"/>
    <w:rsid w:val="0055054C"/>
    <w:rsid w:val="00551D53"/>
    <w:rsid w:val="00551E62"/>
    <w:rsid w:val="00554303"/>
    <w:rsid w:val="00556415"/>
    <w:rsid w:val="00562D15"/>
    <w:rsid w:val="005705BA"/>
    <w:rsid w:val="005713EF"/>
    <w:rsid w:val="005718F1"/>
    <w:rsid w:val="00575828"/>
    <w:rsid w:val="0058293A"/>
    <w:rsid w:val="00585574"/>
    <w:rsid w:val="00592D74"/>
    <w:rsid w:val="00595ED2"/>
    <w:rsid w:val="005A04A3"/>
    <w:rsid w:val="005A3EB7"/>
    <w:rsid w:val="005A75D8"/>
    <w:rsid w:val="005A78A8"/>
    <w:rsid w:val="005B1243"/>
    <w:rsid w:val="005B3FB3"/>
    <w:rsid w:val="005B69C5"/>
    <w:rsid w:val="005B6A2F"/>
    <w:rsid w:val="005C3F86"/>
    <w:rsid w:val="005D2338"/>
    <w:rsid w:val="005D2A91"/>
    <w:rsid w:val="005D52F9"/>
    <w:rsid w:val="005E1420"/>
    <w:rsid w:val="005E2C44"/>
    <w:rsid w:val="005E2EA0"/>
    <w:rsid w:val="005F447F"/>
    <w:rsid w:val="005F67AA"/>
    <w:rsid w:val="005F6FBC"/>
    <w:rsid w:val="0060335C"/>
    <w:rsid w:val="00606C8B"/>
    <w:rsid w:val="00610C27"/>
    <w:rsid w:val="00621188"/>
    <w:rsid w:val="0062140D"/>
    <w:rsid w:val="00622125"/>
    <w:rsid w:val="006257ED"/>
    <w:rsid w:val="00625A93"/>
    <w:rsid w:val="00626530"/>
    <w:rsid w:val="00627C23"/>
    <w:rsid w:val="006328E7"/>
    <w:rsid w:val="00633235"/>
    <w:rsid w:val="00643B1B"/>
    <w:rsid w:val="00645851"/>
    <w:rsid w:val="0064671D"/>
    <w:rsid w:val="006537BF"/>
    <w:rsid w:val="00657D2A"/>
    <w:rsid w:val="00663E50"/>
    <w:rsid w:val="00671A33"/>
    <w:rsid w:val="00673579"/>
    <w:rsid w:val="00673A68"/>
    <w:rsid w:val="006825E8"/>
    <w:rsid w:val="00683555"/>
    <w:rsid w:val="0068417D"/>
    <w:rsid w:val="00686F39"/>
    <w:rsid w:val="00690272"/>
    <w:rsid w:val="00692A14"/>
    <w:rsid w:val="00693BE8"/>
    <w:rsid w:val="00695808"/>
    <w:rsid w:val="00695EF6"/>
    <w:rsid w:val="006965EF"/>
    <w:rsid w:val="006A4957"/>
    <w:rsid w:val="006A78FA"/>
    <w:rsid w:val="006B0DA5"/>
    <w:rsid w:val="006B40CF"/>
    <w:rsid w:val="006B46FB"/>
    <w:rsid w:val="006D1C3D"/>
    <w:rsid w:val="006D380D"/>
    <w:rsid w:val="006E1C85"/>
    <w:rsid w:val="006E21FB"/>
    <w:rsid w:val="006E2509"/>
    <w:rsid w:val="006E73E9"/>
    <w:rsid w:val="006F1F72"/>
    <w:rsid w:val="006F2BA6"/>
    <w:rsid w:val="0070431B"/>
    <w:rsid w:val="0070550C"/>
    <w:rsid w:val="00706EA9"/>
    <w:rsid w:val="007203C9"/>
    <w:rsid w:val="00721406"/>
    <w:rsid w:val="007314CF"/>
    <w:rsid w:val="00734C21"/>
    <w:rsid w:val="007405F7"/>
    <w:rsid w:val="00745050"/>
    <w:rsid w:val="00752EDA"/>
    <w:rsid w:val="0075506B"/>
    <w:rsid w:val="00761181"/>
    <w:rsid w:val="00763B85"/>
    <w:rsid w:val="0076617C"/>
    <w:rsid w:val="007758F1"/>
    <w:rsid w:val="00775FC5"/>
    <w:rsid w:val="00776390"/>
    <w:rsid w:val="007854AA"/>
    <w:rsid w:val="00792342"/>
    <w:rsid w:val="00796726"/>
    <w:rsid w:val="007A190F"/>
    <w:rsid w:val="007A57A4"/>
    <w:rsid w:val="007B3255"/>
    <w:rsid w:val="007B350F"/>
    <w:rsid w:val="007B512A"/>
    <w:rsid w:val="007B5E27"/>
    <w:rsid w:val="007B72A8"/>
    <w:rsid w:val="007C2097"/>
    <w:rsid w:val="007C2674"/>
    <w:rsid w:val="007C707F"/>
    <w:rsid w:val="007C74C7"/>
    <w:rsid w:val="007D0B87"/>
    <w:rsid w:val="007D11AC"/>
    <w:rsid w:val="007D3902"/>
    <w:rsid w:val="007D6A07"/>
    <w:rsid w:val="007E49F4"/>
    <w:rsid w:val="007F4B91"/>
    <w:rsid w:val="007F5D1D"/>
    <w:rsid w:val="00804FA4"/>
    <w:rsid w:val="008102A1"/>
    <w:rsid w:val="0081070C"/>
    <w:rsid w:val="00813201"/>
    <w:rsid w:val="00815499"/>
    <w:rsid w:val="00816FCE"/>
    <w:rsid w:val="00821F10"/>
    <w:rsid w:val="008279FA"/>
    <w:rsid w:val="00832CA9"/>
    <w:rsid w:val="00835A91"/>
    <w:rsid w:val="008375D6"/>
    <w:rsid w:val="0084491C"/>
    <w:rsid w:val="00852AEF"/>
    <w:rsid w:val="00854EC0"/>
    <w:rsid w:val="008626E7"/>
    <w:rsid w:val="00870EE7"/>
    <w:rsid w:val="00875E54"/>
    <w:rsid w:val="00876627"/>
    <w:rsid w:val="00877A0C"/>
    <w:rsid w:val="00893A25"/>
    <w:rsid w:val="00896E1D"/>
    <w:rsid w:val="008A1684"/>
    <w:rsid w:val="008B4B12"/>
    <w:rsid w:val="008B5C49"/>
    <w:rsid w:val="008B7D0C"/>
    <w:rsid w:val="008C48AF"/>
    <w:rsid w:val="008C7D1F"/>
    <w:rsid w:val="008D7D57"/>
    <w:rsid w:val="008E1F2A"/>
    <w:rsid w:val="008E27DB"/>
    <w:rsid w:val="008E7D50"/>
    <w:rsid w:val="008F0AE2"/>
    <w:rsid w:val="008F0D39"/>
    <w:rsid w:val="008F1CDA"/>
    <w:rsid w:val="008F5B6A"/>
    <w:rsid w:val="008F67E1"/>
    <w:rsid w:val="008F686C"/>
    <w:rsid w:val="00905A66"/>
    <w:rsid w:val="00905B1E"/>
    <w:rsid w:val="00913C8D"/>
    <w:rsid w:val="00917258"/>
    <w:rsid w:val="00917463"/>
    <w:rsid w:val="009209A0"/>
    <w:rsid w:val="009210D4"/>
    <w:rsid w:val="00924CC4"/>
    <w:rsid w:val="0092516B"/>
    <w:rsid w:val="0092548F"/>
    <w:rsid w:val="009350D9"/>
    <w:rsid w:val="00936C6E"/>
    <w:rsid w:val="0093758D"/>
    <w:rsid w:val="00951B1A"/>
    <w:rsid w:val="0095631C"/>
    <w:rsid w:val="00961148"/>
    <w:rsid w:val="009727E2"/>
    <w:rsid w:val="00974E44"/>
    <w:rsid w:val="009777D9"/>
    <w:rsid w:val="009800FD"/>
    <w:rsid w:val="0098054E"/>
    <w:rsid w:val="00987131"/>
    <w:rsid w:val="00991B88"/>
    <w:rsid w:val="00992187"/>
    <w:rsid w:val="00993D9E"/>
    <w:rsid w:val="009A26F4"/>
    <w:rsid w:val="009A3A4D"/>
    <w:rsid w:val="009A579D"/>
    <w:rsid w:val="009A5E66"/>
    <w:rsid w:val="009C00C6"/>
    <w:rsid w:val="009C3120"/>
    <w:rsid w:val="009C72E5"/>
    <w:rsid w:val="009D0E0A"/>
    <w:rsid w:val="009E1F4F"/>
    <w:rsid w:val="009E3297"/>
    <w:rsid w:val="009E4B85"/>
    <w:rsid w:val="009F15B8"/>
    <w:rsid w:val="009F4715"/>
    <w:rsid w:val="009F5B09"/>
    <w:rsid w:val="009F734F"/>
    <w:rsid w:val="009F79F7"/>
    <w:rsid w:val="00A00F0B"/>
    <w:rsid w:val="00A027FF"/>
    <w:rsid w:val="00A1131E"/>
    <w:rsid w:val="00A12AA6"/>
    <w:rsid w:val="00A12D58"/>
    <w:rsid w:val="00A159AF"/>
    <w:rsid w:val="00A17881"/>
    <w:rsid w:val="00A23E4C"/>
    <w:rsid w:val="00A246B6"/>
    <w:rsid w:val="00A24B89"/>
    <w:rsid w:val="00A30A3B"/>
    <w:rsid w:val="00A31F80"/>
    <w:rsid w:val="00A352B8"/>
    <w:rsid w:val="00A3645E"/>
    <w:rsid w:val="00A44147"/>
    <w:rsid w:val="00A47E70"/>
    <w:rsid w:val="00A6697D"/>
    <w:rsid w:val="00A67C3A"/>
    <w:rsid w:val="00A74396"/>
    <w:rsid w:val="00A7600C"/>
    <w:rsid w:val="00A7671C"/>
    <w:rsid w:val="00A76E1E"/>
    <w:rsid w:val="00A81C8B"/>
    <w:rsid w:val="00A8235A"/>
    <w:rsid w:val="00A84CD2"/>
    <w:rsid w:val="00A917F9"/>
    <w:rsid w:val="00A97FE0"/>
    <w:rsid w:val="00AA00A4"/>
    <w:rsid w:val="00AA1317"/>
    <w:rsid w:val="00AA5755"/>
    <w:rsid w:val="00AA7996"/>
    <w:rsid w:val="00AB7EDF"/>
    <w:rsid w:val="00AD1CD8"/>
    <w:rsid w:val="00AD1D61"/>
    <w:rsid w:val="00AD365F"/>
    <w:rsid w:val="00AE5278"/>
    <w:rsid w:val="00AF0F40"/>
    <w:rsid w:val="00AF4E1F"/>
    <w:rsid w:val="00B01075"/>
    <w:rsid w:val="00B03038"/>
    <w:rsid w:val="00B15D34"/>
    <w:rsid w:val="00B2206A"/>
    <w:rsid w:val="00B22521"/>
    <w:rsid w:val="00B24678"/>
    <w:rsid w:val="00B258BB"/>
    <w:rsid w:val="00B26D1B"/>
    <w:rsid w:val="00B315C5"/>
    <w:rsid w:val="00B33CE1"/>
    <w:rsid w:val="00B33D47"/>
    <w:rsid w:val="00B36791"/>
    <w:rsid w:val="00B41C1A"/>
    <w:rsid w:val="00B514A6"/>
    <w:rsid w:val="00B60085"/>
    <w:rsid w:val="00B60CC2"/>
    <w:rsid w:val="00B671B0"/>
    <w:rsid w:val="00B67B97"/>
    <w:rsid w:val="00B72E16"/>
    <w:rsid w:val="00B7482A"/>
    <w:rsid w:val="00B759AB"/>
    <w:rsid w:val="00B85FE3"/>
    <w:rsid w:val="00B90A48"/>
    <w:rsid w:val="00B92D20"/>
    <w:rsid w:val="00B92FBC"/>
    <w:rsid w:val="00B968C8"/>
    <w:rsid w:val="00B97AA8"/>
    <w:rsid w:val="00BA32D5"/>
    <w:rsid w:val="00BA3EC5"/>
    <w:rsid w:val="00BA7847"/>
    <w:rsid w:val="00BB0ACC"/>
    <w:rsid w:val="00BB3286"/>
    <w:rsid w:val="00BB3E12"/>
    <w:rsid w:val="00BB3FE9"/>
    <w:rsid w:val="00BB5DFC"/>
    <w:rsid w:val="00BC2063"/>
    <w:rsid w:val="00BC62A4"/>
    <w:rsid w:val="00BD279D"/>
    <w:rsid w:val="00BD3006"/>
    <w:rsid w:val="00BD6BB8"/>
    <w:rsid w:val="00BD6C63"/>
    <w:rsid w:val="00BE018E"/>
    <w:rsid w:val="00BE4849"/>
    <w:rsid w:val="00BE7353"/>
    <w:rsid w:val="00BF3432"/>
    <w:rsid w:val="00BF529D"/>
    <w:rsid w:val="00C005DE"/>
    <w:rsid w:val="00C02099"/>
    <w:rsid w:val="00C06055"/>
    <w:rsid w:val="00C06351"/>
    <w:rsid w:val="00C0694D"/>
    <w:rsid w:val="00C116F0"/>
    <w:rsid w:val="00C1490D"/>
    <w:rsid w:val="00C2080A"/>
    <w:rsid w:val="00C33744"/>
    <w:rsid w:val="00C36CF4"/>
    <w:rsid w:val="00C37C4D"/>
    <w:rsid w:val="00C4124B"/>
    <w:rsid w:val="00C43D74"/>
    <w:rsid w:val="00C53F66"/>
    <w:rsid w:val="00C606D3"/>
    <w:rsid w:val="00C646DD"/>
    <w:rsid w:val="00C82054"/>
    <w:rsid w:val="00C847DC"/>
    <w:rsid w:val="00C8519F"/>
    <w:rsid w:val="00C905FF"/>
    <w:rsid w:val="00C95985"/>
    <w:rsid w:val="00CA26E2"/>
    <w:rsid w:val="00CA5EFE"/>
    <w:rsid w:val="00CB33A5"/>
    <w:rsid w:val="00CB3EA1"/>
    <w:rsid w:val="00CC0FCB"/>
    <w:rsid w:val="00CC5026"/>
    <w:rsid w:val="00CC5937"/>
    <w:rsid w:val="00CE019D"/>
    <w:rsid w:val="00CE1F8B"/>
    <w:rsid w:val="00CF2472"/>
    <w:rsid w:val="00CF2B5F"/>
    <w:rsid w:val="00CF2BAE"/>
    <w:rsid w:val="00CF3C12"/>
    <w:rsid w:val="00CF5E02"/>
    <w:rsid w:val="00CF5FDB"/>
    <w:rsid w:val="00CF6B0C"/>
    <w:rsid w:val="00CF79A0"/>
    <w:rsid w:val="00D007A5"/>
    <w:rsid w:val="00D0087B"/>
    <w:rsid w:val="00D02900"/>
    <w:rsid w:val="00D03F9A"/>
    <w:rsid w:val="00D04F70"/>
    <w:rsid w:val="00D07358"/>
    <w:rsid w:val="00D11702"/>
    <w:rsid w:val="00D11C98"/>
    <w:rsid w:val="00D12D85"/>
    <w:rsid w:val="00D20BF3"/>
    <w:rsid w:val="00D2481C"/>
    <w:rsid w:val="00D2588C"/>
    <w:rsid w:val="00D2769C"/>
    <w:rsid w:val="00D318B6"/>
    <w:rsid w:val="00D3297F"/>
    <w:rsid w:val="00D3517F"/>
    <w:rsid w:val="00D37B58"/>
    <w:rsid w:val="00D40596"/>
    <w:rsid w:val="00D4224C"/>
    <w:rsid w:val="00D515D0"/>
    <w:rsid w:val="00D5168E"/>
    <w:rsid w:val="00D6516B"/>
    <w:rsid w:val="00D67740"/>
    <w:rsid w:val="00D67F93"/>
    <w:rsid w:val="00D73081"/>
    <w:rsid w:val="00D8043B"/>
    <w:rsid w:val="00D87CEB"/>
    <w:rsid w:val="00D90469"/>
    <w:rsid w:val="00D92AB5"/>
    <w:rsid w:val="00D94C9C"/>
    <w:rsid w:val="00D96D24"/>
    <w:rsid w:val="00DA1C79"/>
    <w:rsid w:val="00DA4C5A"/>
    <w:rsid w:val="00DB2F39"/>
    <w:rsid w:val="00DB52A5"/>
    <w:rsid w:val="00DC5F9D"/>
    <w:rsid w:val="00DD1735"/>
    <w:rsid w:val="00DD430B"/>
    <w:rsid w:val="00DD554D"/>
    <w:rsid w:val="00DD6035"/>
    <w:rsid w:val="00DD6FF1"/>
    <w:rsid w:val="00DE34CF"/>
    <w:rsid w:val="00DE494F"/>
    <w:rsid w:val="00DE5E9A"/>
    <w:rsid w:val="00DE5FF2"/>
    <w:rsid w:val="00DE6E24"/>
    <w:rsid w:val="00E001D9"/>
    <w:rsid w:val="00E0796C"/>
    <w:rsid w:val="00E10C2F"/>
    <w:rsid w:val="00E130E2"/>
    <w:rsid w:val="00E13FB5"/>
    <w:rsid w:val="00E22E5C"/>
    <w:rsid w:val="00E232FB"/>
    <w:rsid w:val="00E250A3"/>
    <w:rsid w:val="00E2599D"/>
    <w:rsid w:val="00E33AEC"/>
    <w:rsid w:val="00E408D9"/>
    <w:rsid w:val="00E40B00"/>
    <w:rsid w:val="00E41F4A"/>
    <w:rsid w:val="00E42307"/>
    <w:rsid w:val="00E42E38"/>
    <w:rsid w:val="00E47D85"/>
    <w:rsid w:val="00E539CE"/>
    <w:rsid w:val="00E55CAF"/>
    <w:rsid w:val="00E57B2C"/>
    <w:rsid w:val="00E64924"/>
    <w:rsid w:val="00E65FA7"/>
    <w:rsid w:val="00E73F12"/>
    <w:rsid w:val="00E81705"/>
    <w:rsid w:val="00E842E7"/>
    <w:rsid w:val="00E9054F"/>
    <w:rsid w:val="00EA1679"/>
    <w:rsid w:val="00EA2FB2"/>
    <w:rsid w:val="00EA4F90"/>
    <w:rsid w:val="00EB7DB9"/>
    <w:rsid w:val="00EC2359"/>
    <w:rsid w:val="00EC72E0"/>
    <w:rsid w:val="00ED5931"/>
    <w:rsid w:val="00EE7D7C"/>
    <w:rsid w:val="00EF0F32"/>
    <w:rsid w:val="00EF2504"/>
    <w:rsid w:val="00EF30CC"/>
    <w:rsid w:val="00EF3D3A"/>
    <w:rsid w:val="00EF462B"/>
    <w:rsid w:val="00EF5792"/>
    <w:rsid w:val="00F01C8B"/>
    <w:rsid w:val="00F03628"/>
    <w:rsid w:val="00F06601"/>
    <w:rsid w:val="00F103FC"/>
    <w:rsid w:val="00F153A4"/>
    <w:rsid w:val="00F16822"/>
    <w:rsid w:val="00F21871"/>
    <w:rsid w:val="00F23A99"/>
    <w:rsid w:val="00F25D98"/>
    <w:rsid w:val="00F26CC4"/>
    <w:rsid w:val="00F300FB"/>
    <w:rsid w:val="00F31A0E"/>
    <w:rsid w:val="00F33B19"/>
    <w:rsid w:val="00F43528"/>
    <w:rsid w:val="00F4507F"/>
    <w:rsid w:val="00F47925"/>
    <w:rsid w:val="00F507C1"/>
    <w:rsid w:val="00F524C3"/>
    <w:rsid w:val="00F53605"/>
    <w:rsid w:val="00F5488A"/>
    <w:rsid w:val="00F60819"/>
    <w:rsid w:val="00F63710"/>
    <w:rsid w:val="00F65CD7"/>
    <w:rsid w:val="00F66398"/>
    <w:rsid w:val="00F761BC"/>
    <w:rsid w:val="00F85E42"/>
    <w:rsid w:val="00F9124C"/>
    <w:rsid w:val="00F94CA0"/>
    <w:rsid w:val="00FA1CF8"/>
    <w:rsid w:val="00FA3A78"/>
    <w:rsid w:val="00FB342B"/>
    <w:rsid w:val="00FB6386"/>
    <w:rsid w:val="00FC296B"/>
    <w:rsid w:val="00FC6FDD"/>
    <w:rsid w:val="00FD2043"/>
    <w:rsid w:val="00FD28EE"/>
    <w:rsid w:val="00FD3321"/>
    <w:rsid w:val="00FD7040"/>
    <w:rsid w:val="00FD7F6E"/>
    <w:rsid w:val="00FE42E0"/>
    <w:rsid w:val="00FE68BE"/>
    <w:rsid w:val="00F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E42FDEB"/>
  <w15:docId w15:val="{014EC266-147D-4873-8463-0BA89E90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N)" w:eastAsia="SimSun" w:hAnsi="CG Times (WN)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33D47"/>
    <w:pPr>
      <w:spacing w:after="180"/>
    </w:pPr>
    <w:rPr>
      <w:rFonts w:ascii="Times New Roman" w:hAnsi="Times New Roman"/>
      <w:lang w:val="en-GB" w:eastAsia="en-US"/>
    </w:rPr>
  </w:style>
  <w:style w:type="paragraph" w:styleId="berschrift1">
    <w:name w:val="heading 1"/>
    <w:next w:val="Standard"/>
    <w:qFormat/>
    <w:rsid w:val="00B33D47"/>
    <w:pPr>
      <w:keepNext/>
      <w:keepLines/>
      <w:pBdr>
        <w:top w:val="single" w:sz="12" w:space="3" w:color="auto"/>
      </w:pBdr>
      <w:spacing w:before="240" w:after="180"/>
      <w:ind w:left="1134" w:hanging="1134"/>
      <w:outlineLvl w:val="0"/>
    </w:pPr>
    <w:rPr>
      <w:rFonts w:ascii="Arial" w:hAnsi="Arial"/>
      <w:sz w:val="36"/>
      <w:lang w:val="en-GB" w:eastAsia="en-US"/>
    </w:rPr>
  </w:style>
  <w:style w:type="paragraph" w:styleId="berschrift2">
    <w:name w:val="heading 2"/>
    <w:basedOn w:val="berschrift1"/>
    <w:next w:val="Standard"/>
    <w:qFormat/>
    <w:rsid w:val="00B33D47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berschrift3">
    <w:name w:val="heading 3"/>
    <w:basedOn w:val="berschrift2"/>
    <w:next w:val="Standard"/>
    <w:link w:val="berschrift3Zchn"/>
    <w:qFormat/>
    <w:rsid w:val="00B33D47"/>
    <w:pPr>
      <w:spacing w:before="120"/>
      <w:outlineLvl w:val="2"/>
    </w:pPr>
    <w:rPr>
      <w:sz w:val="28"/>
    </w:rPr>
  </w:style>
  <w:style w:type="paragraph" w:styleId="berschrift4">
    <w:name w:val="heading 4"/>
    <w:basedOn w:val="berschrift3"/>
    <w:next w:val="Standard"/>
    <w:qFormat/>
    <w:rsid w:val="00B33D47"/>
    <w:pPr>
      <w:ind w:left="1418" w:hanging="1418"/>
      <w:outlineLvl w:val="3"/>
    </w:pPr>
    <w:rPr>
      <w:sz w:val="24"/>
    </w:rPr>
  </w:style>
  <w:style w:type="paragraph" w:styleId="berschrift5">
    <w:name w:val="heading 5"/>
    <w:basedOn w:val="berschrift4"/>
    <w:next w:val="Standard"/>
    <w:qFormat/>
    <w:rsid w:val="00B33D47"/>
    <w:pPr>
      <w:ind w:left="1701" w:hanging="1701"/>
      <w:outlineLvl w:val="4"/>
    </w:pPr>
    <w:rPr>
      <w:sz w:val="22"/>
    </w:rPr>
  </w:style>
  <w:style w:type="paragraph" w:styleId="berschrift6">
    <w:name w:val="heading 6"/>
    <w:basedOn w:val="H6"/>
    <w:next w:val="Standard"/>
    <w:qFormat/>
    <w:rsid w:val="00B33D47"/>
    <w:pPr>
      <w:outlineLvl w:val="5"/>
    </w:pPr>
  </w:style>
  <w:style w:type="paragraph" w:styleId="berschrift7">
    <w:name w:val="heading 7"/>
    <w:basedOn w:val="H6"/>
    <w:next w:val="Standard"/>
    <w:qFormat/>
    <w:rsid w:val="00B33D47"/>
    <w:pPr>
      <w:outlineLvl w:val="6"/>
    </w:pPr>
  </w:style>
  <w:style w:type="paragraph" w:styleId="berschrift8">
    <w:name w:val="heading 8"/>
    <w:basedOn w:val="berschrift1"/>
    <w:next w:val="Standard"/>
    <w:qFormat/>
    <w:rsid w:val="00B33D47"/>
    <w:pPr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B33D47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8">
    <w:name w:val="toc 8"/>
    <w:basedOn w:val="Verzeichnis1"/>
    <w:semiHidden/>
    <w:rsid w:val="00B33D47"/>
    <w:pPr>
      <w:spacing w:before="180"/>
      <w:ind w:left="2693" w:hanging="2693"/>
    </w:pPr>
    <w:rPr>
      <w:b/>
    </w:rPr>
  </w:style>
  <w:style w:type="paragraph" w:styleId="Verzeichnis1">
    <w:name w:val="toc 1"/>
    <w:semiHidden/>
    <w:rsid w:val="00B33D47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rFonts w:ascii="Times New Roman" w:hAnsi="Times New Roman"/>
      <w:noProof/>
      <w:sz w:val="22"/>
      <w:lang w:val="en-GB" w:eastAsia="en-US"/>
    </w:rPr>
  </w:style>
  <w:style w:type="paragraph" w:customStyle="1" w:styleId="ZT">
    <w:name w:val="ZT"/>
    <w:rsid w:val="00B33D47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paragraph" w:styleId="Verzeichnis5">
    <w:name w:val="toc 5"/>
    <w:basedOn w:val="Verzeichnis4"/>
    <w:semiHidden/>
    <w:rsid w:val="00B33D47"/>
    <w:pPr>
      <w:ind w:left="1701" w:hanging="1701"/>
    </w:pPr>
  </w:style>
  <w:style w:type="paragraph" w:styleId="Verzeichnis4">
    <w:name w:val="toc 4"/>
    <w:basedOn w:val="Verzeichnis3"/>
    <w:semiHidden/>
    <w:rsid w:val="00B33D47"/>
    <w:pPr>
      <w:ind w:left="1418" w:hanging="1418"/>
    </w:pPr>
  </w:style>
  <w:style w:type="paragraph" w:styleId="Verzeichnis3">
    <w:name w:val="toc 3"/>
    <w:basedOn w:val="Verzeichnis2"/>
    <w:semiHidden/>
    <w:rsid w:val="00B33D47"/>
    <w:pPr>
      <w:ind w:left="1134" w:hanging="1134"/>
    </w:pPr>
  </w:style>
  <w:style w:type="paragraph" w:styleId="Verzeichnis2">
    <w:name w:val="toc 2"/>
    <w:basedOn w:val="Verzeichnis1"/>
    <w:semiHidden/>
    <w:rsid w:val="00B33D47"/>
    <w:pPr>
      <w:keepNext w:val="0"/>
      <w:spacing w:before="0"/>
      <w:ind w:left="851" w:hanging="851"/>
    </w:pPr>
    <w:rPr>
      <w:sz w:val="20"/>
    </w:rPr>
  </w:style>
  <w:style w:type="paragraph" w:styleId="Index2">
    <w:name w:val="index 2"/>
    <w:basedOn w:val="Index1"/>
    <w:semiHidden/>
    <w:rsid w:val="00B33D47"/>
    <w:pPr>
      <w:ind w:left="284"/>
    </w:pPr>
  </w:style>
  <w:style w:type="paragraph" w:styleId="Index1">
    <w:name w:val="index 1"/>
    <w:basedOn w:val="Standard"/>
    <w:semiHidden/>
    <w:rsid w:val="00B33D47"/>
    <w:pPr>
      <w:keepLines/>
      <w:spacing w:after="0"/>
    </w:pPr>
  </w:style>
  <w:style w:type="paragraph" w:customStyle="1" w:styleId="ZH">
    <w:name w:val="ZH"/>
    <w:rsid w:val="00B33D47"/>
    <w:pPr>
      <w:framePr w:wrap="notBeside" w:vAnchor="page" w:hAnchor="margin" w:xAlign="center" w:y="6805"/>
      <w:widowControl w:val="0"/>
    </w:pPr>
    <w:rPr>
      <w:rFonts w:ascii="Arial" w:hAnsi="Arial"/>
      <w:noProof/>
      <w:lang w:val="en-GB" w:eastAsia="en-US"/>
    </w:rPr>
  </w:style>
  <w:style w:type="paragraph" w:customStyle="1" w:styleId="TT">
    <w:name w:val="TT"/>
    <w:basedOn w:val="berschrift1"/>
    <w:next w:val="Standard"/>
    <w:rsid w:val="00B33D47"/>
    <w:pPr>
      <w:outlineLvl w:val="9"/>
    </w:pPr>
  </w:style>
  <w:style w:type="paragraph" w:styleId="Listennummer2">
    <w:name w:val="List Number 2"/>
    <w:basedOn w:val="Listennummer"/>
    <w:rsid w:val="00B33D47"/>
    <w:pPr>
      <w:ind w:left="851"/>
    </w:pPr>
  </w:style>
  <w:style w:type="paragraph" w:styleId="Kopfzeile">
    <w:name w:val="header"/>
    <w:rsid w:val="00B33D47"/>
    <w:pPr>
      <w:widowControl w:val="0"/>
    </w:pPr>
    <w:rPr>
      <w:rFonts w:ascii="Arial" w:hAnsi="Arial"/>
      <w:b/>
      <w:noProof/>
      <w:sz w:val="18"/>
      <w:lang w:val="en-GB" w:eastAsia="en-US"/>
    </w:rPr>
  </w:style>
  <w:style w:type="character" w:styleId="Funotenzeichen">
    <w:name w:val="footnote reference"/>
    <w:semiHidden/>
    <w:rsid w:val="00B33D47"/>
    <w:rPr>
      <w:b/>
      <w:position w:val="6"/>
      <w:sz w:val="16"/>
    </w:rPr>
  </w:style>
  <w:style w:type="paragraph" w:styleId="Funotentext">
    <w:name w:val="footnote text"/>
    <w:basedOn w:val="Standard"/>
    <w:semiHidden/>
    <w:rsid w:val="00B33D47"/>
    <w:pPr>
      <w:keepLines/>
      <w:spacing w:after="0"/>
      <w:ind w:left="454" w:hanging="454"/>
    </w:pPr>
    <w:rPr>
      <w:sz w:val="16"/>
    </w:rPr>
  </w:style>
  <w:style w:type="paragraph" w:customStyle="1" w:styleId="TAH">
    <w:name w:val="TAH"/>
    <w:basedOn w:val="TAC"/>
    <w:link w:val="TAHCar"/>
    <w:rsid w:val="00B33D47"/>
    <w:rPr>
      <w:b/>
    </w:rPr>
  </w:style>
  <w:style w:type="paragraph" w:customStyle="1" w:styleId="TAC">
    <w:name w:val="TAC"/>
    <w:basedOn w:val="TAL"/>
    <w:rsid w:val="00B33D47"/>
    <w:pPr>
      <w:jc w:val="center"/>
    </w:pPr>
  </w:style>
  <w:style w:type="paragraph" w:customStyle="1" w:styleId="TF">
    <w:name w:val="TF"/>
    <w:basedOn w:val="TH"/>
    <w:link w:val="TFChar"/>
    <w:rsid w:val="00B33D47"/>
    <w:pPr>
      <w:keepNext w:val="0"/>
      <w:spacing w:before="0" w:after="240"/>
    </w:pPr>
  </w:style>
  <w:style w:type="paragraph" w:customStyle="1" w:styleId="NO">
    <w:name w:val="NO"/>
    <w:basedOn w:val="Standard"/>
    <w:link w:val="NOZchn"/>
    <w:qFormat/>
    <w:rsid w:val="00B33D47"/>
    <w:pPr>
      <w:keepLines/>
      <w:ind w:left="1135" w:hanging="851"/>
    </w:pPr>
  </w:style>
  <w:style w:type="paragraph" w:styleId="Verzeichnis9">
    <w:name w:val="toc 9"/>
    <w:basedOn w:val="Verzeichnis8"/>
    <w:semiHidden/>
    <w:rsid w:val="00B33D47"/>
    <w:pPr>
      <w:ind w:left="1418" w:hanging="1418"/>
    </w:pPr>
  </w:style>
  <w:style w:type="paragraph" w:customStyle="1" w:styleId="EX">
    <w:name w:val="EX"/>
    <w:basedOn w:val="Standard"/>
    <w:rsid w:val="00B33D47"/>
    <w:pPr>
      <w:keepLines/>
      <w:ind w:left="1702" w:hanging="1418"/>
    </w:pPr>
  </w:style>
  <w:style w:type="paragraph" w:customStyle="1" w:styleId="FP">
    <w:name w:val="FP"/>
    <w:basedOn w:val="Standard"/>
    <w:rsid w:val="00B33D47"/>
    <w:pPr>
      <w:spacing w:after="0"/>
    </w:pPr>
  </w:style>
  <w:style w:type="paragraph" w:customStyle="1" w:styleId="LD">
    <w:name w:val="LD"/>
    <w:rsid w:val="00B33D47"/>
    <w:pPr>
      <w:keepNext/>
      <w:keepLines/>
      <w:spacing w:line="180" w:lineRule="exact"/>
    </w:pPr>
    <w:rPr>
      <w:rFonts w:ascii="MS LineDraw" w:hAnsi="MS LineDraw"/>
      <w:noProof/>
      <w:lang w:val="en-GB" w:eastAsia="en-US"/>
    </w:rPr>
  </w:style>
  <w:style w:type="paragraph" w:customStyle="1" w:styleId="NW">
    <w:name w:val="NW"/>
    <w:basedOn w:val="NO"/>
    <w:rsid w:val="00B33D47"/>
    <w:pPr>
      <w:spacing w:after="0"/>
    </w:pPr>
  </w:style>
  <w:style w:type="paragraph" w:customStyle="1" w:styleId="EW">
    <w:name w:val="EW"/>
    <w:basedOn w:val="EX"/>
    <w:rsid w:val="00B33D47"/>
    <w:pPr>
      <w:spacing w:after="0"/>
    </w:pPr>
  </w:style>
  <w:style w:type="paragraph" w:styleId="Verzeichnis6">
    <w:name w:val="toc 6"/>
    <w:basedOn w:val="Verzeichnis5"/>
    <w:next w:val="Standard"/>
    <w:semiHidden/>
    <w:rsid w:val="00B33D47"/>
    <w:pPr>
      <w:ind w:left="1985" w:hanging="1985"/>
    </w:pPr>
  </w:style>
  <w:style w:type="paragraph" w:styleId="Verzeichnis7">
    <w:name w:val="toc 7"/>
    <w:basedOn w:val="Verzeichnis6"/>
    <w:next w:val="Standard"/>
    <w:semiHidden/>
    <w:rsid w:val="00B33D47"/>
    <w:pPr>
      <w:ind w:left="2268" w:hanging="2268"/>
    </w:pPr>
  </w:style>
  <w:style w:type="paragraph" w:styleId="Aufzhlungszeichen2">
    <w:name w:val="List Bullet 2"/>
    <w:basedOn w:val="Aufzhlungszeichen"/>
    <w:rsid w:val="00B33D47"/>
    <w:pPr>
      <w:ind w:left="851"/>
    </w:pPr>
  </w:style>
  <w:style w:type="paragraph" w:styleId="Aufzhlungszeichen3">
    <w:name w:val="List Bullet 3"/>
    <w:basedOn w:val="Aufzhlungszeichen2"/>
    <w:rsid w:val="00B33D47"/>
    <w:pPr>
      <w:ind w:left="1135"/>
    </w:pPr>
  </w:style>
  <w:style w:type="paragraph" w:styleId="Listennummer">
    <w:name w:val="List Number"/>
    <w:basedOn w:val="Liste"/>
    <w:rsid w:val="00B33D47"/>
  </w:style>
  <w:style w:type="paragraph" w:customStyle="1" w:styleId="EQ">
    <w:name w:val="EQ"/>
    <w:basedOn w:val="Standard"/>
    <w:next w:val="Standard"/>
    <w:rsid w:val="00B33D47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TH">
    <w:name w:val="TH"/>
    <w:basedOn w:val="Standard"/>
    <w:link w:val="THChar"/>
    <w:rsid w:val="00B33D47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F">
    <w:name w:val="NF"/>
    <w:basedOn w:val="NO"/>
    <w:rsid w:val="00B33D47"/>
    <w:pPr>
      <w:keepNext/>
      <w:spacing w:after="0"/>
    </w:pPr>
    <w:rPr>
      <w:rFonts w:ascii="Arial" w:hAnsi="Arial"/>
      <w:sz w:val="18"/>
    </w:rPr>
  </w:style>
  <w:style w:type="paragraph" w:customStyle="1" w:styleId="PL">
    <w:name w:val="PL"/>
    <w:rsid w:val="00B33D47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 w:eastAsia="en-US"/>
    </w:rPr>
  </w:style>
  <w:style w:type="paragraph" w:customStyle="1" w:styleId="TAR">
    <w:name w:val="TAR"/>
    <w:basedOn w:val="TAL"/>
    <w:rsid w:val="00B33D47"/>
    <w:pPr>
      <w:jc w:val="right"/>
    </w:pPr>
  </w:style>
  <w:style w:type="paragraph" w:customStyle="1" w:styleId="H6">
    <w:name w:val="H6"/>
    <w:basedOn w:val="berschrift5"/>
    <w:next w:val="Standard"/>
    <w:rsid w:val="00B33D47"/>
    <w:pPr>
      <w:ind w:left="1985" w:hanging="1985"/>
      <w:outlineLvl w:val="9"/>
    </w:pPr>
    <w:rPr>
      <w:sz w:val="20"/>
    </w:rPr>
  </w:style>
  <w:style w:type="paragraph" w:customStyle="1" w:styleId="TAN">
    <w:name w:val="TAN"/>
    <w:basedOn w:val="TAL"/>
    <w:rsid w:val="00B33D47"/>
    <w:pPr>
      <w:ind w:left="851" w:hanging="851"/>
    </w:pPr>
  </w:style>
  <w:style w:type="paragraph" w:customStyle="1" w:styleId="TAL">
    <w:name w:val="TAL"/>
    <w:basedOn w:val="Standard"/>
    <w:link w:val="TALChar"/>
    <w:rsid w:val="00B33D47"/>
    <w:pPr>
      <w:keepNext/>
      <w:keepLines/>
      <w:spacing w:after="0"/>
    </w:pPr>
    <w:rPr>
      <w:rFonts w:ascii="Arial" w:hAnsi="Arial"/>
      <w:sz w:val="18"/>
    </w:rPr>
  </w:style>
  <w:style w:type="paragraph" w:customStyle="1" w:styleId="ZA">
    <w:name w:val="ZA"/>
    <w:rsid w:val="00B33D47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 w:eastAsia="en-US"/>
    </w:rPr>
  </w:style>
  <w:style w:type="paragraph" w:customStyle="1" w:styleId="ZB">
    <w:name w:val="ZB"/>
    <w:rsid w:val="00B33D47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 w:eastAsia="en-US"/>
    </w:rPr>
  </w:style>
  <w:style w:type="paragraph" w:customStyle="1" w:styleId="ZD">
    <w:name w:val="ZD"/>
    <w:rsid w:val="00B33D47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 w:eastAsia="en-US"/>
    </w:rPr>
  </w:style>
  <w:style w:type="paragraph" w:customStyle="1" w:styleId="ZU">
    <w:name w:val="ZU"/>
    <w:rsid w:val="00B33D47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 w:eastAsia="en-US"/>
    </w:rPr>
  </w:style>
  <w:style w:type="paragraph" w:customStyle="1" w:styleId="ZV">
    <w:name w:val="ZV"/>
    <w:basedOn w:val="ZU"/>
    <w:rsid w:val="00B33D47"/>
    <w:pPr>
      <w:framePr w:wrap="notBeside" w:y="16161"/>
    </w:pPr>
  </w:style>
  <w:style w:type="character" w:customStyle="1" w:styleId="ZGSM">
    <w:name w:val="ZGSM"/>
    <w:rsid w:val="00B33D47"/>
  </w:style>
  <w:style w:type="paragraph" w:styleId="Liste2">
    <w:name w:val="List 2"/>
    <w:basedOn w:val="Liste"/>
    <w:rsid w:val="00B33D47"/>
    <w:pPr>
      <w:ind w:left="851"/>
    </w:pPr>
  </w:style>
  <w:style w:type="paragraph" w:customStyle="1" w:styleId="ZG">
    <w:name w:val="ZG"/>
    <w:rsid w:val="00B33D47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 w:eastAsia="en-US"/>
    </w:rPr>
  </w:style>
  <w:style w:type="paragraph" w:styleId="Liste3">
    <w:name w:val="List 3"/>
    <w:basedOn w:val="Liste2"/>
    <w:rsid w:val="00B33D47"/>
    <w:pPr>
      <w:ind w:left="1135"/>
    </w:pPr>
  </w:style>
  <w:style w:type="paragraph" w:styleId="Liste4">
    <w:name w:val="List 4"/>
    <w:basedOn w:val="Liste3"/>
    <w:rsid w:val="00B33D47"/>
    <w:pPr>
      <w:ind w:left="1418"/>
    </w:pPr>
  </w:style>
  <w:style w:type="paragraph" w:styleId="Liste5">
    <w:name w:val="List 5"/>
    <w:basedOn w:val="Liste4"/>
    <w:rsid w:val="00B33D47"/>
    <w:pPr>
      <w:ind w:left="1702"/>
    </w:pPr>
  </w:style>
  <w:style w:type="paragraph" w:customStyle="1" w:styleId="EditorsNote">
    <w:name w:val="Editor's Note"/>
    <w:aliases w:val="EN"/>
    <w:basedOn w:val="NO"/>
    <w:link w:val="EditorsNoteChar"/>
    <w:qFormat/>
    <w:rsid w:val="00B33D47"/>
    <w:rPr>
      <w:color w:val="FF0000"/>
    </w:rPr>
  </w:style>
  <w:style w:type="paragraph" w:styleId="Liste">
    <w:name w:val="List"/>
    <w:basedOn w:val="Standard"/>
    <w:rsid w:val="00B33D47"/>
    <w:pPr>
      <w:ind w:left="568" w:hanging="284"/>
    </w:pPr>
  </w:style>
  <w:style w:type="paragraph" w:styleId="Aufzhlungszeichen">
    <w:name w:val="List Bullet"/>
    <w:basedOn w:val="Liste"/>
    <w:rsid w:val="00B33D47"/>
  </w:style>
  <w:style w:type="paragraph" w:styleId="Aufzhlungszeichen4">
    <w:name w:val="List Bullet 4"/>
    <w:basedOn w:val="Aufzhlungszeichen3"/>
    <w:rsid w:val="00B33D47"/>
    <w:pPr>
      <w:ind w:left="1418"/>
    </w:pPr>
  </w:style>
  <w:style w:type="paragraph" w:styleId="Aufzhlungszeichen5">
    <w:name w:val="List Bullet 5"/>
    <w:basedOn w:val="Aufzhlungszeichen4"/>
    <w:rsid w:val="00B33D47"/>
    <w:pPr>
      <w:ind w:left="1702"/>
    </w:pPr>
  </w:style>
  <w:style w:type="paragraph" w:customStyle="1" w:styleId="B1">
    <w:name w:val="B1"/>
    <w:basedOn w:val="Liste"/>
    <w:link w:val="B1Char"/>
    <w:qFormat/>
    <w:rsid w:val="00B33D47"/>
  </w:style>
  <w:style w:type="paragraph" w:customStyle="1" w:styleId="B2">
    <w:name w:val="B2"/>
    <w:basedOn w:val="Liste2"/>
    <w:link w:val="B2Char"/>
    <w:rsid w:val="00B33D47"/>
  </w:style>
  <w:style w:type="paragraph" w:customStyle="1" w:styleId="B3">
    <w:name w:val="B3"/>
    <w:basedOn w:val="Liste3"/>
    <w:rsid w:val="00B33D47"/>
  </w:style>
  <w:style w:type="paragraph" w:customStyle="1" w:styleId="B4">
    <w:name w:val="B4"/>
    <w:basedOn w:val="Liste4"/>
    <w:rsid w:val="00B33D47"/>
  </w:style>
  <w:style w:type="paragraph" w:customStyle="1" w:styleId="B5">
    <w:name w:val="B5"/>
    <w:basedOn w:val="Liste5"/>
    <w:rsid w:val="00B33D47"/>
  </w:style>
  <w:style w:type="paragraph" w:styleId="Fuzeile">
    <w:name w:val="footer"/>
    <w:basedOn w:val="Kopfzeile"/>
    <w:rsid w:val="00B33D47"/>
    <w:pPr>
      <w:jc w:val="center"/>
    </w:pPr>
    <w:rPr>
      <w:i/>
    </w:rPr>
  </w:style>
  <w:style w:type="paragraph" w:customStyle="1" w:styleId="ZTD">
    <w:name w:val="ZTD"/>
    <w:basedOn w:val="ZB"/>
    <w:rsid w:val="00B33D47"/>
    <w:pPr>
      <w:framePr w:hRule="auto" w:wrap="notBeside" w:y="852"/>
    </w:pPr>
    <w:rPr>
      <w:i w:val="0"/>
      <w:sz w:val="40"/>
    </w:rPr>
  </w:style>
  <w:style w:type="paragraph" w:customStyle="1" w:styleId="CRCoverPage">
    <w:name w:val="CR Cover Page"/>
    <w:rsid w:val="00B33D47"/>
    <w:pPr>
      <w:spacing w:after="120"/>
    </w:pPr>
    <w:rPr>
      <w:rFonts w:ascii="Arial" w:hAnsi="Arial"/>
      <w:lang w:val="en-GB" w:eastAsia="en-US"/>
    </w:rPr>
  </w:style>
  <w:style w:type="paragraph" w:customStyle="1" w:styleId="tdoc-header">
    <w:name w:val="tdoc-header"/>
    <w:rsid w:val="00B33D47"/>
    <w:rPr>
      <w:rFonts w:ascii="Arial" w:hAnsi="Arial"/>
      <w:noProof/>
      <w:sz w:val="24"/>
      <w:lang w:val="en-GB" w:eastAsia="en-US"/>
    </w:rPr>
  </w:style>
  <w:style w:type="character" w:styleId="Hyperlink">
    <w:name w:val="Hyperlink"/>
    <w:rsid w:val="00B33D47"/>
    <w:rPr>
      <w:color w:val="0000FF"/>
      <w:u w:val="single"/>
    </w:rPr>
  </w:style>
  <w:style w:type="character" w:styleId="Kommentarzeichen">
    <w:name w:val="annotation reference"/>
    <w:rsid w:val="00B33D47"/>
    <w:rPr>
      <w:sz w:val="16"/>
    </w:rPr>
  </w:style>
  <w:style w:type="paragraph" w:styleId="Kommentartext">
    <w:name w:val="annotation text"/>
    <w:basedOn w:val="Standard"/>
    <w:link w:val="KommentartextZchn"/>
    <w:rsid w:val="00B33D47"/>
  </w:style>
  <w:style w:type="character" w:customStyle="1" w:styleId="1">
    <w:name w:val="访问过的超链接1"/>
    <w:rsid w:val="00B33D47"/>
    <w:rPr>
      <w:color w:val="800080"/>
      <w:u w:val="single"/>
    </w:rPr>
  </w:style>
  <w:style w:type="paragraph" w:styleId="Sprechblasentext">
    <w:name w:val="Balloon Text"/>
    <w:basedOn w:val="Standard"/>
    <w:semiHidden/>
    <w:rsid w:val="00B33D47"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semiHidden/>
    <w:rsid w:val="00B33D47"/>
    <w:rPr>
      <w:b/>
      <w:bCs/>
    </w:rPr>
  </w:style>
  <w:style w:type="paragraph" w:styleId="Dokumentstruktur">
    <w:name w:val="Document Map"/>
    <w:basedOn w:val="Standard"/>
    <w:semiHidden/>
    <w:rsid w:val="005E2C44"/>
    <w:pPr>
      <w:shd w:val="clear" w:color="auto" w:fill="000080"/>
    </w:pPr>
    <w:rPr>
      <w:rFonts w:ascii="Tahoma" w:hAnsi="Tahoma" w:cs="Tahoma"/>
    </w:rPr>
  </w:style>
  <w:style w:type="character" w:customStyle="1" w:styleId="B1Char">
    <w:name w:val="B1 Char"/>
    <w:link w:val="B1"/>
    <w:rsid w:val="00E130E2"/>
    <w:rPr>
      <w:rFonts w:ascii="Times New Roman" w:hAnsi="Times New Roman"/>
      <w:lang w:val="en-GB" w:eastAsia="en-US"/>
    </w:rPr>
  </w:style>
  <w:style w:type="character" w:customStyle="1" w:styleId="EditorsNoteChar">
    <w:name w:val="Editor's Note Char"/>
    <w:aliases w:val="EN Char"/>
    <w:link w:val="EditorsNote"/>
    <w:rsid w:val="00387610"/>
    <w:rPr>
      <w:rFonts w:ascii="Times New Roman" w:hAnsi="Times New Roman"/>
      <w:color w:val="FF0000"/>
      <w:lang w:val="en-GB" w:eastAsia="en-US"/>
    </w:rPr>
  </w:style>
  <w:style w:type="character" w:customStyle="1" w:styleId="NOZchn">
    <w:name w:val="NO Zchn"/>
    <w:link w:val="NO"/>
    <w:rsid w:val="00D6516B"/>
    <w:rPr>
      <w:rFonts w:ascii="Times New Roman" w:hAnsi="Times New Roman"/>
      <w:lang w:val="en-GB"/>
    </w:rPr>
  </w:style>
  <w:style w:type="character" w:customStyle="1" w:styleId="B2Char">
    <w:name w:val="B2 Char"/>
    <w:link w:val="B2"/>
    <w:rsid w:val="00D6516B"/>
    <w:rPr>
      <w:rFonts w:ascii="Times New Roman" w:hAnsi="Times New Roman"/>
      <w:lang w:val="en-GB"/>
    </w:rPr>
  </w:style>
  <w:style w:type="character" w:customStyle="1" w:styleId="KommentartextZchn">
    <w:name w:val="Kommentartext Zchn"/>
    <w:basedOn w:val="Absatz-Standardschriftart"/>
    <w:link w:val="Kommentartext"/>
    <w:rsid w:val="00DE5E9A"/>
    <w:rPr>
      <w:rFonts w:ascii="Times New Roman" w:hAnsi="Times New Roman"/>
      <w:lang w:val="en-GB" w:eastAsia="en-US"/>
    </w:rPr>
  </w:style>
  <w:style w:type="paragraph" w:styleId="StandardWeb">
    <w:name w:val="Normal (Web)"/>
    <w:basedOn w:val="Standard"/>
    <w:uiPriority w:val="99"/>
    <w:semiHidden/>
    <w:unhideWhenUsed/>
    <w:rsid w:val="00813201"/>
    <w:pPr>
      <w:spacing w:before="100" w:beforeAutospacing="1" w:after="100" w:afterAutospacing="1"/>
    </w:pPr>
    <w:rPr>
      <w:rFonts w:ascii="SimSun" w:hAnsi="SimSun" w:cs="SimSun"/>
      <w:sz w:val="24"/>
      <w:szCs w:val="24"/>
      <w:lang w:val="en-US" w:eastAsia="zh-CN"/>
    </w:rPr>
  </w:style>
  <w:style w:type="character" w:customStyle="1" w:styleId="NOChar">
    <w:name w:val="NO Char"/>
    <w:rsid w:val="00F4507F"/>
    <w:rPr>
      <w:lang w:eastAsia="en-US"/>
    </w:rPr>
  </w:style>
  <w:style w:type="character" w:customStyle="1" w:styleId="THChar">
    <w:name w:val="TH Char"/>
    <w:link w:val="TH"/>
    <w:rsid w:val="00F4507F"/>
    <w:rPr>
      <w:rFonts w:ascii="Arial" w:hAnsi="Arial"/>
      <w:b/>
      <w:lang w:val="en-GB" w:eastAsia="en-US"/>
    </w:rPr>
  </w:style>
  <w:style w:type="character" w:customStyle="1" w:styleId="TFChar">
    <w:name w:val="TF Char"/>
    <w:link w:val="TF"/>
    <w:rsid w:val="00F4507F"/>
    <w:rPr>
      <w:rFonts w:ascii="Arial" w:hAnsi="Arial"/>
      <w:b/>
      <w:lang w:val="en-GB" w:eastAsia="en-US"/>
    </w:rPr>
  </w:style>
  <w:style w:type="character" w:customStyle="1" w:styleId="TALChar">
    <w:name w:val="TAL Char"/>
    <w:link w:val="TAL"/>
    <w:rsid w:val="004E2406"/>
    <w:rPr>
      <w:rFonts w:ascii="Arial" w:hAnsi="Arial"/>
      <w:sz w:val="18"/>
      <w:lang w:val="en-GB" w:eastAsia="en-US"/>
    </w:rPr>
  </w:style>
  <w:style w:type="character" w:customStyle="1" w:styleId="TAHCar">
    <w:name w:val="TAH Car"/>
    <w:link w:val="TAH"/>
    <w:rsid w:val="004E2406"/>
    <w:rPr>
      <w:rFonts w:ascii="Arial" w:hAnsi="Arial"/>
      <w:b/>
      <w:sz w:val="18"/>
      <w:lang w:val="en-GB" w:eastAsia="en-US"/>
    </w:rPr>
  </w:style>
  <w:style w:type="paragraph" w:styleId="Listenabsatz">
    <w:name w:val="List Paragraph"/>
    <w:basedOn w:val="Standard"/>
    <w:uiPriority w:val="34"/>
    <w:qFormat/>
    <w:rsid w:val="00DD1735"/>
    <w:pPr>
      <w:ind w:left="720"/>
      <w:contextualSpacing/>
    </w:pPr>
  </w:style>
  <w:style w:type="character" w:customStyle="1" w:styleId="EditorsNoteCharChar">
    <w:name w:val="Editor's Note Char Char"/>
    <w:rsid w:val="00154CCA"/>
    <w:rPr>
      <w:color w:val="FF0000"/>
      <w:lang w:val="en-GB" w:eastAsia="ja-JP"/>
    </w:rPr>
  </w:style>
  <w:style w:type="paragraph" w:styleId="berarbeitung">
    <w:name w:val="Revision"/>
    <w:hidden/>
    <w:uiPriority w:val="99"/>
    <w:semiHidden/>
    <w:rsid w:val="0039289E"/>
    <w:rPr>
      <w:rFonts w:ascii="Times New Roman" w:hAnsi="Times New Roman"/>
      <w:lang w:val="en-GB" w:eastAsia="en-US"/>
    </w:rPr>
  </w:style>
  <w:style w:type="paragraph" w:customStyle="1" w:styleId="Guidance">
    <w:name w:val="Guidance"/>
    <w:basedOn w:val="Standard"/>
    <w:rsid w:val="00DD554D"/>
    <w:rPr>
      <w:rFonts w:eastAsia="Batang"/>
      <w:i/>
      <w:color w:val="0000FF"/>
    </w:rPr>
  </w:style>
  <w:style w:type="character" w:customStyle="1" w:styleId="berschrift3Zchn">
    <w:name w:val="Überschrift 3 Zchn"/>
    <w:link w:val="berschrift3"/>
    <w:rsid w:val="002935F6"/>
    <w:rPr>
      <w:rFonts w:ascii="Arial" w:hAnsi="Arial"/>
      <w:sz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56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774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2990">
          <w:marLeft w:val="83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5074">
          <w:marLeft w:val="83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0981">
          <w:marLeft w:val="113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694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432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1087">
          <w:marLeft w:val="83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70">
          <w:marLeft w:val="83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7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8143">
          <w:marLeft w:val="83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09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154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40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1839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677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008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091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03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08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50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005">
          <w:marLeft w:val="83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5947">
          <w:marLeft w:val="83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632">
          <w:marLeft w:val="113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2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25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12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414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601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036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828">
          <w:marLeft w:val="57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528">
          <w:marLeft w:val="57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2972">
          <w:marLeft w:val="57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1410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957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1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6011">
          <w:marLeft w:val="83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383">
          <w:marLeft w:val="83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19331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255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7430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118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gpp\3gpp_7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99F0F4-F430-4BAC-A25B-42753E7B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0</TotalTime>
  <Pages>2</Pages>
  <Words>404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solutions #1.1 and #1.2</vt:lpstr>
    </vt:vector>
  </TitlesOfParts>
  <Company>Huawei Technologies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solutions #1.1 and #1.2</dc:title>
  <dc:creator>Patrice Hédé</dc:creator>
  <cp:lastModifiedBy>Colom Ikuno, Josep</cp:lastModifiedBy>
  <cp:revision>3</cp:revision>
  <cp:lastPrinted>1899-12-31T23:00:00Z</cp:lastPrinted>
  <dcterms:created xsi:type="dcterms:W3CDTF">2019-01-05T17:23:00Z</dcterms:created>
  <dcterms:modified xsi:type="dcterms:W3CDTF">2023-04-21T10:36:00Z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_2015_ms_pID_725343">
    <vt:lpwstr>(3)HrzphmbA+v6paex7SzZT9PvIYxQH2drZqc8O74d/Wuijj0XWmlk5tDOLQPUbFYrmWDIgZdRL
+GIX8UOrDdQQgd6tDPfp2AZqpckLhNjVhZLrgnyFbURXOsWLrwEgcLpHtF0Xz7A2RQZTNqxV
gueCbHdv42L/d8lXxaX8EYy06oudxOJTkH0Xh4AIhJTH5W4igXotwhdIckzgrD8rGHZ+3CQn
4Csjm0xkVasgjez4I+</vt:lpwstr>
  </property>
  <property fmtid="{D5CDD505-2E9C-101B-9397-08002B2CF9AE}" pid="4" name="_2015_ms_pID_7253431">
    <vt:lpwstr>I3VkS7ZSwitL/sJNCGTtBmQ1eVIlpIAmVjpUdyDz0tyrQvxVY0EhQT
COiqxf8kn8pikjFcG0FsVvtEGwz4uq9BGqoW9n2HinyrqhM3GtX/4em2AdqCiSGbjHdp2Fol
9fq6jRo6NR3hpRhSAgohqhbvQu57BpguvHBKXwp1mSxeDhIDdm23z1nuwhoXZwnQWw0RZ4Q0
1Nhg931Pdr237PjQ0kQnUNDrhNUrmA/k+QnT</vt:lpwstr>
  </property>
  <property fmtid="{D5CDD505-2E9C-101B-9397-08002B2CF9AE}" pid="5" name="_2015_ms_pID_7253432">
    <vt:lpwstr>lA==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1542720339</vt:lpwstr>
  </property>
  <property fmtid="{D5CDD505-2E9C-101B-9397-08002B2CF9AE}" pid="10" name="MSIP_Label_55339bf0-f345-473a-9ec8-6ca7c8197055_Enabled">
    <vt:lpwstr>true</vt:lpwstr>
  </property>
  <property fmtid="{D5CDD505-2E9C-101B-9397-08002B2CF9AE}" pid="11" name="MSIP_Label_55339bf0-f345-473a-9ec8-6ca7c8197055_SetDate">
    <vt:lpwstr>2023-04-21T10:36:57Z</vt:lpwstr>
  </property>
  <property fmtid="{D5CDD505-2E9C-101B-9397-08002B2CF9AE}" pid="12" name="MSIP_Label_55339bf0-f345-473a-9ec8-6ca7c8197055_Method">
    <vt:lpwstr>Privileged</vt:lpwstr>
  </property>
  <property fmtid="{D5CDD505-2E9C-101B-9397-08002B2CF9AE}" pid="13" name="MSIP_Label_55339bf0-f345-473a-9ec8-6ca7c8197055_Name">
    <vt:lpwstr>OFFEN</vt:lpwstr>
  </property>
  <property fmtid="{D5CDD505-2E9C-101B-9397-08002B2CF9AE}" pid="14" name="MSIP_Label_55339bf0-f345-473a-9ec8-6ca7c8197055_SiteId">
    <vt:lpwstr>d313b56f-f400-44d3-8403-4b468b3d8ded</vt:lpwstr>
  </property>
  <property fmtid="{D5CDD505-2E9C-101B-9397-08002B2CF9AE}" pid="15" name="MSIP_Label_55339bf0-f345-473a-9ec8-6ca7c8197055_ActionId">
    <vt:lpwstr>4a8bffdb-dc27-4298-a638-a669b895c4e9</vt:lpwstr>
  </property>
  <property fmtid="{D5CDD505-2E9C-101B-9397-08002B2CF9AE}" pid="16" name="MSIP_Label_55339bf0-f345-473a-9ec8-6ca7c8197055_ContentBits">
    <vt:lpwstr>0</vt:lpwstr>
  </property>
</Properties>
</file>